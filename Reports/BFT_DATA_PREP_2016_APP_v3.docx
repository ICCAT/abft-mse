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2500F" w14:textId="77777777" w:rsidR="006A0549" w:rsidRPr="00194038" w:rsidRDefault="006A0549" w:rsidP="00E62BB4">
      <w:pPr>
        <w:autoSpaceDE w:val="0"/>
        <w:autoSpaceDN w:val="0"/>
        <w:adjustRightInd w:val="0"/>
        <w:jc w:val="right"/>
        <w:rPr>
          <w:b/>
          <w:bCs/>
          <w:lang w:val="en-GB"/>
        </w:rPr>
      </w:pPr>
      <w:r>
        <w:rPr>
          <w:b/>
          <w:bCs/>
          <w:lang w:val="en-GB"/>
        </w:rPr>
        <w:t>Ap</w:t>
      </w:r>
      <w:r w:rsidRPr="00194038">
        <w:rPr>
          <w:b/>
          <w:bCs/>
          <w:lang w:val="en-GB"/>
        </w:rPr>
        <w:t>pendix 1</w:t>
      </w:r>
    </w:p>
    <w:p w14:paraId="2CF60FD0" w14:textId="77777777" w:rsidR="006A0549" w:rsidRPr="00EC6DE4" w:rsidRDefault="006A0549" w:rsidP="00E62BB4">
      <w:pPr>
        <w:jc w:val="center"/>
        <w:rPr>
          <w:b/>
          <w:lang w:val="en-US"/>
        </w:rPr>
      </w:pPr>
      <w:r w:rsidRPr="004537FF">
        <w:rPr>
          <w:lang w:val="en-US"/>
        </w:rPr>
        <w:br/>
      </w:r>
      <w:r w:rsidRPr="00EC6DE4">
        <w:rPr>
          <w:b/>
          <w:lang w:val="en-US"/>
        </w:rPr>
        <w:t>AGENDA</w:t>
      </w:r>
    </w:p>
    <w:p w14:paraId="76C97986" w14:textId="77777777" w:rsidR="006A0549" w:rsidRPr="00B91BFC" w:rsidRDefault="006A0549" w:rsidP="00523083">
      <w:pPr>
        <w:tabs>
          <w:tab w:val="left" w:pos="284"/>
          <w:tab w:val="left" w:pos="567"/>
          <w:tab w:val="left" w:pos="851"/>
        </w:tabs>
        <w:spacing w:before="60" w:after="60"/>
        <w:jc w:val="both"/>
        <w:rPr>
          <w:sz w:val="19"/>
          <w:szCs w:val="19"/>
          <w:lang w:val="en-GB"/>
        </w:rPr>
      </w:pPr>
    </w:p>
    <w:p w14:paraId="2A47F727" w14:textId="77777777" w:rsidR="00523083" w:rsidRPr="00523083" w:rsidRDefault="00523083" w:rsidP="00523083">
      <w:pPr>
        <w:numPr>
          <w:ilvl w:val="0"/>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Opening, adoption of the Agenda and meeting arrangements </w:t>
      </w:r>
    </w:p>
    <w:p w14:paraId="25E1552F" w14:textId="77777777" w:rsidR="00523083" w:rsidRPr="00523083" w:rsidRDefault="00523083" w:rsidP="00523083">
      <w:pPr>
        <w:numPr>
          <w:ilvl w:val="0"/>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progress made by the GBYP and Phase 6 program</w:t>
      </w:r>
    </w:p>
    <w:p w14:paraId="508DA086" w14:textId="77777777" w:rsidR="00523083" w:rsidRPr="00523083" w:rsidRDefault="00523083" w:rsidP="00523083">
      <w:pPr>
        <w:numPr>
          <w:ilvl w:val="0"/>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of historical and new information on biology and stock structure</w:t>
      </w:r>
    </w:p>
    <w:p w14:paraId="64541436" w14:textId="77777777" w:rsidR="00523083" w:rsidRPr="00523083" w:rsidRDefault="00523083" w:rsidP="00523083">
      <w:pPr>
        <w:numPr>
          <w:ilvl w:val="1"/>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life history assumptions such as fecundity, maturity, mortality schedules</w:t>
      </w:r>
    </w:p>
    <w:p w14:paraId="08984C2A" w14:textId="77777777" w:rsidR="00523083" w:rsidRPr="00523083" w:rsidRDefault="00523083" w:rsidP="00523083">
      <w:pPr>
        <w:numPr>
          <w:ilvl w:val="1"/>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Review stock structure and mixing rate information </w:t>
      </w:r>
    </w:p>
    <w:p w14:paraId="55AE93FD" w14:textId="77777777" w:rsidR="00523083" w:rsidRPr="00523083" w:rsidRDefault="00523083" w:rsidP="00523083">
      <w:pPr>
        <w:numPr>
          <w:ilvl w:val="2"/>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 Review status of ICCAT electronic tagging data base and the response to the letter from the SCRS Chair </w:t>
      </w:r>
    </w:p>
    <w:p w14:paraId="25703B9C" w14:textId="77777777" w:rsidR="00523083" w:rsidRPr="00523083" w:rsidRDefault="00523083" w:rsidP="00523083">
      <w:pPr>
        <w:numPr>
          <w:ilvl w:val="2"/>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 Review/compile inventory of composition data (genetics, </w:t>
      </w:r>
      <w:proofErr w:type="spellStart"/>
      <w:r w:rsidRPr="00523083">
        <w:rPr>
          <w:rFonts w:eastAsia="Calibri"/>
          <w:sz w:val="22"/>
          <w:szCs w:val="22"/>
          <w:lang w:val="en-GB" w:eastAsia="en-US"/>
        </w:rPr>
        <w:t>microconstituent</w:t>
      </w:r>
      <w:proofErr w:type="spellEnd"/>
      <w:r w:rsidRPr="00523083">
        <w:rPr>
          <w:rFonts w:eastAsia="Calibri"/>
          <w:sz w:val="22"/>
          <w:szCs w:val="22"/>
          <w:lang w:val="en-GB" w:eastAsia="en-US"/>
        </w:rPr>
        <w:t>) by fleet and area and year</w:t>
      </w:r>
    </w:p>
    <w:p w14:paraId="5DAB9C52" w14:textId="77777777" w:rsidR="00523083" w:rsidRPr="003A680D" w:rsidRDefault="00523083" w:rsidP="00523083">
      <w:pPr>
        <w:numPr>
          <w:ilvl w:val="2"/>
          <w:numId w:val="10"/>
        </w:numPr>
        <w:spacing w:after="200" w:line="276" w:lineRule="auto"/>
        <w:contextualSpacing/>
        <w:jc w:val="both"/>
        <w:rPr>
          <w:rFonts w:eastAsia="Calibri"/>
          <w:sz w:val="22"/>
          <w:szCs w:val="22"/>
          <w:lang w:eastAsia="en-US"/>
        </w:rPr>
      </w:pPr>
      <w:r w:rsidRPr="00523083">
        <w:rPr>
          <w:rFonts w:eastAsia="Calibri"/>
          <w:sz w:val="22"/>
          <w:szCs w:val="22"/>
          <w:lang w:val="en-GB" w:eastAsia="en-US"/>
        </w:rPr>
        <w:t xml:space="preserve"> </w:t>
      </w:r>
      <w:r w:rsidRPr="003A680D">
        <w:rPr>
          <w:rFonts w:eastAsia="Calibri"/>
          <w:sz w:val="22"/>
          <w:szCs w:val="22"/>
          <w:lang w:eastAsia="en-US"/>
        </w:rPr>
        <w:t xml:space="preserve">Determine </w:t>
      </w:r>
      <w:proofErr w:type="spellStart"/>
      <w:r w:rsidRPr="003A680D">
        <w:rPr>
          <w:rFonts w:eastAsia="Calibri"/>
          <w:sz w:val="22"/>
          <w:szCs w:val="22"/>
          <w:lang w:eastAsia="en-US"/>
        </w:rPr>
        <w:t>preliminary</w:t>
      </w:r>
      <w:proofErr w:type="spellEnd"/>
      <w:r w:rsidRPr="003A680D">
        <w:rPr>
          <w:rFonts w:eastAsia="Calibri"/>
          <w:sz w:val="22"/>
          <w:szCs w:val="22"/>
          <w:lang w:eastAsia="en-US"/>
        </w:rPr>
        <w:t xml:space="preserve"> stock </w:t>
      </w:r>
      <w:proofErr w:type="spellStart"/>
      <w:r w:rsidRPr="003A680D">
        <w:rPr>
          <w:rFonts w:eastAsia="Calibri"/>
          <w:sz w:val="22"/>
          <w:szCs w:val="22"/>
          <w:lang w:eastAsia="en-US"/>
        </w:rPr>
        <w:t>definitions</w:t>
      </w:r>
      <w:proofErr w:type="spellEnd"/>
    </w:p>
    <w:p w14:paraId="1B98EF07" w14:textId="77777777" w:rsidR="00523083" w:rsidRPr="00523083" w:rsidRDefault="00523083" w:rsidP="00523083">
      <w:pPr>
        <w:numPr>
          <w:ilvl w:val="1"/>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Review/develop movement matrices (probability of occurrence in a region, amongst 8 box model regions, by stock, month of the year, and size class)</w:t>
      </w:r>
    </w:p>
    <w:p w14:paraId="55168EF9" w14:textId="77777777" w:rsidR="00523083" w:rsidRPr="00523083" w:rsidRDefault="00523083" w:rsidP="00523083">
      <w:pPr>
        <w:numPr>
          <w:ilvl w:val="1"/>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progress on age-length keys</w:t>
      </w:r>
    </w:p>
    <w:p w14:paraId="5D77BF78" w14:textId="77777777" w:rsidR="00523083" w:rsidRPr="00523083" w:rsidRDefault="00523083" w:rsidP="00523083">
      <w:pPr>
        <w:numPr>
          <w:ilvl w:val="2"/>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 Evaluate performance of various ALK approaches and cohort slicing</w:t>
      </w:r>
    </w:p>
    <w:p w14:paraId="55F956B4" w14:textId="77777777" w:rsidR="00523083" w:rsidRPr="00523083" w:rsidRDefault="00523083" w:rsidP="00523083">
      <w:pPr>
        <w:numPr>
          <w:ilvl w:val="2"/>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 Develop preliminary age-length keys for each stock</w:t>
      </w:r>
    </w:p>
    <w:p w14:paraId="598017BF" w14:textId="77777777" w:rsidR="00523083" w:rsidRPr="00523083" w:rsidRDefault="00523083" w:rsidP="00523083">
      <w:pPr>
        <w:numPr>
          <w:ilvl w:val="2"/>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 Review potential for developing age-stock-length keys</w:t>
      </w:r>
    </w:p>
    <w:p w14:paraId="221BEADB" w14:textId="77777777" w:rsidR="00523083" w:rsidRPr="00523083" w:rsidRDefault="00523083" w:rsidP="00523083">
      <w:pPr>
        <w:numPr>
          <w:ilvl w:val="0"/>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of Task I and Task II statistics</w:t>
      </w:r>
    </w:p>
    <w:p w14:paraId="240D9FB0" w14:textId="77777777" w:rsidR="00523083" w:rsidRPr="00523083" w:rsidRDefault="00523083" w:rsidP="00523083">
      <w:pPr>
        <w:numPr>
          <w:ilvl w:val="1"/>
          <w:numId w:val="10"/>
        </w:numPr>
        <w:spacing w:after="200" w:line="276" w:lineRule="auto"/>
        <w:contextualSpacing/>
        <w:jc w:val="both"/>
        <w:rPr>
          <w:rFonts w:eastAsia="Calibri"/>
          <w:sz w:val="24"/>
          <w:szCs w:val="22"/>
          <w:lang w:val="en-GB" w:eastAsia="en-US"/>
        </w:rPr>
      </w:pPr>
      <w:r w:rsidRPr="00523083">
        <w:rPr>
          <w:rFonts w:eastAsia="Calibri"/>
          <w:sz w:val="22"/>
          <w:lang w:val="en-GB" w:eastAsia="en-US"/>
        </w:rPr>
        <w:t>Review Task 1 statistics to be used for the 2016 update projections</w:t>
      </w:r>
    </w:p>
    <w:p w14:paraId="39B3EB65" w14:textId="77777777" w:rsidR="00523083" w:rsidRPr="00523083" w:rsidRDefault="00523083" w:rsidP="00523083">
      <w:pPr>
        <w:numPr>
          <w:ilvl w:val="1"/>
          <w:numId w:val="10"/>
        </w:numPr>
        <w:spacing w:after="200" w:line="276" w:lineRule="auto"/>
        <w:contextualSpacing/>
        <w:jc w:val="both"/>
        <w:rPr>
          <w:rFonts w:eastAsia="Calibri"/>
          <w:sz w:val="24"/>
          <w:szCs w:val="22"/>
          <w:lang w:val="en-GB" w:eastAsia="en-US"/>
        </w:rPr>
      </w:pPr>
      <w:r w:rsidRPr="00523083">
        <w:rPr>
          <w:rFonts w:eastAsia="Calibri"/>
          <w:sz w:val="22"/>
          <w:lang w:val="en-GB" w:eastAsia="en-US"/>
        </w:rPr>
        <w:t>Review CPC submissions of metadata describing the quality of the submitted statistics</w:t>
      </w:r>
    </w:p>
    <w:p w14:paraId="465A4DF8" w14:textId="77777777" w:rsidR="00523083" w:rsidRPr="00523083" w:rsidRDefault="00523083" w:rsidP="00523083">
      <w:pPr>
        <w:numPr>
          <w:ilvl w:val="1"/>
          <w:numId w:val="10"/>
        </w:numPr>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progress by CPCs on their submissions of Task II size data to include the actual size samples used to estimate the catch at size and using the new weight/length conversions</w:t>
      </w:r>
    </w:p>
    <w:p w14:paraId="116DF97D"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Review and make final revisions to Task II by validating and integrating the catch at size </w:t>
      </w:r>
    </w:p>
    <w:p w14:paraId="4308F472" w14:textId="77777777" w:rsidR="00523083" w:rsidRPr="00523083" w:rsidRDefault="00523083" w:rsidP="00523083">
      <w:pPr>
        <w:autoSpaceDN w:val="0"/>
        <w:adjustRightInd w:val="0"/>
        <w:ind w:left="792"/>
        <w:contextualSpacing/>
        <w:jc w:val="both"/>
        <w:rPr>
          <w:rFonts w:eastAsia="Calibri"/>
          <w:sz w:val="22"/>
          <w:szCs w:val="22"/>
          <w:lang w:val="en-GB" w:eastAsia="en-US"/>
        </w:rPr>
      </w:pPr>
      <w:proofErr w:type="gramStart"/>
      <w:r w:rsidRPr="00523083">
        <w:rPr>
          <w:rFonts w:eastAsia="Calibri"/>
          <w:sz w:val="22"/>
          <w:szCs w:val="22"/>
          <w:lang w:val="en-GB" w:eastAsia="en-US"/>
        </w:rPr>
        <w:t>statistics</w:t>
      </w:r>
      <w:proofErr w:type="gramEnd"/>
      <w:r w:rsidRPr="00523083">
        <w:rPr>
          <w:rFonts w:eastAsia="Calibri"/>
          <w:sz w:val="22"/>
          <w:szCs w:val="22"/>
          <w:lang w:val="en-GB" w:eastAsia="en-US"/>
        </w:rPr>
        <w:t xml:space="preserve"> with new information from farms, harvesting and stereoscopic cameras, and other</w:t>
      </w:r>
    </w:p>
    <w:p w14:paraId="4996908E" w14:textId="77777777" w:rsidR="00523083" w:rsidRPr="003A680D" w:rsidRDefault="00523083" w:rsidP="00523083">
      <w:pPr>
        <w:autoSpaceDN w:val="0"/>
        <w:adjustRightInd w:val="0"/>
        <w:ind w:left="792"/>
        <w:contextualSpacing/>
        <w:jc w:val="both"/>
        <w:rPr>
          <w:rFonts w:eastAsia="Calibri"/>
          <w:sz w:val="22"/>
          <w:szCs w:val="22"/>
          <w:lang w:eastAsia="en-US"/>
        </w:rPr>
      </w:pPr>
      <w:proofErr w:type="spellStart"/>
      <w:proofErr w:type="gramStart"/>
      <w:r w:rsidRPr="003A680D">
        <w:rPr>
          <w:rFonts w:eastAsia="Calibri"/>
          <w:sz w:val="22"/>
          <w:szCs w:val="22"/>
          <w:lang w:eastAsia="en-US"/>
        </w:rPr>
        <w:t>sources</w:t>
      </w:r>
      <w:proofErr w:type="spellEnd"/>
      <w:proofErr w:type="gramEnd"/>
      <w:r w:rsidRPr="003A680D">
        <w:rPr>
          <w:rFonts w:eastAsia="Calibri"/>
          <w:sz w:val="22"/>
          <w:szCs w:val="22"/>
          <w:lang w:eastAsia="en-US"/>
        </w:rPr>
        <w:t xml:space="preserve"> of </w:t>
      </w:r>
      <w:proofErr w:type="spellStart"/>
      <w:r w:rsidRPr="003A680D">
        <w:rPr>
          <w:rFonts w:eastAsia="Calibri"/>
          <w:sz w:val="22"/>
          <w:szCs w:val="22"/>
          <w:lang w:eastAsia="en-US"/>
        </w:rPr>
        <w:t>information</w:t>
      </w:r>
      <w:proofErr w:type="spellEnd"/>
      <w:r w:rsidRPr="003A680D">
        <w:rPr>
          <w:rFonts w:eastAsia="Calibri"/>
          <w:sz w:val="22"/>
          <w:szCs w:val="22"/>
          <w:lang w:eastAsia="en-US"/>
        </w:rPr>
        <w:t>.</w:t>
      </w:r>
    </w:p>
    <w:p w14:paraId="30347AF1" w14:textId="77777777" w:rsidR="00523083" w:rsidRPr="00523083" w:rsidRDefault="00523083" w:rsidP="00523083">
      <w:pPr>
        <w:numPr>
          <w:ilvl w:val="0"/>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Evaluate indices available for use in next assessment (</w:t>
      </w:r>
      <w:r w:rsidRPr="00523083">
        <w:rPr>
          <w:rFonts w:eastAsia="Calibri"/>
          <w:color w:val="222222"/>
          <w:sz w:val="22"/>
          <w:szCs w:val="22"/>
          <w:shd w:val="clear" w:color="auto" w:fill="FFFFFF"/>
          <w:lang w:val="en-GB" w:eastAsia="en-US"/>
        </w:rPr>
        <w:t>including the index criteria table)</w:t>
      </w:r>
    </w:p>
    <w:p w14:paraId="685D43D8"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currently used indices and updates for 2016 species group meeting</w:t>
      </w:r>
    </w:p>
    <w:p w14:paraId="5D009C92"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of new indices of potential use in 2017 assessment</w:t>
      </w:r>
    </w:p>
    <w:p w14:paraId="7B83647A"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of progress towards combined CPUE indices</w:t>
      </w:r>
    </w:p>
    <w:p w14:paraId="7AB29B8C" w14:textId="77777777" w:rsidR="00523083" w:rsidRPr="003A680D" w:rsidRDefault="00523083" w:rsidP="00523083">
      <w:pPr>
        <w:numPr>
          <w:ilvl w:val="0"/>
          <w:numId w:val="10"/>
        </w:numPr>
        <w:autoSpaceDN w:val="0"/>
        <w:adjustRightInd w:val="0"/>
        <w:spacing w:after="200" w:line="276" w:lineRule="auto"/>
        <w:contextualSpacing/>
        <w:jc w:val="both"/>
        <w:rPr>
          <w:rFonts w:eastAsia="Calibri"/>
          <w:sz w:val="22"/>
          <w:szCs w:val="22"/>
          <w:lang w:eastAsia="en-US"/>
        </w:rPr>
      </w:pPr>
      <w:proofErr w:type="spellStart"/>
      <w:r w:rsidRPr="003A680D">
        <w:rPr>
          <w:rFonts w:eastAsia="Calibri"/>
          <w:sz w:val="22"/>
          <w:szCs w:val="22"/>
          <w:lang w:eastAsia="en-US"/>
        </w:rPr>
        <w:t>Review</w:t>
      </w:r>
      <w:proofErr w:type="spellEnd"/>
      <w:r w:rsidRPr="003A680D">
        <w:rPr>
          <w:rFonts w:eastAsia="Calibri"/>
          <w:sz w:val="22"/>
          <w:szCs w:val="22"/>
          <w:lang w:eastAsia="en-US"/>
        </w:rPr>
        <w:t xml:space="preserve"> of </w:t>
      </w:r>
      <w:proofErr w:type="spellStart"/>
      <w:r w:rsidRPr="003A680D">
        <w:rPr>
          <w:rFonts w:eastAsia="Calibri"/>
          <w:sz w:val="22"/>
          <w:szCs w:val="22"/>
          <w:lang w:eastAsia="en-US"/>
        </w:rPr>
        <w:t>assessment</w:t>
      </w:r>
      <w:proofErr w:type="spellEnd"/>
      <w:r w:rsidRPr="003A680D">
        <w:rPr>
          <w:rFonts w:eastAsia="Calibri"/>
          <w:sz w:val="22"/>
          <w:szCs w:val="22"/>
          <w:lang w:eastAsia="en-US"/>
        </w:rPr>
        <w:t xml:space="preserve"> </w:t>
      </w:r>
      <w:proofErr w:type="spellStart"/>
      <w:r w:rsidRPr="003A680D">
        <w:rPr>
          <w:rFonts w:eastAsia="Calibri"/>
          <w:sz w:val="22"/>
          <w:szCs w:val="22"/>
          <w:lang w:eastAsia="en-US"/>
        </w:rPr>
        <w:t>methods</w:t>
      </w:r>
      <w:proofErr w:type="spellEnd"/>
    </w:p>
    <w:p w14:paraId="3106342F"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current models and proposed enhancements</w:t>
      </w:r>
    </w:p>
    <w:p w14:paraId="560CBF52"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new models under consideration for 2017 assessment</w:t>
      </w:r>
    </w:p>
    <w:p w14:paraId="42149B3C"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Review status of the ICCAT Software Catalogue </w:t>
      </w:r>
    </w:p>
    <w:p w14:paraId="2B941C99" w14:textId="77777777" w:rsidR="00523083" w:rsidRPr="00523083" w:rsidRDefault="00523083" w:rsidP="00523083">
      <w:pPr>
        <w:numPr>
          <w:ilvl w:val="0"/>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GPYP Core Modelling and MSE Group</w:t>
      </w:r>
    </w:p>
    <w:p w14:paraId="6C19DE37"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Review of activities relative to MSE/MP development</w:t>
      </w:r>
    </w:p>
    <w:p w14:paraId="376ECC82"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 xml:space="preserve">Review, discuss and complete the technical specifications for the MSE/MP </w:t>
      </w:r>
    </w:p>
    <w:p w14:paraId="30A859B0" w14:textId="77777777" w:rsidR="00523083" w:rsidRPr="00523083" w:rsidRDefault="00523083" w:rsidP="00523083">
      <w:pPr>
        <w:numPr>
          <w:ilvl w:val="1"/>
          <w:numId w:val="10"/>
        </w:numPr>
        <w:autoSpaceDN w:val="0"/>
        <w:adjustRightInd w:val="0"/>
        <w:spacing w:after="200" w:line="276" w:lineRule="auto"/>
        <w:contextualSpacing/>
        <w:jc w:val="both"/>
        <w:rPr>
          <w:rFonts w:eastAsia="Calibri"/>
          <w:sz w:val="22"/>
          <w:szCs w:val="22"/>
          <w:lang w:val="en-GB" w:eastAsia="en-US"/>
        </w:rPr>
      </w:pPr>
      <w:r w:rsidRPr="00523083">
        <w:rPr>
          <w:rFonts w:eastAsia="Calibri"/>
          <w:sz w:val="22"/>
          <w:szCs w:val="22"/>
          <w:lang w:val="en-GB" w:eastAsia="en-US"/>
        </w:rPr>
        <w:t>Recommend Task I and Task II statistics, abundance indices and other information to be used for the MSE/MP</w:t>
      </w:r>
    </w:p>
    <w:p w14:paraId="45859333" w14:textId="77777777" w:rsidR="00523083" w:rsidRPr="003A680D" w:rsidRDefault="00523083" w:rsidP="00523083">
      <w:pPr>
        <w:numPr>
          <w:ilvl w:val="0"/>
          <w:numId w:val="10"/>
        </w:numPr>
        <w:autoSpaceDN w:val="0"/>
        <w:adjustRightInd w:val="0"/>
        <w:spacing w:after="200" w:line="276" w:lineRule="auto"/>
        <w:contextualSpacing/>
        <w:jc w:val="both"/>
        <w:rPr>
          <w:rFonts w:eastAsia="Calibri"/>
          <w:sz w:val="22"/>
          <w:szCs w:val="22"/>
          <w:lang w:eastAsia="en-US"/>
        </w:rPr>
      </w:pPr>
      <w:proofErr w:type="spellStart"/>
      <w:r w:rsidRPr="003A680D">
        <w:rPr>
          <w:rFonts w:eastAsia="Calibri"/>
          <w:sz w:val="22"/>
          <w:szCs w:val="22"/>
          <w:lang w:eastAsia="en-US"/>
        </w:rPr>
        <w:t>Other</w:t>
      </w:r>
      <w:proofErr w:type="spellEnd"/>
      <w:r w:rsidRPr="003A680D">
        <w:rPr>
          <w:rFonts w:eastAsia="Calibri"/>
          <w:sz w:val="22"/>
          <w:szCs w:val="22"/>
          <w:lang w:eastAsia="en-US"/>
        </w:rPr>
        <w:t xml:space="preserve"> </w:t>
      </w:r>
      <w:proofErr w:type="spellStart"/>
      <w:r w:rsidRPr="003A680D">
        <w:rPr>
          <w:rFonts w:eastAsia="Calibri"/>
          <w:sz w:val="22"/>
          <w:szCs w:val="22"/>
          <w:lang w:eastAsia="en-US"/>
        </w:rPr>
        <w:t>matters</w:t>
      </w:r>
      <w:proofErr w:type="spellEnd"/>
    </w:p>
    <w:p w14:paraId="306CD256" w14:textId="77777777" w:rsidR="00523083" w:rsidRDefault="00523083" w:rsidP="00523083">
      <w:pPr>
        <w:numPr>
          <w:ilvl w:val="1"/>
          <w:numId w:val="10"/>
        </w:numPr>
        <w:autoSpaceDN w:val="0"/>
        <w:adjustRightInd w:val="0"/>
        <w:spacing w:after="200" w:line="276" w:lineRule="auto"/>
        <w:contextualSpacing/>
        <w:jc w:val="both"/>
        <w:rPr>
          <w:rFonts w:eastAsia="Calibri"/>
          <w:sz w:val="22"/>
          <w:szCs w:val="22"/>
          <w:lang w:eastAsia="en-US"/>
        </w:rPr>
      </w:pPr>
      <w:proofErr w:type="spellStart"/>
      <w:r w:rsidRPr="003A680D">
        <w:rPr>
          <w:rFonts w:eastAsia="Calibri"/>
          <w:sz w:val="22"/>
          <w:szCs w:val="22"/>
          <w:lang w:eastAsia="en-US"/>
        </w:rPr>
        <w:t>Biometrics</w:t>
      </w:r>
      <w:proofErr w:type="spellEnd"/>
      <w:r w:rsidRPr="003A680D">
        <w:rPr>
          <w:rFonts w:eastAsia="Calibri"/>
          <w:sz w:val="22"/>
          <w:szCs w:val="22"/>
          <w:lang w:eastAsia="en-US"/>
        </w:rPr>
        <w:t xml:space="preserve"> </w:t>
      </w:r>
      <w:proofErr w:type="spellStart"/>
      <w:r w:rsidRPr="003A680D">
        <w:rPr>
          <w:rFonts w:eastAsia="Calibri"/>
          <w:sz w:val="22"/>
          <w:szCs w:val="22"/>
          <w:lang w:eastAsia="en-US"/>
        </w:rPr>
        <w:t>for</w:t>
      </w:r>
      <w:proofErr w:type="spellEnd"/>
      <w:r w:rsidRPr="003A680D">
        <w:rPr>
          <w:rFonts w:eastAsia="Calibri"/>
          <w:sz w:val="22"/>
          <w:szCs w:val="22"/>
          <w:lang w:eastAsia="en-US"/>
        </w:rPr>
        <w:t xml:space="preserve"> </w:t>
      </w:r>
      <w:proofErr w:type="spellStart"/>
      <w:r w:rsidRPr="003A680D">
        <w:rPr>
          <w:rFonts w:eastAsia="Calibri"/>
          <w:sz w:val="22"/>
          <w:szCs w:val="22"/>
          <w:lang w:eastAsia="en-US"/>
        </w:rPr>
        <w:t>farmed</w:t>
      </w:r>
      <w:proofErr w:type="spellEnd"/>
      <w:r w:rsidRPr="003A680D">
        <w:rPr>
          <w:rFonts w:eastAsia="Calibri"/>
          <w:sz w:val="22"/>
          <w:szCs w:val="22"/>
          <w:lang w:eastAsia="en-US"/>
        </w:rPr>
        <w:t xml:space="preserve"> </w:t>
      </w:r>
      <w:proofErr w:type="spellStart"/>
      <w:r w:rsidRPr="003A680D">
        <w:rPr>
          <w:rFonts w:eastAsia="Calibri"/>
          <w:sz w:val="22"/>
          <w:szCs w:val="22"/>
          <w:lang w:eastAsia="en-US"/>
        </w:rPr>
        <w:t>fish</w:t>
      </w:r>
      <w:proofErr w:type="spellEnd"/>
    </w:p>
    <w:p w14:paraId="59CDF9AB" w14:textId="77777777" w:rsidR="00523083" w:rsidRPr="003A680D" w:rsidRDefault="00523083" w:rsidP="00523083">
      <w:pPr>
        <w:numPr>
          <w:ilvl w:val="1"/>
          <w:numId w:val="10"/>
        </w:numPr>
        <w:autoSpaceDN w:val="0"/>
        <w:adjustRightInd w:val="0"/>
        <w:spacing w:after="200" w:line="276" w:lineRule="auto"/>
        <w:contextualSpacing/>
        <w:jc w:val="both"/>
        <w:rPr>
          <w:rFonts w:eastAsia="Calibri"/>
          <w:sz w:val="22"/>
          <w:szCs w:val="22"/>
          <w:lang w:eastAsia="en-US"/>
        </w:rPr>
      </w:pPr>
      <w:proofErr w:type="spellStart"/>
      <w:r>
        <w:rPr>
          <w:rFonts w:eastAsia="Calibri"/>
          <w:sz w:val="22"/>
          <w:szCs w:val="22"/>
          <w:lang w:eastAsia="en-US"/>
        </w:rPr>
        <w:t>Observer</w:t>
      </w:r>
      <w:proofErr w:type="spellEnd"/>
      <w:r>
        <w:rPr>
          <w:rFonts w:eastAsia="Calibri"/>
          <w:sz w:val="22"/>
          <w:szCs w:val="22"/>
          <w:lang w:eastAsia="en-US"/>
        </w:rPr>
        <w:t xml:space="preserve"> </w:t>
      </w:r>
      <w:proofErr w:type="spellStart"/>
      <w:r>
        <w:rPr>
          <w:rFonts w:eastAsia="Calibri"/>
          <w:sz w:val="22"/>
          <w:szCs w:val="22"/>
          <w:lang w:eastAsia="en-US"/>
        </w:rPr>
        <w:t>coverage</w:t>
      </w:r>
      <w:proofErr w:type="spellEnd"/>
    </w:p>
    <w:p w14:paraId="4DEFF973" w14:textId="77777777" w:rsidR="00523083" w:rsidRPr="003A680D" w:rsidRDefault="00523083" w:rsidP="00523083">
      <w:pPr>
        <w:numPr>
          <w:ilvl w:val="0"/>
          <w:numId w:val="10"/>
        </w:numPr>
        <w:autoSpaceDN w:val="0"/>
        <w:adjustRightInd w:val="0"/>
        <w:spacing w:after="200" w:line="276" w:lineRule="auto"/>
        <w:contextualSpacing/>
        <w:jc w:val="both"/>
        <w:rPr>
          <w:rFonts w:eastAsia="Calibri"/>
          <w:sz w:val="22"/>
          <w:szCs w:val="22"/>
          <w:lang w:eastAsia="en-US"/>
        </w:rPr>
      </w:pPr>
      <w:proofErr w:type="spellStart"/>
      <w:r w:rsidRPr="003A680D">
        <w:rPr>
          <w:rFonts w:eastAsia="Calibri"/>
          <w:sz w:val="22"/>
          <w:szCs w:val="22"/>
          <w:lang w:eastAsia="en-US"/>
        </w:rPr>
        <w:t>Recommendations</w:t>
      </w:r>
      <w:proofErr w:type="spellEnd"/>
    </w:p>
    <w:p w14:paraId="0A4192F0" w14:textId="77777777" w:rsidR="00523083" w:rsidRPr="00523083" w:rsidRDefault="00523083" w:rsidP="00523083">
      <w:pPr>
        <w:numPr>
          <w:ilvl w:val="0"/>
          <w:numId w:val="10"/>
        </w:numPr>
        <w:spacing w:after="200" w:line="276" w:lineRule="auto"/>
        <w:contextualSpacing/>
        <w:jc w:val="both"/>
        <w:rPr>
          <w:rFonts w:ascii="TimesNewRomanPSMT" w:eastAsia="Calibri" w:hAnsi="TimesNewRomanPSMT" w:cs="TimesNewRomanPSMT"/>
          <w:lang w:val="en-GB" w:eastAsia="en-US"/>
        </w:rPr>
      </w:pPr>
      <w:r w:rsidRPr="00523083">
        <w:rPr>
          <w:rFonts w:eastAsia="Calibri"/>
          <w:sz w:val="22"/>
          <w:szCs w:val="22"/>
          <w:lang w:val="en-GB" w:eastAsia="en-US"/>
        </w:rPr>
        <w:t>Adoption of the report and closure</w:t>
      </w:r>
    </w:p>
    <w:p w14:paraId="10AEB2B8" w14:textId="77777777" w:rsidR="006A0549" w:rsidRPr="00D36235" w:rsidRDefault="006A0549" w:rsidP="00D36235">
      <w:pPr>
        <w:tabs>
          <w:tab w:val="left" w:pos="284"/>
          <w:tab w:val="left" w:pos="567"/>
          <w:tab w:val="left" w:pos="851"/>
        </w:tabs>
        <w:spacing w:before="60" w:after="60"/>
        <w:ind w:left="284" w:hanging="284"/>
        <w:jc w:val="both"/>
        <w:rPr>
          <w:lang w:val="en-GB"/>
        </w:rPr>
      </w:pPr>
    </w:p>
    <w:p w14:paraId="190AF2CB" w14:textId="77777777" w:rsidR="006A0549" w:rsidRPr="00523083" w:rsidRDefault="006A0549" w:rsidP="00E62BB4">
      <w:pPr>
        <w:pStyle w:val="BodyText"/>
        <w:tabs>
          <w:tab w:val="left" w:pos="284"/>
          <w:tab w:val="left" w:pos="567"/>
          <w:tab w:val="left" w:pos="851"/>
        </w:tabs>
        <w:spacing w:after="0"/>
        <w:rPr>
          <w:rFonts w:ascii="Times New Roman" w:hAnsi="Times New Roman"/>
          <w:szCs w:val="20"/>
          <w:lang w:val="en-GB"/>
        </w:rPr>
      </w:pPr>
    </w:p>
    <w:p w14:paraId="54112731" w14:textId="77777777" w:rsidR="006A0549" w:rsidRPr="00AA75B9" w:rsidRDefault="006A0549" w:rsidP="00E62BB4">
      <w:pPr>
        <w:tabs>
          <w:tab w:val="left" w:pos="360"/>
          <w:tab w:val="left" w:pos="540"/>
          <w:tab w:val="left" w:pos="720"/>
        </w:tabs>
        <w:rPr>
          <w:lang w:val="en-US"/>
        </w:rPr>
      </w:pPr>
    </w:p>
    <w:p w14:paraId="31196DA6" w14:textId="77777777" w:rsidR="006A0549" w:rsidRPr="00581F26" w:rsidRDefault="006A0549" w:rsidP="00E62BB4">
      <w:pPr>
        <w:tabs>
          <w:tab w:val="left" w:pos="360"/>
          <w:tab w:val="left" w:pos="540"/>
          <w:tab w:val="left" w:pos="720"/>
        </w:tabs>
        <w:autoSpaceDE w:val="0"/>
        <w:autoSpaceDN w:val="0"/>
        <w:adjustRightInd w:val="0"/>
        <w:jc w:val="right"/>
        <w:rPr>
          <w:b/>
          <w:bCs/>
          <w:lang w:val="fr-FR"/>
        </w:rPr>
      </w:pPr>
      <w:proofErr w:type="spellStart"/>
      <w:r w:rsidRPr="00581F26">
        <w:rPr>
          <w:b/>
          <w:bCs/>
          <w:lang w:val="fr-FR"/>
        </w:rPr>
        <w:lastRenderedPageBreak/>
        <w:t>Appendix</w:t>
      </w:r>
      <w:proofErr w:type="spellEnd"/>
      <w:r w:rsidRPr="00581F26">
        <w:rPr>
          <w:b/>
          <w:bCs/>
          <w:lang w:val="fr-FR"/>
        </w:rPr>
        <w:t xml:space="preserve"> 2</w:t>
      </w:r>
    </w:p>
    <w:p w14:paraId="379053E5" w14:textId="77777777" w:rsidR="006A0549" w:rsidRPr="00581F26" w:rsidRDefault="006A0549" w:rsidP="00E62BB4">
      <w:pPr>
        <w:autoSpaceDE w:val="0"/>
        <w:autoSpaceDN w:val="0"/>
        <w:adjustRightInd w:val="0"/>
        <w:jc w:val="right"/>
        <w:rPr>
          <w:b/>
          <w:bCs/>
          <w:lang w:val="fr-FR"/>
        </w:rPr>
      </w:pPr>
    </w:p>
    <w:p w14:paraId="36EF42D2" w14:textId="77777777" w:rsidR="006A0549" w:rsidRPr="00581F26" w:rsidRDefault="006A0549" w:rsidP="00E62BB4">
      <w:pPr>
        <w:widowControl w:val="0"/>
        <w:tabs>
          <w:tab w:val="center" w:pos="4537"/>
        </w:tabs>
        <w:autoSpaceDE w:val="0"/>
        <w:autoSpaceDN w:val="0"/>
        <w:adjustRightInd w:val="0"/>
        <w:rPr>
          <w:b/>
          <w:bCs/>
          <w:color w:val="000000"/>
          <w:lang w:val="fr-FR"/>
        </w:rPr>
      </w:pPr>
      <w:r w:rsidRPr="00581F26">
        <w:rPr>
          <w:lang w:val="fr-FR"/>
        </w:rPr>
        <w:tab/>
      </w:r>
      <w:r w:rsidR="00AC6354" w:rsidRPr="00581F26">
        <w:rPr>
          <w:b/>
          <w:bCs/>
          <w:color w:val="000000"/>
          <w:lang w:val="fr-FR"/>
        </w:rPr>
        <w:t>LIST OF PARTICIPANTS</w:t>
      </w:r>
    </w:p>
    <w:p w14:paraId="13E348D6" w14:textId="77777777" w:rsidR="006A0549" w:rsidRPr="00581F26" w:rsidRDefault="006A0549" w:rsidP="00E62BB4">
      <w:pPr>
        <w:widowControl w:val="0"/>
        <w:tabs>
          <w:tab w:val="left" w:pos="90"/>
        </w:tabs>
        <w:autoSpaceDE w:val="0"/>
        <w:autoSpaceDN w:val="0"/>
        <w:adjustRightInd w:val="0"/>
        <w:rPr>
          <w:b/>
          <w:i/>
          <w:color w:val="000000"/>
          <w:sz w:val="18"/>
          <w:szCs w:val="18"/>
          <w:lang w:val="fr-FR"/>
        </w:rPr>
      </w:pPr>
    </w:p>
    <w:p w14:paraId="116DE55B" w14:textId="77777777" w:rsidR="00E62BB4" w:rsidRPr="00581F26" w:rsidRDefault="00E62BB4" w:rsidP="00E62BB4">
      <w:pPr>
        <w:widowControl w:val="0"/>
        <w:tabs>
          <w:tab w:val="left" w:pos="90"/>
        </w:tabs>
        <w:autoSpaceDE w:val="0"/>
        <w:autoSpaceDN w:val="0"/>
        <w:adjustRightInd w:val="0"/>
        <w:rPr>
          <w:b/>
          <w:i/>
          <w:color w:val="000000"/>
          <w:sz w:val="18"/>
          <w:szCs w:val="18"/>
          <w:lang w:val="fr-FR"/>
        </w:rPr>
      </w:pPr>
    </w:p>
    <w:p w14:paraId="40047C98" w14:textId="77777777" w:rsidR="00523083" w:rsidRPr="00523083" w:rsidRDefault="00523083" w:rsidP="00523083">
      <w:pPr>
        <w:widowControl w:val="0"/>
        <w:tabs>
          <w:tab w:val="left" w:pos="90"/>
        </w:tabs>
        <w:autoSpaceDE w:val="0"/>
        <w:autoSpaceDN w:val="0"/>
        <w:adjustRightInd w:val="0"/>
        <w:jc w:val="both"/>
        <w:rPr>
          <w:rFonts w:ascii="Cambria" w:hAnsi="Cambria"/>
          <w:b/>
          <w:bCs/>
          <w:i/>
          <w:color w:val="000000"/>
          <w:lang w:val="fr-FR"/>
        </w:rPr>
      </w:pPr>
      <w:r w:rsidRPr="00523083">
        <w:rPr>
          <w:rFonts w:ascii="Cambria" w:hAnsi="Cambria"/>
          <w:b/>
          <w:bCs/>
          <w:i/>
          <w:iCs/>
          <w:lang w:val="fr-FR"/>
        </w:rPr>
        <w:t>CONTRACTING PARTIES/PARTIES CONTRACTANTES/PARTES CONTRATANTES</w:t>
      </w:r>
    </w:p>
    <w:p w14:paraId="072CB754" w14:textId="77777777" w:rsidR="00523083" w:rsidRPr="00523083" w:rsidRDefault="00523083" w:rsidP="00523083">
      <w:pPr>
        <w:widowControl w:val="0"/>
        <w:tabs>
          <w:tab w:val="center" w:pos="4477"/>
        </w:tabs>
        <w:autoSpaceDE w:val="0"/>
        <w:autoSpaceDN w:val="0"/>
        <w:adjustRightInd w:val="0"/>
        <w:jc w:val="both"/>
        <w:rPr>
          <w:rFonts w:asciiTheme="majorHAnsi" w:hAnsiTheme="majorHAnsi"/>
          <w:b/>
          <w:bCs/>
          <w:color w:val="000000"/>
          <w:lang w:val="fr-FR"/>
        </w:rPr>
      </w:pPr>
    </w:p>
    <w:p w14:paraId="5981B867"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5"/>
          <w:szCs w:val="25"/>
          <w:lang w:val="fr-FR"/>
        </w:rPr>
      </w:pPr>
      <w:r w:rsidRPr="00523083">
        <w:rPr>
          <w:rFonts w:ascii="Cambria" w:hAnsi="Cambria"/>
          <w:b/>
          <w:bCs/>
          <w:color w:val="000000"/>
          <w:lang w:val="fr-FR"/>
        </w:rPr>
        <w:t xml:space="preserve">ALGERIA/ALGÉRIE/ARGELIA </w:t>
      </w:r>
    </w:p>
    <w:p w14:paraId="608C2BAC"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fr-FR"/>
        </w:rPr>
      </w:pPr>
      <w:proofErr w:type="spellStart"/>
      <w:r w:rsidRPr="00523083">
        <w:rPr>
          <w:rFonts w:ascii="Cambria" w:hAnsi="Cambria"/>
          <w:b/>
          <w:bCs/>
          <w:color w:val="000000"/>
          <w:sz w:val="18"/>
          <w:szCs w:val="18"/>
          <w:lang w:val="fr-FR"/>
        </w:rPr>
        <w:t>Ferhani</w:t>
      </w:r>
      <w:proofErr w:type="spellEnd"/>
      <w:r w:rsidRPr="00523083">
        <w:rPr>
          <w:rFonts w:ascii="Cambria" w:hAnsi="Cambria"/>
          <w:b/>
          <w:bCs/>
          <w:color w:val="000000"/>
          <w:sz w:val="18"/>
          <w:szCs w:val="18"/>
          <w:lang w:val="fr-FR"/>
        </w:rPr>
        <w:t xml:space="preserve">, </w:t>
      </w:r>
      <w:proofErr w:type="spellStart"/>
      <w:r w:rsidRPr="00523083">
        <w:rPr>
          <w:rFonts w:ascii="Cambria" w:hAnsi="Cambria"/>
          <w:bCs/>
          <w:color w:val="000000"/>
          <w:sz w:val="18"/>
          <w:szCs w:val="18"/>
          <w:lang w:val="fr-FR"/>
        </w:rPr>
        <w:t>Khadra</w:t>
      </w:r>
      <w:proofErr w:type="spellEnd"/>
    </w:p>
    <w:p w14:paraId="7C7440AB"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fr-FR"/>
        </w:rPr>
      </w:pPr>
      <w:r w:rsidRPr="00523083">
        <w:rPr>
          <w:rFonts w:ascii="Cambria" w:hAnsi="Cambria"/>
          <w:color w:val="000000"/>
          <w:sz w:val="18"/>
          <w:szCs w:val="18"/>
          <w:lang w:val="fr-FR"/>
        </w:rPr>
        <w:t xml:space="preserve">Centre National de Recherche et de Développement de la Pêche et de l'Aquaculture (CNRDPA), 11 Boulevard Colonel </w:t>
      </w:r>
      <w:proofErr w:type="spellStart"/>
      <w:r w:rsidRPr="00523083">
        <w:rPr>
          <w:rFonts w:ascii="Cambria" w:hAnsi="Cambria"/>
          <w:color w:val="000000"/>
          <w:sz w:val="18"/>
          <w:szCs w:val="18"/>
          <w:lang w:val="fr-FR"/>
        </w:rPr>
        <w:t>Amirouche</w:t>
      </w:r>
      <w:proofErr w:type="spellEnd"/>
      <w:r w:rsidRPr="00523083">
        <w:rPr>
          <w:rFonts w:ascii="Cambria" w:hAnsi="Cambria"/>
          <w:color w:val="000000"/>
          <w:sz w:val="18"/>
          <w:szCs w:val="18"/>
          <w:lang w:val="fr-FR"/>
        </w:rPr>
        <w:t>, BP 67 Tipaza Bou Ismail</w:t>
      </w:r>
    </w:p>
    <w:p w14:paraId="12E1E280"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+213 24 32 64 10, Fax: +213 24 32 64 10, E-Mail: ferhani_khadra@yahoo.fr; dpmo@mpeche.gov.dz</w:t>
      </w:r>
    </w:p>
    <w:p w14:paraId="7EBAFE12"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lang w:val="pt-PT"/>
        </w:rPr>
      </w:pPr>
    </w:p>
    <w:p w14:paraId="66B1F3DE"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5"/>
          <w:szCs w:val="25"/>
          <w:lang w:val="en-GB"/>
        </w:rPr>
      </w:pPr>
      <w:r w:rsidRPr="00523083">
        <w:rPr>
          <w:rFonts w:ascii="Cambria" w:hAnsi="Cambria"/>
          <w:b/>
          <w:bCs/>
          <w:color w:val="000000"/>
          <w:lang w:val="en-GB"/>
        </w:rPr>
        <w:t>CANADA/CANADÁ</w:t>
      </w:r>
    </w:p>
    <w:p w14:paraId="53E58B40" w14:textId="77777777" w:rsidR="00523083" w:rsidRPr="00523083" w:rsidRDefault="00523083" w:rsidP="00523083">
      <w:pPr>
        <w:widowControl w:val="0"/>
        <w:tabs>
          <w:tab w:val="left" w:pos="90"/>
        </w:tabs>
        <w:autoSpaceDE w:val="0"/>
        <w:autoSpaceDN w:val="0"/>
        <w:adjustRightInd w:val="0"/>
        <w:jc w:val="both"/>
        <w:rPr>
          <w:rFonts w:ascii="Cambria" w:hAnsi="Cambria"/>
          <w:bCs/>
          <w:color w:val="000000"/>
          <w:sz w:val="23"/>
          <w:szCs w:val="23"/>
          <w:lang w:val="en-GB"/>
        </w:rPr>
      </w:pPr>
      <w:r w:rsidRPr="00523083">
        <w:rPr>
          <w:rFonts w:ascii="Cambria" w:hAnsi="Cambria"/>
          <w:b/>
          <w:bCs/>
          <w:color w:val="000000"/>
          <w:sz w:val="18"/>
          <w:szCs w:val="18"/>
          <w:lang w:val="en-GB"/>
        </w:rPr>
        <w:t xml:space="preserve">Carruthers, </w:t>
      </w:r>
      <w:r w:rsidRPr="00523083">
        <w:rPr>
          <w:rFonts w:ascii="Cambria" w:hAnsi="Cambria"/>
          <w:bCs/>
          <w:color w:val="000000"/>
          <w:sz w:val="18"/>
          <w:szCs w:val="18"/>
          <w:lang w:val="en-GB"/>
        </w:rPr>
        <w:t>Thomas</w:t>
      </w:r>
    </w:p>
    <w:p w14:paraId="281BFCE7"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en-GB"/>
        </w:rPr>
      </w:pPr>
      <w:r w:rsidRPr="00523083">
        <w:rPr>
          <w:rFonts w:ascii="Cambria" w:hAnsi="Cambria"/>
          <w:color w:val="000000"/>
          <w:sz w:val="18"/>
          <w:szCs w:val="18"/>
          <w:lang w:val="en-GB"/>
        </w:rPr>
        <w:t>335 Fisheries Centre, University of British Columbia, Vancouver Columbia V2P T29</w:t>
      </w:r>
    </w:p>
    <w:p w14:paraId="54C1FDE9"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+1 604 805 6627, E-Mail: t.carruthers@oceans.ubc.ca</w:t>
      </w:r>
    </w:p>
    <w:p w14:paraId="3136C53D"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1D3976BA"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proofErr w:type="spellStart"/>
      <w:r w:rsidRPr="00523083">
        <w:rPr>
          <w:rFonts w:ascii="Cambria" w:hAnsi="Cambria"/>
          <w:b/>
          <w:bCs/>
          <w:color w:val="000000"/>
          <w:sz w:val="18"/>
          <w:szCs w:val="18"/>
          <w:lang w:val="en-GB"/>
        </w:rPr>
        <w:t>Hanke</w:t>
      </w:r>
      <w:proofErr w:type="spellEnd"/>
      <w:r w:rsidRPr="00523083">
        <w:rPr>
          <w:rFonts w:ascii="Cambria" w:hAnsi="Cambria"/>
          <w:b/>
          <w:bCs/>
          <w:color w:val="000000"/>
          <w:sz w:val="18"/>
          <w:szCs w:val="18"/>
          <w:lang w:val="en-GB"/>
        </w:rPr>
        <w:t xml:space="preserve">, </w:t>
      </w:r>
      <w:r w:rsidRPr="00523083">
        <w:rPr>
          <w:rFonts w:ascii="Cambria" w:hAnsi="Cambria"/>
          <w:bCs/>
          <w:color w:val="000000"/>
          <w:sz w:val="18"/>
          <w:szCs w:val="18"/>
          <w:lang w:val="en-GB"/>
        </w:rPr>
        <w:t>Alexander</w:t>
      </w:r>
    </w:p>
    <w:p w14:paraId="408C6E93"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Scientific, St. Andrews Biological Station/ Biological Station, Fisheries and Oceans Canada, 531 Brandy Cove Road, St. Andrews New Brunswick E5B 2L9</w:t>
      </w:r>
    </w:p>
    <w:p w14:paraId="667ACF4C"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+1 506 529 4665, Fax: +1 506 529 5862, E-Mail: alex.hanke@dfo-mpo.gc.ca</w:t>
      </w:r>
    </w:p>
    <w:p w14:paraId="106F84E8"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214A7A25"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fr-FR"/>
        </w:rPr>
      </w:pPr>
      <w:proofErr w:type="spellStart"/>
      <w:r w:rsidRPr="00523083">
        <w:rPr>
          <w:rFonts w:ascii="Cambria" w:hAnsi="Cambria"/>
          <w:b/>
          <w:bCs/>
          <w:color w:val="000000"/>
          <w:sz w:val="18"/>
          <w:szCs w:val="18"/>
          <w:lang w:val="fr-FR"/>
        </w:rPr>
        <w:t>Maguire</w:t>
      </w:r>
      <w:proofErr w:type="spellEnd"/>
      <w:r w:rsidRPr="00523083">
        <w:rPr>
          <w:rFonts w:ascii="Cambria" w:hAnsi="Cambria"/>
          <w:b/>
          <w:bCs/>
          <w:color w:val="000000"/>
          <w:sz w:val="18"/>
          <w:szCs w:val="18"/>
          <w:lang w:val="fr-FR"/>
        </w:rPr>
        <w:t xml:space="preserve">, </w:t>
      </w:r>
      <w:r w:rsidRPr="00523083">
        <w:rPr>
          <w:rFonts w:ascii="Cambria" w:hAnsi="Cambria"/>
          <w:bCs/>
          <w:color w:val="000000"/>
          <w:sz w:val="18"/>
          <w:szCs w:val="18"/>
          <w:lang w:val="fr-FR"/>
        </w:rPr>
        <w:t>Jean-Jacques</w:t>
      </w:r>
    </w:p>
    <w:p w14:paraId="413CAA51"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fr-FR"/>
        </w:rPr>
      </w:pPr>
      <w:r w:rsidRPr="00523083">
        <w:rPr>
          <w:rFonts w:ascii="Cambria" w:hAnsi="Cambria"/>
          <w:color w:val="000000"/>
          <w:sz w:val="18"/>
          <w:szCs w:val="18"/>
          <w:lang w:val="fr-FR"/>
        </w:rPr>
        <w:t xml:space="preserve">1450 Godefroy, </w:t>
      </w:r>
      <w:proofErr w:type="spellStart"/>
      <w:r w:rsidRPr="00523083">
        <w:rPr>
          <w:rFonts w:ascii="Cambria" w:hAnsi="Cambria"/>
          <w:color w:val="000000"/>
          <w:sz w:val="18"/>
          <w:szCs w:val="18"/>
          <w:lang w:val="fr-FR"/>
        </w:rPr>
        <w:t>Quebec</w:t>
      </w:r>
      <w:proofErr w:type="spellEnd"/>
      <w:r w:rsidRPr="00523083">
        <w:rPr>
          <w:rFonts w:ascii="Cambria" w:hAnsi="Cambria"/>
          <w:color w:val="000000"/>
          <w:sz w:val="18"/>
          <w:szCs w:val="18"/>
          <w:lang w:val="fr-FR"/>
        </w:rPr>
        <w:t xml:space="preserve"> G1T 2E4</w:t>
      </w:r>
    </w:p>
    <w:p w14:paraId="4F5ECD33"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+1 418 688 3027, Fax: E-Mail: jeanjacquesmaguire@gmail.com</w:t>
      </w:r>
    </w:p>
    <w:p w14:paraId="02F30D53"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4152DCEE"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Melvin, </w:t>
      </w:r>
      <w:r w:rsidRPr="00523083">
        <w:rPr>
          <w:rFonts w:ascii="Cambria" w:hAnsi="Cambria"/>
          <w:bCs/>
          <w:color w:val="000000"/>
          <w:sz w:val="18"/>
          <w:szCs w:val="18"/>
          <w:lang w:val="en-GB"/>
        </w:rPr>
        <w:t>Gary</w:t>
      </w:r>
    </w:p>
    <w:p w14:paraId="22F25DA6"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Biological Station - Fisheries and Oceans Canada, Department of Fisheries and Oceans, 531 Brandy Cove Road, St. Andrews, New Brunswick E5B 2L9</w:t>
      </w:r>
    </w:p>
    <w:p w14:paraId="46FF62D9"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+1 506 529 5874, Fax: +1 506 529 5862, E-Mail: gary.melvin@dfo-mpo.gc.ca</w:t>
      </w:r>
    </w:p>
    <w:p w14:paraId="4E800BDA"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lang w:val="pt-PT"/>
        </w:rPr>
      </w:pPr>
    </w:p>
    <w:p w14:paraId="21538F0D" w14:textId="77777777" w:rsidR="00523083" w:rsidRPr="001E2E90" w:rsidRDefault="00523083" w:rsidP="00523083">
      <w:pPr>
        <w:widowControl w:val="0"/>
        <w:tabs>
          <w:tab w:val="left" w:pos="90"/>
        </w:tabs>
        <w:autoSpaceDE w:val="0"/>
        <w:autoSpaceDN w:val="0"/>
        <w:adjustRightInd w:val="0"/>
        <w:jc w:val="both"/>
        <w:rPr>
          <w:rFonts w:ascii="Cambria" w:hAnsi="Cambria"/>
          <w:b/>
          <w:bCs/>
          <w:color w:val="000000"/>
          <w:sz w:val="25"/>
          <w:szCs w:val="25"/>
        </w:rPr>
      </w:pPr>
      <w:r w:rsidRPr="001E2E90">
        <w:rPr>
          <w:rFonts w:ascii="Cambria" w:hAnsi="Cambria"/>
          <w:b/>
          <w:bCs/>
          <w:color w:val="000000"/>
        </w:rPr>
        <w:t>EUROPEAN UNION/UNION EUROPÉENNE/UNIÓN EUROPEA</w:t>
      </w:r>
    </w:p>
    <w:p w14:paraId="1DA3ABEF" w14:textId="61901563" w:rsidR="00523083" w:rsidRPr="001E2E90" w:rsidRDefault="006853D5" w:rsidP="00523083">
      <w:pPr>
        <w:widowControl w:val="0"/>
        <w:tabs>
          <w:tab w:val="left" w:pos="90"/>
        </w:tabs>
        <w:autoSpaceDE w:val="0"/>
        <w:autoSpaceDN w:val="0"/>
        <w:adjustRightInd w:val="0"/>
        <w:jc w:val="both"/>
        <w:rPr>
          <w:rFonts w:ascii="Cambria" w:hAnsi="Cambria"/>
          <w:b/>
          <w:bCs/>
          <w:color w:val="000000"/>
          <w:sz w:val="23"/>
          <w:szCs w:val="23"/>
        </w:rPr>
      </w:pPr>
      <w:r>
        <w:rPr>
          <w:rFonts w:ascii="Cambria" w:hAnsi="Cambria"/>
          <w:b/>
          <w:bCs/>
          <w:color w:val="000000"/>
          <w:sz w:val="18"/>
          <w:szCs w:val="18"/>
        </w:rPr>
        <w:t>Álvarez-</w:t>
      </w:r>
      <w:proofErr w:type="spellStart"/>
      <w:r w:rsidR="00523083" w:rsidRPr="006853D5">
        <w:rPr>
          <w:rFonts w:ascii="Cambria" w:hAnsi="Cambria"/>
          <w:b/>
          <w:bCs/>
          <w:color w:val="000000"/>
          <w:sz w:val="18"/>
          <w:szCs w:val="18"/>
        </w:rPr>
        <w:t>Berastegui</w:t>
      </w:r>
      <w:proofErr w:type="spellEnd"/>
      <w:r w:rsidR="00523083" w:rsidRPr="00ED5728">
        <w:rPr>
          <w:rFonts w:ascii="Cambria" w:hAnsi="Cambria"/>
          <w:bCs/>
          <w:color w:val="000000"/>
          <w:sz w:val="18"/>
          <w:szCs w:val="18"/>
        </w:rPr>
        <w:t>, Diego</w:t>
      </w:r>
    </w:p>
    <w:p w14:paraId="2B07AADF" w14:textId="77777777" w:rsidR="00523083" w:rsidRPr="001E2E90" w:rsidRDefault="00523083" w:rsidP="00523083">
      <w:pPr>
        <w:widowControl w:val="0"/>
        <w:tabs>
          <w:tab w:val="left" w:pos="90"/>
        </w:tabs>
        <w:autoSpaceDE w:val="0"/>
        <w:autoSpaceDN w:val="0"/>
        <w:adjustRightInd w:val="0"/>
        <w:jc w:val="both"/>
        <w:rPr>
          <w:rFonts w:ascii="Cambria" w:hAnsi="Cambria"/>
          <w:color w:val="000000"/>
        </w:rPr>
      </w:pPr>
      <w:r w:rsidRPr="001E2E90">
        <w:rPr>
          <w:rFonts w:ascii="Cambria" w:hAnsi="Cambria"/>
          <w:color w:val="000000"/>
          <w:sz w:val="18"/>
          <w:szCs w:val="18"/>
        </w:rPr>
        <w:t xml:space="preserve">SOCIB - Sistema de Observación Costera de las Islas Baleares, </w:t>
      </w:r>
      <w:proofErr w:type="spellStart"/>
      <w:r w:rsidRPr="001E2E90">
        <w:rPr>
          <w:rFonts w:ascii="Cambria" w:hAnsi="Cambria"/>
          <w:color w:val="000000"/>
          <w:sz w:val="18"/>
          <w:szCs w:val="18"/>
        </w:rPr>
        <w:t>Parc</w:t>
      </w:r>
      <w:proofErr w:type="spellEnd"/>
      <w:r w:rsidRPr="001E2E90">
        <w:rPr>
          <w:rFonts w:ascii="Cambria" w:hAnsi="Cambria"/>
          <w:color w:val="000000"/>
          <w:sz w:val="18"/>
          <w:szCs w:val="18"/>
        </w:rPr>
        <w:t xml:space="preserve"> Bit, </w:t>
      </w:r>
      <w:proofErr w:type="spellStart"/>
      <w:r w:rsidRPr="001E2E90">
        <w:rPr>
          <w:rFonts w:ascii="Cambria" w:hAnsi="Cambria"/>
          <w:color w:val="000000"/>
          <w:sz w:val="18"/>
          <w:szCs w:val="18"/>
        </w:rPr>
        <w:t>Naorte</w:t>
      </w:r>
      <w:proofErr w:type="spellEnd"/>
      <w:r w:rsidRPr="001E2E90">
        <w:rPr>
          <w:rFonts w:ascii="Cambria" w:hAnsi="Cambria"/>
          <w:color w:val="000000"/>
          <w:sz w:val="18"/>
          <w:szCs w:val="18"/>
        </w:rPr>
        <w:t>, Bloc A 2ºp. pta. 3, 07121 Palma de Mallorca</w:t>
      </w:r>
      <w:r>
        <w:rPr>
          <w:rFonts w:ascii="Cambria" w:hAnsi="Cambria"/>
          <w:color w:val="000000"/>
          <w:sz w:val="18"/>
          <w:szCs w:val="18"/>
        </w:rPr>
        <w:t>,</w:t>
      </w:r>
      <w:r w:rsidRPr="001E2E90">
        <w:rPr>
          <w:rFonts w:ascii="Cambria" w:hAnsi="Cambria"/>
          <w:color w:val="000000"/>
          <w:sz w:val="18"/>
          <w:szCs w:val="18"/>
        </w:rPr>
        <w:t xml:space="preserve"> E</w:t>
      </w:r>
      <w:r>
        <w:rPr>
          <w:rFonts w:ascii="Cambria" w:hAnsi="Cambria"/>
          <w:color w:val="000000"/>
          <w:sz w:val="18"/>
          <w:szCs w:val="18"/>
        </w:rPr>
        <w:t>spaña</w:t>
      </w:r>
    </w:p>
    <w:p w14:paraId="6032E595"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+34 971 43 99 98, Fax: +34 971 43 99 79, E-Mail: dalvarez@socib.es</w:t>
      </w:r>
    </w:p>
    <w:p w14:paraId="1B9E644A"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267A3896"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pt-PT"/>
        </w:rPr>
      </w:pPr>
      <w:r w:rsidRPr="00523083">
        <w:rPr>
          <w:rFonts w:ascii="Cambria" w:hAnsi="Cambria"/>
          <w:b/>
          <w:bCs/>
          <w:color w:val="000000"/>
          <w:sz w:val="18"/>
          <w:szCs w:val="18"/>
          <w:lang w:val="pt-PT"/>
        </w:rPr>
        <w:t xml:space="preserve">Arrizabalaga, </w:t>
      </w:r>
      <w:r w:rsidRPr="00523083">
        <w:rPr>
          <w:rFonts w:ascii="Cambria" w:hAnsi="Cambria"/>
          <w:bCs/>
          <w:color w:val="000000"/>
          <w:sz w:val="18"/>
          <w:szCs w:val="18"/>
          <w:lang w:val="pt-PT"/>
        </w:rPr>
        <w:t>Haritz</w:t>
      </w:r>
    </w:p>
    <w:p w14:paraId="39D993D5"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AZTI - Tecnalia /Itsas Ikerketa Saila, Herrera Kaia Portualde z/g, 20110 Pasaia Gipuzkoa, España</w:t>
      </w:r>
    </w:p>
    <w:p w14:paraId="6B0914D7"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+34 94 657 40 00, Fax: +34 94 300 48 01, E-Mail: harri@azti.es</w:t>
      </w:r>
    </w:p>
    <w:p w14:paraId="56715A5D"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55A48F1B"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fr-FR"/>
        </w:rPr>
      </w:pPr>
      <w:proofErr w:type="spellStart"/>
      <w:r w:rsidRPr="00523083">
        <w:rPr>
          <w:rFonts w:ascii="Cambria" w:hAnsi="Cambria"/>
          <w:b/>
          <w:bCs/>
          <w:color w:val="000000"/>
          <w:sz w:val="18"/>
          <w:szCs w:val="18"/>
          <w:lang w:val="fr-FR"/>
        </w:rPr>
        <w:t>Bonhommeau</w:t>
      </w:r>
      <w:proofErr w:type="spellEnd"/>
      <w:r w:rsidRPr="00523083">
        <w:rPr>
          <w:rFonts w:ascii="Cambria" w:hAnsi="Cambria"/>
          <w:b/>
          <w:bCs/>
          <w:color w:val="000000"/>
          <w:sz w:val="18"/>
          <w:szCs w:val="18"/>
          <w:lang w:val="fr-FR"/>
        </w:rPr>
        <w:t xml:space="preserve">, </w:t>
      </w:r>
      <w:r w:rsidRPr="00523083">
        <w:rPr>
          <w:rFonts w:ascii="Cambria" w:hAnsi="Cambria"/>
          <w:bCs/>
          <w:color w:val="000000"/>
          <w:sz w:val="18"/>
          <w:szCs w:val="18"/>
          <w:lang w:val="fr-FR"/>
        </w:rPr>
        <w:t>Sylvain</w:t>
      </w:r>
    </w:p>
    <w:p w14:paraId="2512D92D"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fr-FR"/>
        </w:rPr>
      </w:pPr>
      <w:r w:rsidRPr="00523083">
        <w:rPr>
          <w:rFonts w:ascii="Cambria" w:hAnsi="Cambria"/>
          <w:color w:val="000000"/>
          <w:sz w:val="18"/>
          <w:szCs w:val="18"/>
          <w:lang w:val="fr-FR"/>
        </w:rPr>
        <w:t xml:space="preserve">IFREMER - </w:t>
      </w:r>
      <w:proofErr w:type="spellStart"/>
      <w:r w:rsidRPr="00523083">
        <w:rPr>
          <w:rFonts w:ascii="Cambria" w:hAnsi="Cambria"/>
          <w:color w:val="000000"/>
          <w:sz w:val="18"/>
          <w:szCs w:val="18"/>
          <w:lang w:val="fr-FR"/>
        </w:rPr>
        <w:t>Dept</w:t>
      </w:r>
      <w:proofErr w:type="spellEnd"/>
      <w:r w:rsidRPr="00523083">
        <w:rPr>
          <w:rFonts w:ascii="Cambria" w:hAnsi="Cambria"/>
          <w:color w:val="000000"/>
          <w:sz w:val="18"/>
          <w:szCs w:val="18"/>
          <w:lang w:val="fr-FR"/>
        </w:rPr>
        <w:t xml:space="preserve">. Recherche Halieutique, B.P. 171 - Bd. Jean Monnet, 34200 </w:t>
      </w:r>
      <w:proofErr w:type="spellStart"/>
      <w:r w:rsidRPr="00523083">
        <w:rPr>
          <w:rFonts w:ascii="Cambria" w:hAnsi="Cambria"/>
          <w:color w:val="000000"/>
          <w:sz w:val="18"/>
          <w:szCs w:val="18"/>
          <w:lang w:val="fr-FR"/>
        </w:rPr>
        <w:t>Séte</w:t>
      </w:r>
      <w:proofErr w:type="spellEnd"/>
      <w:r w:rsidRPr="00523083">
        <w:rPr>
          <w:rFonts w:ascii="Cambria" w:hAnsi="Cambria"/>
          <w:color w:val="000000"/>
          <w:sz w:val="18"/>
          <w:szCs w:val="18"/>
          <w:lang w:val="fr-FR"/>
        </w:rPr>
        <w:t>, France</w:t>
      </w:r>
    </w:p>
    <w:p w14:paraId="5F224912" w14:textId="77777777" w:rsidR="00523083" w:rsidRPr="006853D5" w:rsidRDefault="00523083" w:rsidP="00523083">
      <w:pPr>
        <w:widowControl w:val="0"/>
        <w:tabs>
          <w:tab w:val="left" w:pos="90"/>
        </w:tabs>
        <w:autoSpaceDE w:val="0"/>
        <w:autoSpaceDN w:val="0"/>
        <w:adjustRightInd w:val="0"/>
        <w:jc w:val="both"/>
        <w:rPr>
          <w:rFonts w:ascii="Cambria" w:hAnsi="Cambria"/>
          <w:color w:val="000000"/>
          <w:sz w:val="23"/>
          <w:szCs w:val="23"/>
          <w:lang w:val="fr-FR"/>
        </w:rPr>
      </w:pPr>
      <w:r w:rsidRPr="006853D5">
        <w:rPr>
          <w:rFonts w:ascii="Cambria" w:hAnsi="Cambria"/>
          <w:color w:val="000000"/>
          <w:sz w:val="18"/>
          <w:szCs w:val="18"/>
          <w:lang w:val="fr-FR"/>
        </w:rPr>
        <w:t>Tel: +33 4 9957 3235; +262 693 801 100, Fax: +33 4 9957 3295, E-Mail: sylvain.bonhommeau@ifremer.fr</w:t>
      </w:r>
    </w:p>
    <w:p w14:paraId="415A1A72" w14:textId="77777777" w:rsidR="00523083" w:rsidRPr="006853D5" w:rsidRDefault="00523083" w:rsidP="00523083">
      <w:pPr>
        <w:widowControl w:val="0"/>
        <w:tabs>
          <w:tab w:val="left" w:pos="90"/>
        </w:tabs>
        <w:autoSpaceDE w:val="0"/>
        <w:autoSpaceDN w:val="0"/>
        <w:adjustRightInd w:val="0"/>
        <w:jc w:val="both"/>
        <w:rPr>
          <w:rFonts w:ascii="Cambria" w:hAnsi="Cambria"/>
          <w:b/>
          <w:bCs/>
          <w:color w:val="000000"/>
          <w:sz w:val="18"/>
          <w:szCs w:val="18"/>
          <w:lang w:val="fr-FR"/>
        </w:rPr>
      </w:pPr>
    </w:p>
    <w:p w14:paraId="38B55843" w14:textId="77777777" w:rsidR="00523083" w:rsidRPr="001E2E90" w:rsidRDefault="00523083" w:rsidP="00523083">
      <w:pPr>
        <w:widowControl w:val="0"/>
        <w:tabs>
          <w:tab w:val="left" w:pos="90"/>
        </w:tabs>
        <w:autoSpaceDE w:val="0"/>
        <w:autoSpaceDN w:val="0"/>
        <w:adjustRightInd w:val="0"/>
        <w:jc w:val="both"/>
        <w:rPr>
          <w:rFonts w:ascii="Cambria" w:hAnsi="Cambria"/>
          <w:b/>
          <w:bCs/>
          <w:color w:val="000000"/>
          <w:sz w:val="23"/>
          <w:szCs w:val="23"/>
        </w:rPr>
      </w:pPr>
      <w:proofErr w:type="spellStart"/>
      <w:r w:rsidRPr="001E2E90">
        <w:rPr>
          <w:rFonts w:ascii="Cambria" w:hAnsi="Cambria"/>
          <w:b/>
          <w:bCs/>
          <w:color w:val="000000"/>
          <w:sz w:val="18"/>
          <w:szCs w:val="18"/>
        </w:rPr>
        <w:t>Cort</w:t>
      </w:r>
      <w:proofErr w:type="spellEnd"/>
      <w:r w:rsidRPr="001E2E90">
        <w:rPr>
          <w:rFonts w:ascii="Cambria" w:hAnsi="Cambria"/>
          <w:b/>
          <w:bCs/>
          <w:color w:val="000000"/>
          <w:sz w:val="18"/>
          <w:szCs w:val="18"/>
        </w:rPr>
        <w:t xml:space="preserve">, </w:t>
      </w:r>
      <w:r w:rsidRPr="00ED5728">
        <w:rPr>
          <w:rFonts w:ascii="Cambria" w:hAnsi="Cambria"/>
          <w:bCs/>
          <w:color w:val="000000"/>
          <w:sz w:val="18"/>
          <w:szCs w:val="18"/>
        </w:rPr>
        <w:t>José Luis</w:t>
      </w:r>
    </w:p>
    <w:p w14:paraId="2007DBCE" w14:textId="77777777" w:rsidR="00523083" w:rsidRPr="001E2E90" w:rsidRDefault="00523083" w:rsidP="00523083">
      <w:pPr>
        <w:widowControl w:val="0"/>
        <w:tabs>
          <w:tab w:val="left" w:pos="90"/>
        </w:tabs>
        <w:autoSpaceDE w:val="0"/>
        <w:autoSpaceDN w:val="0"/>
        <w:adjustRightInd w:val="0"/>
        <w:jc w:val="both"/>
        <w:rPr>
          <w:rFonts w:ascii="Cambria" w:hAnsi="Cambria"/>
          <w:color w:val="000000"/>
        </w:rPr>
      </w:pPr>
      <w:r w:rsidRPr="001E2E90">
        <w:rPr>
          <w:rFonts w:ascii="Cambria" w:hAnsi="Cambria"/>
          <w:color w:val="000000"/>
          <w:sz w:val="18"/>
          <w:szCs w:val="18"/>
        </w:rPr>
        <w:t>Ministerio de Economía y Competitividad, Instituto Español de Oceanografía, C.O. de Santander</w:t>
      </w:r>
      <w:r>
        <w:rPr>
          <w:rFonts w:ascii="Cambria" w:hAnsi="Cambria"/>
          <w:color w:val="000000"/>
          <w:sz w:val="18"/>
          <w:szCs w:val="18"/>
        </w:rPr>
        <w:t xml:space="preserve">, </w:t>
      </w:r>
      <w:r w:rsidRPr="001E2E90">
        <w:rPr>
          <w:rFonts w:ascii="Cambria" w:hAnsi="Cambria"/>
          <w:color w:val="000000"/>
          <w:sz w:val="18"/>
          <w:szCs w:val="18"/>
        </w:rPr>
        <w:t>Apartado 240; Promontorio de San Martín S/N, 39080;39004 Santander Cantabria, E</w:t>
      </w:r>
      <w:r>
        <w:rPr>
          <w:rFonts w:ascii="Cambria" w:hAnsi="Cambria"/>
          <w:color w:val="000000"/>
          <w:sz w:val="18"/>
          <w:szCs w:val="18"/>
        </w:rPr>
        <w:t>spaña</w:t>
      </w:r>
    </w:p>
    <w:p w14:paraId="68884307"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+34 942 291 716, Fax: +34 942 27 5072, E-Mail: jose.cort@st.ieo.es</w:t>
      </w:r>
    </w:p>
    <w:p w14:paraId="4E80518A"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2BC4E77C"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pt-PT"/>
        </w:rPr>
      </w:pPr>
      <w:r w:rsidRPr="00523083">
        <w:rPr>
          <w:rFonts w:ascii="Cambria" w:hAnsi="Cambria"/>
          <w:b/>
          <w:bCs/>
          <w:color w:val="000000"/>
          <w:sz w:val="18"/>
          <w:szCs w:val="18"/>
          <w:lang w:val="pt-PT"/>
        </w:rPr>
        <w:t xml:space="preserve">Goñi, </w:t>
      </w:r>
      <w:r w:rsidRPr="00523083">
        <w:rPr>
          <w:rFonts w:ascii="Cambria" w:hAnsi="Cambria"/>
          <w:bCs/>
          <w:color w:val="000000"/>
          <w:sz w:val="18"/>
          <w:szCs w:val="18"/>
          <w:lang w:val="pt-PT"/>
        </w:rPr>
        <w:t>Nicolas</w:t>
      </w:r>
    </w:p>
    <w:p w14:paraId="3BF15D68"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AZTI-TECNALIA, Herrera Kaia Portualdea z/g, 20110 Pasaia, España</w:t>
      </w:r>
    </w:p>
    <w:p w14:paraId="3599450F"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+34 946 574000, E-Mail: ngoni@azti.es</w:t>
      </w:r>
    </w:p>
    <w:p w14:paraId="53FB27F7"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65390E90" w14:textId="77777777" w:rsidR="00523083" w:rsidRPr="00523083" w:rsidRDefault="00523083" w:rsidP="00523083">
      <w:pPr>
        <w:widowControl w:val="0"/>
        <w:tabs>
          <w:tab w:val="left" w:pos="90"/>
        </w:tabs>
        <w:autoSpaceDE w:val="0"/>
        <w:autoSpaceDN w:val="0"/>
        <w:adjustRightInd w:val="0"/>
        <w:jc w:val="both"/>
        <w:rPr>
          <w:rFonts w:ascii="Cambria" w:hAnsi="Cambria"/>
          <w:bCs/>
          <w:color w:val="000000"/>
          <w:sz w:val="23"/>
          <w:szCs w:val="23"/>
          <w:lang w:val="pt-PT"/>
        </w:rPr>
      </w:pPr>
      <w:r w:rsidRPr="00523083">
        <w:rPr>
          <w:rFonts w:ascii="Cambria" w:hAnsi="Cambria"/>
          <w:b/>
          <w:bCs/>
          <w:color w:val="000000"/>
          <w:sz w:val="18"/>
          <w:szCs w:val="18"/>
          <w:lang w:val="pt-PT"/>
        </w:rPr>
        <w:t xml:space="preserve">Gordoa, </w:t>
      </w:r>
      <w:r w:rsidRPr="00523083">
        <w:rPr>
          <w:rFonts w:ascii="Cambria" w:hAnsi="Cambria"/>
          <w:bCs/>
          <w:color w:val="000000"/>
          <w:sz w:val="18"/>
          <w:szCs w:val="18"/>
          <w:lang w:val="pt-PT"/>
        </w:rPr>
        <w:t>Ana</w:t>
      </w:r>
    </w:p>
    <w:p w14:paraId="58F0905D" w14:textId="77777777" w:rsidR="00523083" w:rsidRPr="001E2E90" w:rsidRDefault="00523083" w:rsidP="00523083">
      <w:pPr>
        <w:widowControl w:val="0"/>
        <w:tabs>
          <w:tab w:val="left" w:pos="90"/>
        </w:tabs>
        <w:autoSpaceDE w:val="0"/>
        <w:autoSpaceDN w:val="0"/>
        <w:adjustRightInd w:val="0"/>
        <w:jc w:val="both"/>
        <w:rPr>
          <w:rFonts w:ascii="Cambria" w:hAnsi="Cambria"/>
          <w:color w:val="000000"/>
          <w:sz w:val="23"/>
          <w:szCs w:val="23"/>
        </w:rPr>
      </w:pPr>
      <w:r w:rsidRPr="00523083">
        <w:rPr>
          <w:rFonts w:ascii="Cambria" w:hAnsi="Cambria"/>
          <w:color w:val="000000"/>
          <w:sz w:val="18"/>
          <w:szCs w:val="18"/>
          <w:lang w:val="pt-PT"/>
        </w:rPr>
        <w:t xml:space="preserve">CEAB - CSIC, Acc. </w:t>
      </w:r>
      <w:r w:rsidRPr="001E2E90">
        <w:rPr>
          <w:rFonts w:ascii="Cambria" w:hAnsi="Cambria"/>
          <w:color w:val="000000"/>
          <w:sz w:val="18"/>
          <w:szCs w:val="18"/>
        </w:rPr>
        <w:t>Cala St. Francesc, 14, 17300 Blanes Girona, E</w:t>
      </w:r>
      <w:r>
        <w:rPr>
          <w:rFonts w:ascii="Cambria" w:hAnsi="Cambria"/>
          <w:color w:val="000000"/>
          <w:sz w:val="18"/>
          <w:szCs w:val="18"/>
        </w:rPr>
        <w:t>spaña</w:t>
      </w:r>
    </w:p>
    <w:p w14:paraId="1FDF28C3"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+34 972 336101, E-Mail: gordoa@ceab.csic.es</w:t>
      </w:r>
    </w:p>
    <w:p w14:paraId="4F2B86AC"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53DA5969"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pt-PT"/>
        </w:rPr>
      </w:pPr>
      <w:r w:rsidRPr="00523083">
        <w:rPr>
          <w:rFonts w:ascii="Cambria" w:hAnsi="Cambria"/>
          <w:b/>
          <w:bCs/>
          <w:color w:val="000000"/>
          <w:sz w:val="18"/>
          <w:szCs w:val="18"/>
          <w:lang w:val="pt-PT"/>
        </w:rPr>
        <w:t xml:space="preserve">Lino, </w:t>
      </w:r>
      <w:r w:rsidRPr="00523083">
        <w:rPr>
          <w:rFonts w:ascii="Cambria" w:hAnsi="Cambria"/>
          <w:bCs/>
          <w:color w:val="000000"/>
          <w:sz w:val="18"/>
          <w:szCs w:val="18"/>
          <w:lang w:val="pt-PT"/>
        </w:rPr>
        <w:t>Pedro Gil</w:t>
      </w:r>
    </w:p>
    <w:p w14:paraId="7AA504AE"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Instituto Português do Mar e da Atmosfera - I.P./IPMA, Avenida 5 Outubro s/n, 8700-305 Olhão, Portugal</w:t>
      </w:r>
    </w:p>
    <w:p w14:paraId="27B18ADD" w14:textId="77777777" w:rsidR="00523083" w:rsidRDefault="00523083" w:rsidP="00523083">
      <w:pPr>
        <w:widowControl w:val="0"/>
        <w:tabs>
          <w:tab w:val="left" w:pos="90"/>
        </w:tabs>
        <w:autoSpaceDE w:val="0"/>
        <w:autoSpaceDN w:val="0"/>
        <w:adjustRightInd w:val="0"/>
        <w:jc w:val="both"/>
        <w:rPr>
          <w:rFonts w:ascii="Cambria" w:hAnsi="Cambria"/>
          <w:color w:val="000000"/>
          <w:sz w:val="18"/>
          <w:szCs w:val="18"/>
          <w:lang w:val="pt-PT"/>
        </w:rPr>
      </w:pPr>
      <w:r w:rsidRPr="00523083">
        <w:rPr>
          <w:rFonts w:ascii="Cambria" w:hAnsi="Cambria"/>
          <w:color w:val="000000"/>
          <w:sz w:val="18"/>
          <w:szCs w:val="18"/>
          <w:lang w:val="pt-PT"/>
        </w:rPr>
        <w:t xml:space="preserve">Tel: +351 289 700520, Fax: +351 289 700535, E-Mail: </w:t>
      </w:r>
      <w:r w:rsidR="007B0FA2">
        <w:fldChar w:fldCharType="begin"/>
      </w:r>
      <w:r w:rsidR="007B0FA2">
        <w:instrText xml:space="preserve"> HYPERLINK "mailto:plino@ipma.pt" </w:instrText>
      </w:r>
      <w:r w:rsidR="007B0FA2">
        <w:fldChar w:fldCharType="separate"/>
      </w:r>
      <w:r w:rsidRPr="000D7A8D">
        <w:rPr>
          <w:rStyle w:val="Hyperlink"/>
          <w:rFonts w:ascii="Cambria" w:hAnsi="Cambria"/>
          <w:sz w:val="18"/>
          <w:szCs w:val="18"/>
          <w:lang w:val="pt-PT"/>
        </w:rPr>
        <w:t>plino@ipma.pt</w:t>
      </w:r>
      <w:r w:rsidR="007B0FA2">
        <w:rPr>
          <w:rStyle w:val="Hyperlink"/>
          <w:rFonts w:ascii="Cambria" w:hAnsi="Cambria"/>
          <w:sz w:val="18"/>
          <w:szCs w:val="18"/>
          <w:lang w:val="pt-PT"/>
        </w:rPr>
        <w:fldChar w:fldCharType="end"/>
      </w:r>
    </w:p>
    <w:p w14:paraId="6128F94E"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p>
    <w:p w14:paraId="7BF107F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pt-PT"/>
        </w:rPr>
      </w:pPr>
      <w:r w:rsidRPr="00523083">
        <w:rPr>
          <w:rFonts w:ascii="Cambria" w:hAnsi="Cambria"/>
          <w:b/>
          <w:bCs/>
          <w:color w:val="000000"/>
          <w:sz w:val="18"/>
          <w:szCs w:val="18"/>
          <w:lang w:val="pt-PT"/>
        </w:rPr>
        <w:t xml:space="preserve">Navarro Cid, </w:t>
      </w:r>
      <w:r w:rsidRPr="00523083">
        <w:rPr>
          <w:rFonts w:ascii="Cambria" w:hAnsi="Cambria"/>
          <w:bCs/>
          <w:color w:val="000000"/>
          <w:sz w:val="18"/>
          <w:szCs w:val="18"/>
          <w:lang w:val="pt-PT"/>
        </w:rPr>
        <w:t>Juan José</w:t>
      </w:r>
    </w:p>
    <w:p w14:paraId="68CA83E3"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Grupo Balfegó, Polígono Industrial - Edificio Balfegó, 43860 L'Ametlla de Mar Tarragona, España</w:t>
      </w:r>
    </w:p>
    <w:p w14:paraId="3C32857D"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lastRenderedPageBreak/>
        <w:t>Tel: +34 977 047700, Fax: +34 977 457 812, E-Mail: jnavarro@grupbalfego.com</w:t>
      </w:r>
    </w:p>
    <w:p w14:paraId="7937E712"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70A8957F" w14:textId="77777777" w:rsidR="00523083" w:rsidRPr="001E2E90" w:rsidRDefault="00523083" w:rsidP="00523083">
      <w:pPr>
        <w:widowControl w:val="0"/>
        <w:tabs>
          <w:tab w:val="left" w:pos="90"/>
        </w:tabs>
        <w:autoSpaceDE w:val="0"/>
        <w:autoSpaceDN w:val="0"/>
        <w:adjustRightInd w:val="0"/>
        <w:jc w:val="both"/>
        <w:rPr>
          <w:rFonts w:ascii="Cambria" w:hAnsi="Cambria"/>
          <w:b/>
          <w:bCs/>
          <w:color w:val="000000"/>
          <w:sz w:val="23"/>
          <w:szCs w:val="23"/>
        </w:rPr>
      </w:pPr>
      <w:r w:rsidRPr="001E2E90">
        <w:rPr>
          <w:rFonts w:ascii="Cambria" w:hAnsi="Cambria"/>
          <w:b/>
          <w:bCs/>
          <w:color w:val="000000"/>
          <w:sz w:val="18"/>
          <w:szCs w:val="18"/>
        </w:rPr>
        <w:t xml:space="preserve">Reglero, </w:t>
      </w:r>
      <w:r w:rsidRPr="00ED5728">
        <w:rPr>
          <w:rFonts w:ascii="Cambria" w:hAnsi="Cambria"/>
          <w:bCs/>
          <w:color w:val="000000"/>
          <w:sz w:val="18"/>
          <w:szCs w:val="18"/>
        </w:rPr>
        <w:t>Patricia</w:t>
      </w:r>
    </w:p>
    <w:p w14:paraId="0E7C2200" w14:textId="77777777" w:rsidR="00523083" w:rsidRPr="001E2E90" w:rsidRDefault="00523083" w:rsidP="00523083">
      <w:pPr>
        <w:widowControl w:val="0"/>
        <w:tabs>
          <w:tab w:val="left" w:pos="90"/>
        </w:tabs>
        <w:autoSpaceDE w:val="0"/>
        <w:autoSpaceDN w:val="0"/>
        <w:adjustRightInd w:val="0"/>
        <w:jc w:val="both"/>
        <w:rPr>
          <w:rFonts w:ascii="Cambria" w:hAnsi="Cambria"/>
          <w:color w:val="000000"/>
        </w:rPr>
      </w:pPr>
      <w:r w:rsidRPr="001E2E90">
        <w:rPr>
          <w:rFonts w:ascii="Cambria" w:hAnsi="Cambria"/>
          <w:color w:val="000000"/>
          <w:sz w:val="18"/>
          <w:szCs w:val="18"/>
        </w:rPr>
        <w:t>Centro Oceanográfico de las Islas Baleares, Instituto Español de Oceanografía, Muelle de Poniente s/n, 07015 Palma de Mallorca Islas Baleares, E</w:t>
      </w:r>
      <w:r>
        <w:rPr>
          <w:rFonts w:ascii="Cambria" w:hAnsi="Cambria"/>
          <w:color w:val="000000"/>
          <w:sz w:val="18"/>
          <w:szCs w:val="18"/>
        </w:rPr>
        <w:t>spaña</w:t>
      </w:r>
    </w:p>
    <w:p w14:paraId="4B310D07"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+34 971 13 37 20, E-Mail: patricia.reglero@ba.ieo.es</w:t>
      </w:r>
    </w:p>
    <w:p w14:paraId="33CD93C5"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70AAB851" w14:textId="77777777" w:rsidR="00523083" w:rsidRPr="001E2E90" w:rsidRDefault="00523083" w:rsidP="00523083">
      <w:pPr>
        <w:widowControl w:val="0"/>
        <w:tabs>
          <w:tab w:val="left" w:pos="90"/>
        </w:tabs>
        <w:autoSpaceDE w:val="0"/>
        <w:autoSpaceDN w:val="0"/>
        <w:adjustRightInd w:val="0"/>
        <w:jc w:val="both"/>
        <w:rPr>
          <w:rFonts w:ascii="Cambria" w:hAnsi="Cambria"/>
          <w:b/>
          <w:bCs/>
          <w:color w:val="000000"/>
          <w:sz w:val="23"/>
          <w:szCs w:val="23"/>
        </w:rPr>
      </w:pPr>
      <w:r w:rsidRPr="001E2E90">
        <w:rPr>
          <w:rFonts w:ascii="Cambria" w:hAnsi="Cambria"/>
          <w:b/>
          <w:bCs/>
          <w:color w:val="000000"/>
          <w:sz w:val="18"/>
          <w:szCs w:val="18"/>
        </w:rPr>
        <w:t xml:space="preserve">Rodríguez-Marín, </w:t>
      </w:r>
      <w:r w:rsidRPr="00ED5728">
        <w:rPr>
          <w:rFonts w:ascii="Cambria" w:hAnsi="Cambria"/>
          <w:bCs/>
          <w:color w:val="000000"/>
          <w:sz w:val="18"/>
          <w:szCs w:val="18"/>
        </w:rPr>
        <w:t>Enrique</w:t>
      </w:r>
    </w:p>
    <w:p w14:paraId="606DEDC4" w14:textId="77777777" w:rsidR="00523083" w:rsidRPr="001E2E90" w:rsidRDefault="00523083" w:rsidP="00523083">
      <w:pPr>
        <w:widowControl w:val="0"/>
        <w:tabs>
          <w:tab w:val="left" w:pos="90"/>
        </w:tabs>
        <w:autoSpaceDE w:val="0"/>
        <w:autoSpaceDN w:val="0"/>
        <w:adjustRightInd w:val="0"/>
        <w:jc w:val="both"/>
        <w:rPr>
          <w:rFonts w:ascii="Cambria" w:hAnsi="Cambria"/>
          <w:color w:val="000000"/>
        </w:rPr>
      </w:pPr>
      <w:r w:rsidRPr="001E2E90">
        <w:rPr>
          <w:rFonts w:ascii="Cambria" w:hAnsi="Cambria"/>
          <w:color w:val="000000"/>
          <w:sz w:val="18"/>
          <w:szCs w:val="18"/>
        </w:rPr>
        <w:t>Ministerio de Economía y Competitividad, Instituto Español de Oceanografía, C.O. de Santander</w:t>
      </w:r>
      <w:r>
        <w:rPr>
          <w:rFonts w:ascii="Cambria" w:hAnsi="Cambria"/>
          <w:color w:val="000000"/>
          <w:sz w:val="18"/>
          <w:szCs w:val="18"/>
        </w:rPr>
        <w:t xml:space="preserve">, </w:t>
      </w:r>
      <w:r w:rsidRPr="001E2E90">
        <w:rPr>
          <w:rFonts w:ascii="Cambria" w:hAnsi="Cambria"/>
          <w:color w:val="000000"/>
          <w:sz w:val="18"/>
          <w:szCs w:val="18"/>
        </w:rPr>
        <w:t>Promontorio de San Martín s/n, 39004 Santander Cantabria, E</w:t>
      </w:r>
      <w:r>
        <w:rPr>
          <w:rFonts w:ascii="Cambria" w:hAnsi="Cambria"/>
          <w:color w:val="000000"/>
          <w:sz w:val="18"/>
          <w:szCs w:val="18"/>
        </w:rPr>
        <w:t>spaña</w:t>
      </w:r>
    </w:p>
    <w:p w14:paraId="7447593B"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+34 942 291 716, Fax: +34 942 27 50 72, E-Mail: rodriguez.marin@st.ieo.es</w:t>
      </w:r>
    </w:p>
    <w:p w14:paraId="7037354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1102CC2B"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fr-FR"/>
        </w:rPr>
      </w:pPr>
      <w:proofErr w:type="spellStart"/>
      <w:r w:rsidRPr="00523083">
        <w:rPr>
          <w:rFonts w:ascii="Cambria" w:hAnsi="Cambria"/>
          <w:b/>
          <w:bCs/>
          <w:color w:val="000000"/>
          <w:sz w:val="18"/>
          <w:szCs w:val="18"/>
          <w:lang w:val="fr-FR"/>
        </w:rPr>
        <w:t>Rouyer</w:t>
      </w:r>
      <w:proofErr w:type="spellEnd"/>
      <w:r w:rsidRPr="00523083">
        <w:rPr>
          <w:rFonts w:ascii="Cambria" w:hAnsi="Cambria"/>
          <w:b/>
          <w:bCs/>
          <w:color w:val="000000"/>
          <w:sz w:val="18"/>
          <w:szCs w:val="18"/>
          <w:lang w:val="fr-FR"/>
        </w:rPr>
        <w:t xml:space="preserve">, </w:t>
      </w:r>
      <w:r w:rsidRPr="00523083">
        <w:rPr>
          <w:rFonts w:ascii="Cambria" w:hAnsi="Cambria"/>
          <w:bCs/>
          <w:color w:val="000000"/>
          <w:sz w:val="18"/>
          <w:szCs w:val="18"/>
          <w:lang w:val="fr-FR"/>
        </w:rPr>
        <w:t>Tristan</w:t>
      </w:r>
    </w:p>
    <w:p w14:paraId="335F4119"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fr-FR"/>
        </w:rPr>
      </w:pPr>
      <w:r w:rsidRPr="00523083">
        <w:rPr>
          <w:rFonts w:ascii="Cambria" w:hAnsi="Cambria"/>
          <w:color w:val="000000"/>
          <w:sz w:val="18"/>
          <w:szCs w:val="18"/>
          <w:lang w:val="fr-FR"/>
        </w:rPr>
        <w:t xml:space="preserve">Ifremer - </w:t>
      </w:r>
      <w:proofErr w:type="spellStart"/>
      <w:r w:rsidRPr="00523083">
        <w:rPr>
          <w:rFonts w:ascii="Cambria" w:hAnsi="Cambria"/>
          <w:color w:val="000000"/>
          <w:sz w:val="18"/>
          <w:szCs w:val="18"/>
          <w:lang w:val="fr-FR"/>
        </w:rPr>
        <w:t>Dept</w:t>
      </w:r>
      <w:proofErr w:type="spellEnd"/>
      <w:r w:rsidRPr="00523083">
        <w:rPr>
          <w:rFonts w:ascii="Cambria" w:hAnsi="Cambria"/>
          <w:color w:val="000000"/>
          <w:sz w:val="18"/>
          <w:szCs w:val="18"/>
          <w:lang w:val="fr-FR"/>
        </w:rPr>
        <w:t xml:space="preserve"> Recherche Halieutique, B.P. 171 - Bd. Jean Monnet, 34203 Sète, France</w:t>
      </w:r>
    </w:p>
    <w:p w14:paraId="68512DC0" w14:textId="77777777" w:rsidR="00523083" w:rsidRPr="006853D5" w:rsidRDefault="00523083" w:rsidP="00523083">
      <w:pPr>
        <w:widowControl w:val="0"/>
        <w:tabs>
          <w:tab w:val="left" w:pos="90"/>
        </w:tabs>
        <w:autoSpaceDE w:val="0"/>
        <w:autoSpaceDN w:val="0"/>
        <w:adjustRightInd w:val="0"/>
        <w:jc w:val="both"/>
        <w:rPr>
          <w:rFonts w:ascii="Cambria" w:hAnsi="Cambria"/>
          <w:color w:val="000000"/>
          <w:sz w:val="23"/>
          <w:szCs w:val="23"/>
          <w:lang w:val="fr-FR"/>
        </w:rPr>
      </w:pPr>
      <w:r w:rsidRPr="006853D5">
        <w:rPr>
          <w:rFonts w:ascii="Cambria" w:hAnsi="Cambria"/>
          <w:color w:val="000000"/>
          <w:sz w:val="18"/>
          <w:szCs w:val="18"/>
          <w:lang w:val="fr-FR"/>
        </w:rPr>
        <w:t>Tel: +33 (0)4 42 57 32 37; +33 (0)7 82 99 52 37, Fax: E-Mail: tristan.rouyer@ifremer.fr</w:t>
      </w:r>
    </w:p>
    <w:p w14:paraId="0D551E82" w14:textId="77777777" w:rsidR="00523083" w:rsidRPr="006853D5" w:rsidRDefault="00523083" w:rsidP="00523083">
      <w:pPr>
        <w:widowControl w:val="0"/>
        <w:tabs>
          <w:tab w:val="left" w:pos="90"/>
        </w:tabs>
        <w:autoSpaceDE w:val="0"/>
        <w:autoSpaceDN w:val="0"/>
        <w:adjustRightInd w:val="0"/>
        <w:jc w:val="both"/>
        <w:rPr>
          <w:rFonts w:ascii="Cambria" w:hAnsi="Cambria"/>
          <w:b/>
          <w:bCs/>
          <w:color w:val="000000"/>
          <w:lang w:val="fr-FR"/>
        </w:rPr>
      </w:pPr>
    </w:p>
    <w:p w14:paraId="15800917"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5"/>
          <w:szCs w:val="25"/>
          <w:lang w:val="en-GB"/>
        </w:rPr>
      </w:pPr>
      <w:r w:rsidRPr="00523083">
        <w:rPr>
          <w:rFonts w:ascii="Cambria" w:hAnsi="Cambria"/>
          <w:b/>
          <w:bCs/>
          <w:color w:val="000000"/>
          <w:lang w:val="en-GB"/>
        </w:rPr>
        <w:t>JAPAN/JAPON/JAPÓN</w:t>
      </w:r>
    </w:p>
    <w:p w14:paraId="6BE9831B"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Butterworth, </w:t>
      </w:r>
      <w:r w:rsidRPr="00523083">
        <w:rPr>
          <w:rFonts w:ascii="Cambria" w:hAnsi="Cambria"/>
          <w:bCs/>
          <w:color w:val="000000"/>
          <w:sz w:val="18"/>
          <w:szCs w:val="18"/>
          <w:lang w:val="en-GB"/>
        </w:rPr>
        <w:t>Douglas S.</w:t>
      </w:r>
    </w:p>
    <w:p w14:paraId="78579525"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Emeritus Professor, Department of Mathematics and Applied Mathematics, University of Cape Town Rondebosch, 7701 Cape Town, South Africa</w:t>
      </w:r>
    </w:p>
    <w:p w14:paraId="5301B3D6"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+27 21 650 2343, Fax: +27 21 650 2334, E-Mail: doug.butterworth@uct.ac.za</w:t>
      </w:r>
    </w:p>
    <w:p w14:paraId="035CFB47"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212080CD"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Itoh, </w:t>
      </w:r>
      <w:r w:rsidRPr="00523083">
        <w:rPr>
          <w:rFonts w:ascii="Cambria" w:hAnsi="Cambria"/>
          <w:bCs/>
          <w:color w:val="000000"/>
          <w:sz w:val="18"/>
          <w:szCs w:val="18"/>
          <w:lang w:val="en-GB"/>
        </w:rPr>
        <w:t>Tomoyuki</w:t>
      </w:r>
    </w:p>
    <w:p w14:paraId="76FA002D"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 xml:space="preserve">Chief of Temperate Tuna Group, Bluefin Tuna Resources Division, National Research Institute of Far Seas Fisheries, Fisheries Research and Education Agency, 5-7-1 </w:t>
      </w:r>
      <w:proofErr w:type="spellStart"/>
      <w:r w:rsidRPr="00523083">
        <w:rPr>
          <w:rFonts w:ascii="Cambria" w:hAnsi="Cambria"/>
          <w:color w:val="000000"/>
          <w:sz w:val="18"/>
          <w:szCs w:val="18"/>
          <w:lang w:val="en-GB"/>
        </w:rPr>
        <w:t>Orido</w:t>
      </w:r>
      <w:proofErr w:type="spellEnd"/>
      <w:r w:rsidRPr="00523083">
        <w:rPr>
          <w:rFonts w:ascii="Cambria" w:hAnsi="Cambria"/>
          <w:color w:val="000000"/>
          <w:sz w:val="18"/>
          <w:szCs w:val="18"/>
          <w:lang w:val="en-GB"/>
        </w:rPr>
        <w:t>, Shizuoka Shimizu 424-8633</w:t>
      </w:r>
    </w:p>
    <w:p w14:paraId="6FE5B807"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+81 54 336 6000, E-Mail: itou@fra.affrc.go.jp</w:t>
      </w:r>
    </w:p>
    <w:p w14:paraId="5AD1E425"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412A462B"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Kimoto, </w:t>
      </w:r>
      <w:r w:rsidRPr="00523083">
        <w:rPr>
          <w:rFonts w:ascii="Cambria" w:hAnsi="Cambria"/>
          <w:bCs/>
          <w:color w:val="000000"/>
          <w:sz w:val="18"/>
          <w:szCs w:val="18"/>
          <w:lang w:val="en-GB"/>
        </w:rPr>
        <w:t>Ai</w:t>
      </w:r>
    </w:p>
    <w:p w14:paraId="0DD2BA96"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 xml:space="preserve">Bluefin Tuna Resources Division, National Research Institute of Far Seas Fisheries, Fisheries Research and Education Agency, 5-7-1 </w:t>
      </w:r>
      <w:proofErr w:type="spellStart"/>
      <w:r w:rsidRPr="00523083">
        <w:rPr>
          <w:rFonts w:ascii="Cambria" w:hAnsi="Cambria"/>
          <w:color w:val="000000"/>
          <w:sz w:val="18"/>
          <w:szCs w:val="18"/>
          <w:lang w:val="en-GB"/>
        </w:rPr>
        <w:t>Orido</w:t>
      </w:r>
      <w:proofErr w:type="spellEnd"/>
      <w:r w:rsidRPr="00523083">
        <w:rPr>
          <w:rFonts w:ascii="Cambria" w:hAnsi="Cambria"/>
          <w:color w:val="000000"/>
          <w:sz w:val="18"/>
          <w:szCs w:val="18"/>
          <w:lang w:val="en-GB"/>
        </w:rPr>
        <w:t>, Shizuoka Shimizu 424-8633</w:t>
      </w:r>
    </w:p>
    <w:p w14:paraId="684CD399"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+81 54 336 6000, E-Mail: aikimoto@affrc.go.jp</w:t>
      </w:r>
    </w:p>
    <w:p w14:paraId="665E7CE1"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51E9BDF2"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proofErr w:type="spellStart"/>
      <w:r w:rsidRPr="00523083">
        <w:rPr>
          <w:rFonts w:ascii="Cambria" w:hAnsi="Cambria"/>
          <w:b/>
          <w:bCs/>
          <w:color w:val="000000"/>
          <w:sz w:val="18"/>
          <w:szCs w:val="18"/>
          <w:lang w:val="en-GB"/>
        </w:rPr>
        <w:t>Kitakado</w:t>
      </w:r>
      <w:proofErr w:type="spellEnd"/>
      <w:r w:rsidRPr="00523083">
        <w:rPr>
          <w:rFonts w:ascii="Cambria" w:hAnsi="Cambria"/>
          <w:b/>
          <w:bCs/>
          <w:color w:val="000000"/>
          <w:sz w:val="18"/>
          <w:szCs w:val="18"/>
          <w:lang w:val="en-GB"/>
        </w:rPr>
        <w:t xml:space="preserve">, </w:t>
      </w:r>
      <w:proofErr w:type="spellStart"/>
      <w:r w:rsidRPr="00523083">
        <w:rPr>
          <w:rFonts w:ascii="Cambria" w:hAnsi="Cambria"/>
          <w:bCs/>
          <w:color w:val="000000"/>
          <w:sz w:val="18"/>
          <w:szCs w:val="18"/>
          <w:lang w:val="en-GB"/>
        </w:rPr>
        <w:t>Toshihide</w:t>
      </w:r>
      <w:proofErr w:type="spellEnd"/>
    </w:p>
    <w:p w14:paraId="0F28D092"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Associate Professor, Faculty of Marine Science, Tokyo University of Marine Science and Technology, Department of Marine Biosciences, 5-7, Konan 4, Minato-ku, Tokyo, Japan 108-8477</w:t>
      </w:r>
    </w:p>
    <w:p w14:paraId="2BD63AD8"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+81 3 5463 0568, Fax: +81 3 5463 0568, E-Mail: kitakado@kaiyodai.ac.jp</w:t>
      </w:r>
    </w:p>
    <w:p w14:paraId="549C4716"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0A5FEFF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proofErr w:type="spellStart"/>
      <w:r w:rsidRPr="00523083">
        <w:rPr>
          <w:rFonts w:ascii="Cambria" w:hAnsi="Cambria"/>
          <w:b/>
          <w:bCs/>
          <w:color w:val="000000"/>
          <w:sz w:val="18"/>
          <w:szCs w:val="18"/>
          <w:lang w:val="en-GB"/>
        </w:rPr>
        <w:t>Rademeyer</w:t>
      </w:r>
      <w:proofErr w:type="spellEnd"/>
      <w:r w:rsidRPr="00523083">
        <w:rPr>
          <w:rFonts w:ascii="Cambria" w:hAnsi="Cambria"/>
          <w:b/>
          <w:bCs/>
          <w:color w:val="000000"/>
          <w:sz w:val="18"/>
          <w:szCs w:val="18"/>
          <w:lang w:val="en-GB"/>
        </w:rPr>
        <w:t xml:space="preserve">, </w:t>
      </w:r>
      <w:r w:rsidRPr="00523083">
        <w:rPr>
          <w:rFonts w:ascii="Cambria" w:hAnsi="Cambria"/>
          <w:bCs/>
          <w:color w:val="000000"/>
          <w:sz w:val="18"/>
          <w:szCs w:val="18"/>
          <w:lang w:val="en-GB"/>
        </w:rPr>
        <w:t>Rebecca</w:t>
      </w:r>
    </w:p>
    <w:p w14:paraId="1D846E9B"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Marine Resource Assessment and Management Group, Department of Mathematics and Applied Mathematic - University of Cape Town7701 Rondebosch, South Africa</w:t>
      </w:r>
    </w:p>
    <w:p w14:paraId="7C93EE6C"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E-Mail: rebecca.rademeyer@gmail.com</w:t>
      </w:r>
    </w:p>
    <w:p w14:paraId="522E9554"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6023872A"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proofErr w:type="spellStart"/>
      <w:r w:rsidRPr="00523083">
        <w:rPr>
          <w:rFonts w:ascii="Cambria" w:hAnsi="Cambria"/>
          <w:b/>
          <w:bCs/>
          <w:color w:val="000000"/>
          <w:sz w:val="18"/>
          <w:szCs w:val="18"/>
          <w:lang w:val="en-GB"/>
        </w:rPr>
        <w:t>Uozumi</w:t>
      </w:r>
      <w:proofErr w:type="spellEnd"/>
      <w:r w:rsidRPr="00523083">
        <w:rPr>
          <w:rFonts w:ascii="Cambria" w:hAnsi="Cambria"/>
          <w:b/>
          <w:bCs/>
          <w:color w:val="000000"/>
          <w:sz w:val="18"/>
          <w:szCs w:val="18"/>
          <w:lang w:val="en-GB"/>
        </w:rPr>
        <w:t xml:space="preserve">, </w:t>
      </w:r>
      <w:r w:rsidRPr="00523083">
        <w:rPr>
          <w:rFonts w:ascii="Cambria" w:hAnsi="Cambria"/>
          <w:bCs/>
          <w:color w:val="000000"/>
          <w:sz w:val="18"/>
          <w:szCs w:val="18"/>
          <w:lang w:val="en-GB"/>
        </w:rPr>
        <w:t>Yuji</w:t>
      </w:r>
    </w:p>
    <w:p w14:paraId="4E053351"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 xml:space="preserve">Visiting Scientist, Bluefin Tuna Resources Division, National Research Institute of Far Seas Fisheries, Fisheries Research and Education Agency, 5-7-1 </w:t>
      </w:r>
      <w:proofErr w:type="spellStart"/>
      <w:r w:rsidRPr="00523083">
        <w:rPr>
          <w:rFonts w:ascii="Cambria" w:hAnsi="Cambria"/>
          <w:color w:val="000000"/>
          <w:sz w:val="18"/>
          <w:szCs w:val="18"/>
          <w:lang w:val="en-GB"/>
        </w:rPr>
        <w:t>Orido</w:t>
      </w:r>
      <w:proofErr w:type="spellEnd"/>
      <w:r w:rsidRPr="00523083">
        <w:rPr>
          <w:rFonts w:ascii="Cambria" w:hAnsi="Cambria"/>
          <w:color w:val="000000"/>
          <w:sz w:val="18"/>
          <w:szCs w:val="18"/>
          <w:lang w:val="en-GB"/>
        </w:rPr>
        <w:t>, Shizuoka Shimizu 424-8633</w:t>
      </w:r>
    </w:p>
    <w:p w14:paraId="388E9B32"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+81 54 336 6000, E-Mail: uozumi@japantuna.or.jp; uozumi@affrc.go.jp</w:t>
      </w:r>
    </w:p>
    <w:p w14:paraId="51E48ECD"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lang w:val="pt-PT"/>
        </w:rPr>
      </w:pPr>
    </w:p>
    <w:p w14:paraId="48472CCF"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5"/>
          <w:szCs w:val="25"/>
          <w:lang w:val="fr-FR"/>
        </w:rPr>
      </w:pPr>
      <w:r w:rsidRPr="00523083">
        <w:rPr>
          <w:rFonts w:ascii="Cambria" w:hAnsi="Cambria"/>
          <w:b/>
          <w:bCs/>
          <w:color w:val="000000"/>
          <w:lang w:val="fr-FR"/>
        </w:rPr>
        <w:t>MAURITANIA/MAURITANIE</w:t>
      </w:r>
    </w:p>
    <w:p w14:paraId="6D8ECEF9"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fr-FR"/>
        </w:rPr>
      </w:pPr>
      <w:proofErr w:type="spellStart"/>
      <w:r w:rsidRPr="00523083">
        <w:rPr>
          <w:rFonts w:ascii="Cambria" w:hAnsi="Cambria"/>
          <w:b/>
          <w:bCs/>
          <w:color w:val="000000"/>
          <w:sz w:val="18"/>
          <w:szCs w:val="18"/>
          <w:lang w:val="fr-FR"/>
        </w:rPr>
        <w:t>Habibe</w:t>
      </w:r>
      <w:proofErr w:type="spellEnd"/>
      <w:r w:rsidRPr="00523083">
        <w:rPr>
          <w:rFonts w:ascii="Cambria" w:hAnsi="Cambria"/>
          <w:b/>
          <w:bCs/>
          <w:color w:val="000000"/>
          <w:sz w:val="18"/>
          <w:szCs w:val="18"/>
          <w:lang w:val="fr-FR"/>
        </w:rPr>
        <w:t xml:space="preserve">, </w:t>
      </w:r>
      <w:proofErr w:type="spellStart"/>
      <w:r w:rsidRPr="00523083">
        <w:rPr>
          <w:rFonts w:ascii="Cambria" w:hAnsi="Cambria"/>
          <w:bCs/>
          <w:color w:val="000000"/>
          <w:sz w:val="18"/>
          <w:szCs w:val="18"/>
          <w:lang w:val="fr-FR"/>
        </w:rPr>
        <w:t>Beyahe</w:t>
      </w:r>
      <w:proofErr w:type="spellEnd"/>
      <w:r w:rsidRPr="00523083">
        <w:rPr>
          <w:rFonts w:ascii="Cambria" w:hAnsi="Cambria"/>
          <w:bCs/>
          <w:color w:val="000000"/>
          <w:sz w:val="18"/>
          <w:szCs w:val="18"/>
          <w:lang w:val="fr-FR"/>
        </w:rPr>
        <w:t xml:space="preserve"> </w:t>
      </w:r>
      <w:proofErr w:type="spellStart"/>
      <w:r w:rsidRPr="00523083">
        <w:rPr>
          <w:rFonts w:ascii="Cambria" w:hAnsi="Cambria"/>
          <w:bCs/>
          <w:color w:val="000000"/>
          <w:sz w:val="18"/>
          <w:szCs w:val="18"/>
          <w:lang w:val="fr-FR"/>
        </w:rPr>
        <w:t>Meissa</w:t>
      </w:r>
      <w:proofErr w:type="spellEnd"/>
    </w:p>
    <w:p w14:paraId="1AA71521"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fr-FR"/>
        </w:rPr>
      </w:pPr>
      <w:r w:rsidRPr="00523083">
        <w:rPr>
          <w:rFonts w:ascii="Cambria" w:hAnsi="Cambria"/>
          <w:color w:val="000000"/>
          <w:sz w:val="18"/>
          <w:szCs w:val="18"/>
          <w:lang w:val="fr-FR"/>
        </w:rPr>
        <w:t>Institut Mauritanien de Recherches Océanographiques et des Pêches - IMROP, B.P. 22, Cite IMROP Villa Nº 8, Nouadhibou</w:t>
      </w:r>
    </w:p>
    <w:p w14:paraId="16E25168"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+222 2242 1047, Fax: +222 574 5081, E-Mail: beyahem@yahoo.fr; bmouldhabib@gmail.com</w:t>
      </w:r>
    </w:p>
    <w:p w14:paraId="0359C206"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lang w:val="pt-PT"/>
        </w:rPr>
      </w:pPr>
    </w:p>
    <w:p w14:paraId="25751F59" w14:textId="77777777" w:rsidR="00523083" w:rsidRPr="001E2E90" w:rsidRDefault="00523083" w:rsidP="00523083">
      <w:pPr>
        <w:widowControl w:val="0"/>
        <w:tabs>
          <w:tab w:val="left" w:pos="90"/>
        </w:tabs>
        <w:autoSpaceDE w:val="0"/>
        <w:autoSpaceDN w:val="0"/>
        <w:adjustRightInd w:val="0"/>
        <w:jc w:val="both"/>
        <w:rPr>
          <w:rFonts w:ascii="Cambria" w:hAnsi="Cambria"/>
          <w:b/>
          <w:bCs/>
          <w:color w:val="000000"/>
          <w:sz w:val="25"/>
          <w:szCs w:val="25"/>
        </w:rPr>
      </w:pPr>
      <w:r w:rsidRPr="001E2E90">
        <w:rPr>
          <w:rFonts w:ascii="Cambria" w:hAnsi="Cambria"/>
          <w:b/>
          <w:bCs/>
          <w:color w:val="000000"/>
        </w:rPr>
        <w:t>MEXICO/MÉXIQUE/MÉXICO</w:t>
      </w:r>
    </w:p>
    <w:p w14:paraId="19405188" w14:textId="77777777" w:rsidR="00523083" w:rsidRPr="001E2E90" w:rsidRDefault="00523083" w:rsidP="00523083">
      <w:pPr>
        <w:widowControl w:val="0"/>
        <w:tabs>
          <w:tab w:val="left" w:pos="90"/>
        </w:tabs>
        <w:autoSpaceDE w:val="0"/>
        <w:autoSpaceDN w:val="0"/>
        <w:adjustRightInd w:val="0"/>
        <w:jc w:val="both"/>
        <w:rPr>
          <w:rFonts w:ascii="Cambria" w:hAnsi="Cambria"/>
          <w:b/>
          <w:bCs/>
          <w:color w:val="000000"/>
          <w:sz w:val="23"/>
          <w:szCs w:val="23"/>
        </w:rPr>
      </w:pPr>
      <w:r w:rsidRPr="001E2E90">
        <w:rPr>
          <w:rFonts w:ascii="Cambria" w:hAnsi="Cambria"/>
          <w:b/>
          <w:bCs/>
          <w:color w:val="000000"/>
          <w:sz w:val="18"/>
          <w:szCs w:val="18"/>
        </w:rPr>
        <w:t xml:space="preserve">Ramírez López, </w:t>
      </w:r>
      <w:r w:rsidRPr="002A63D9">
        <w:rPr>
          <w:rFonts w:ascii="Cambria" w:hAnsi="Cambria"/>
          <w:bCs/>
          <w:color w:val="000000"/>
          <w:sz w:val="18"/>
          <w:szCs w:val="18"/>
        </w:rPr>
        <w:t>Karina</w:t>
      </w:r>
    </w:p>
    <w:p w14:paraId="53848AB9" w14:textId="77777777" w:rsidR="00523083" w:rsidRPr="001E2E90" w:rsidRDefault="00523083" w:rsidP="00523083">
      <w:pPr>
        <w:widowControl w:val="0"/>
        <w:tabs>
          <w:tab w:val="left" w:pos="90"/>
        </w:tabs>
        <w:autoSpaceDE w:val="0"/>
        <w:autoSpaceDN w:val="0"/>
        <w:adjustRightInd w:val="0"/>
        <w:jc w:val="both"/>
        <w:rPr>
          <w:rFonts w:ascii="Cambria" w:hAnsi="Cambria"/>
          <w:color w:val="000000"/>
        </w:rPr>
      </w:pPr>
      <w:r w:rsidRPr="001E2E90">
        <w:rPr>
          <w:rFonts w:ascii="Cambria" w:hAnsi="Cambria"/>
          <w:color w:val="000000"/>
          <w:sz w:val="18"/>
          <w:szCs w:val="18"/>
        </w:rPr>
        <w:t xml:space="preserve">Jefe de Departamento de Modelación y Pronósticos Pesqueros - DGAIPA-INAPESCA, Instituto Nacional de Pesca - SAGARPA, Av. Ejército Mexicano No.106 - Colonia </w:t>
      </w:r>
      <w:proofErr w:type="spellStart"/>
      <w:r w:rsidRPr="001E2E90">
        <w:rPr>
          <w:rFonts w:ascii="Cambria" w:hAnsi="Cambria"/>
          <w:color w:val="000000"/>
          <w:sz w:val="18"/>
          <w:szCs w:val="18"/>
        </w:rPr>
        <w:t>Exhacienda</w:t>
      </w:r>
      <w:proofErr w:type="spellEnd"/>
      <w:r w:rsidRPr="001E2E90">
        <w:rPr>
          <w:rFonts w:ascii="Cambria" w:hAnsi="Cambria"/>
          <w:color w:val="000000"/>
          <w:sz w:val="18"/>
          <w:szCs w:val="18"/>
        </w:rPr>
        <w:t xml:space="preserve">, </w:t>
      </w:r>
      <w:proofErr w:type="spellStart"/>
      <w:r w:rsidRPr="001E2E90">
        <w:rPr>
          <w:rFonts w:ascii="Cambria" w:hAnsi="Cambria"/>
          <w:color w:val="000000"/>
          <w:sz w:val="18"/>
          <w:szCs w:val="18"/>
        </w:rPr>
        <w:t>Ylang</w:t>
      </w:r>
      <w:proofErr w:type="spellEnd"/>
      <w:r w:rsidRPr="001E2E90">
        <w:rPr>
          <w:rFonts w:ascii="Cambria" w:hAnsi="Cambria"/>
          <w:color w:val="000000"/>
          <w:sz w:val="18"/>
          <w:szCs w:val="18"/>
        </w:rPr>
        <w:t xml:space="preserve"> </w:t>
      </w:r>
      <w:proofErr w:type="spellStart"/>
      <w:r w:rsidRPr="001E2E90">
        <w:rPr>
          <w:rFonts w:ascii="Cambria" w:hAnsi="Cambria"/>
          <w:color w:val="000000"/>
          <w:sz w:val="18"/>
          <w:szCs w:val="18"/>
        </w:rPr>
        <w:t>Ylang</w:t>
      </w:r>
      <w:proofErr w:type="spellEnd"/>
      <w:r w:rsidRPr="001E2E90">
        <w:rPr>
          <w:rFonts w:ascii="Cambria" w:hAnsi="Cambria"/>
          <w:color w:val="000000"/>
          <w:sz w:val="18"/>
          <w:szCs w:val="18"/>
        </w:rPr>
        <w:t xml:space="preserve">, </w:t>
      </w:r>
      <w:r>
        <w:rPr>
          <w:rFonts w:ascii="Cambria" w:hAnsi="Cambria"/>
          <w:color w:val="000000"/>
          <w:sz w:val="18"/>
          <w:szCs w:val="18"/>
        </w:rPr>
        <w:t>C.P. 94298 Boca de Río Veracruz</w:t>
      </w:r>
    </w:p>
    <w:p w14:paraId="1ECABD84"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+52 22 9130 4520, Fax: +52 22 9130 4518, E-Mail: kramirez_inp@yahoo.com; kramirez_lopez@yahoo.com.mx</w:t>
      </w:r>
    </w:p>
    <w:p w14:paraId="62D5306A"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lang w:val="pt-PT"/>
        </w:rPr>
      </w:pPr>
    </w:p>
    <w:p w14:paraId="27AF4CF1"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lang w:val="pt-PT"/>
        </w:rPr>
      </w:pPr>
    </w:p>
    <w:p w14:paraId="0B278BC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5"/>
          <w:szCs w:val="25"/>
          <w:lang w:val="fr-FR"/>
        </w:rPr>
      </w:pPr>
      <w:r w:rsidRPr="00523083">
        <w:rPr>
          <w:rFonts w:ascii="Cambria" w:hAnsi="Cambria"/>
          <w:b/>
          <w:bCs/>
          <w:color w:val="000000"/>
          <w:lang w:val="fr-FR"/>
        </w:rPr>
        <w:t>MOROCCO/MAROC/MARRUECOS</w:t>
      </w:r>
    </w:p>
    <w:p w14:paraId="07290232"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fr-FR"/>
        </w:rPr>
      </w:pPr>
      <w:r w:rsidRPr="00523083">
        <w:rPr>
          <w:rFonts w:ascii="Cambria" w:hAnsi="Cambria"/>
          <w:b/>
          <w:bCs/>
          <w:color w:val="000000"/>
          <w:sz w:val="18"/>
          <w:szCs w:val="18"/>
          <w:lang w:val="fr-FR"/>
        </w:rPr>
        <w:t xml:space="preserve">Abid, </w:t>
      </w:r>
      <w:r w:rsidRPr="00523083">
        <w:rPr>
          <w:rFonts w:ascii="Cambria" w:hAnsi="Cambria"/>
          <w:bCs/>
          <w:color w:val="000000"/>
          <w:sz w:val="18"/>
          <w:szCs w:val="18"/>
          <w:lang w:val="fr-FR"/>
        </w:rPr>
        <w:t>Noureddine</w:t>
      </w:r>
    </w:p>
    <w:p w14:paraId="4B45E98B"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fr-FR"/>
        </w:rPr>
      </w:pPr>
      <w:r w:rsidRPr="00523083">
        <w:rPr>
          <w:rFonts w:ascii="Cambria" w:hAnsi="Cambria"/>
          <w:color w:val="000000"/>
          <w:sz w:val="18"/>
          <w:szCs w:val="18"/>
          <w:lang w:val="fr-FR"/>
        </w:rPr>
        <w:t>Responsable du programme de suivi et d'étude des ressources des grands pélagiques, Center Régional de L'INRH á Tanger/M'</w:t>
      </w:r>
      <w:proofErr w:type="spellStart"/>
      <w:r w:rsidRPr="00523083">
        <w:rPr>
          <w:rFonts w:ascii="Cambria" w:hAnsi="Cambria"/>
          <w:color w:val="000000"/>
          <w:sz w:val="18"/>
          <w:szCs w:val="18"/>
          <w:lang w:val="fr-FR"/>
        </w:rPr>
        <w:t>dig</w:t>
      </w:r>
      <w:proofErr w:type="spellEnd"/>
      <w:r w:rsidRPr="00523083">
        <w:rPr>
          <w:rFonts w:ascii="Cambria" w:hAnsi="Cambria"/>
          <w:color w:val="000000"/>
          <w:sz w:val="18"/>
          <w:szCs w:val="18"/>
          <w:lang w:val="fr-FR"/>
        </w:rPr>
        <w:t xml:space="preserve">, B.P. 5268, 90000 </w:t>
      </w:r>
      <w:proofErr w:type="spellStart"/>
      <w:r w:rsidRPr="00523083">
        <w:rPr>
          <w:rFonts w:ascii="Cambria" w:hAnsi="Cambria"/>
          <w:color w:val="000000"/>
          <w:sz w:val="18"/>
          <w:szCs w:val="18"/>
          <w:lang w:val="fr-FR"/>
        </w:rPr>
        <w:t>Drabed</w:t>
      </w:r>
      <w:proofErr w:type="spellEnd"/>
      <w:r w:rsidRPr="00523083">
        <w:rPr>
          <w:rFonts w:ascii="Cambria" w:hAnsi="Cambria"/>
          <w:color w:val="000000"/>
          <w:sz w:val="18"/>
          <w:szCs w:val="18"/>
          <w:lang w:val="fr-FR"/>
        </w:rPr>
        <w:t xml:space="preserve"> Tanger</w:t>
      </w:r>
    </w:p>
    <w:p w14:paraId="541D47DF"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+212 53932 5134, Fax: +212 53932 5139, E-Mail: abid.n@menara.ma; noureddine.abid65@gmail.com</w:t>
      </w:r>
    </w:p>
    <w:p w14:paraId="025B0FB4"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7A76301F"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fr-FR"/>
        </w:rPr>
      </w:pPr>
      <w:r w:rsidRPr="00523083">
        <w:rPr>
          <w:rFonts w:ascii="Cambria" w:hAnsi="Cambria"/>
          <w:b/>
          <w:bCs/>
          <w:color w:val="000000"/>
          <w:sz w:val="18"/>
          <w:szCs w:val="18"/>
          <w:lang w:val="fr-FR"/>
        </w:rPr>
        <w:t xml:space="preserve">Ben </w:t>
      </w:r>
      <w:proofErr w:type="spellStart"/>
      <w:r w:rsidRPr="00523083">
        <w:rPr>
          <w:rFonts w:ascii="Cambria" w:hAnsi="Cambria"/>
          <w:b/>
          <w:bCs/>
          <w:color w:val="000000"/>
          <w:sz w:val="18"/>
          <w:szCs w:val="18"/>
          <w:lang w:val="fr-FR"/>
        </w:rPr>
        <w:t>Mhamed</w:t>
      </w:r>
      <w:proofErr w:type="spellEnd"/>
      <w:r w:rsidRPr="00523083">
        <w:rPr>
          <w:rFonts w:ascii="Cambria" w:hAnsi="Cambria"/>
          <w:b/>
          <w:bCs/>
          <w:color w:val="000000"/>
          <w:sz w:val="18"/>
          <w:szCs w:val="18"/>
          <w:lang w:val="fr-FR"/>
        </w:rPr>
        <w:t xml:space="preserve">, </w:t>
      </w:r>
      <w:proofErr w:type="spellStart"/>
      <w:r w:rsidRPr="00523083">
        <w:rPr>
          <w:rFonts w:ascii="Cambria" w:hAnsi="Cambria"/>
          <w:bCs/>
          <w:color w:val="000000"/>
          <w:sz w:val="18"/>
          <w:szCs w:val="18"/>
          <w:lang w:val="fr-FR"/>
        </w:rPr>
        <w:t>Abdelouahed</w:t>
      </w:r>
      <w:proofErr w:type="spellEnd"/>
    </w:p>
    <w:p w14:paraId="23211D43"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fr-FR"/>
        </w:rPr>
      </w:pPr>
      <w:r w:rsidRPr="00523083">
        <w:rPr>
          <w:rFonts w:ascii="Cambria" w:hAnsi="Cambria"/>
          <w:color w:val="000000"/>
          <w:sz w:val="18"/>
          <w:szCs w:val="18"/>
          <w:lang w:val="fr-FR"/>
        </w:rPr>
        <w:t xml:space="preserve">Ingénieur en Modélisation statistique à l'INRH, Laboratoire Approches et Méthodologies, INRH, Institut National de Recherche Halieutique, Boulevard Sidi </w:t>
      </w:r>
      <w:proofErr w:type="spellStart"/>
      <w:r w:rsidRPr="00523083">
        <w:rPr>
          <w:rFonts w:ascii="Cambria" w:hAnsi="Cambria"/>
          <w:color w:val="000000"/>
          <w:sz w:val="18"/>
          <w:szCs w:val="18"/>
          <w:lang w:val="fr-FR"/>
        </w:rPr>
        <w:t>Abderrahman</w:t>
      </w:r>
      <w:proofErr w:type="spellEnd"/>
      <w:r w:rsidRPr="00523083">
        <w:rPr>
          <w:rFonts w:ascii="Cambria" w:hAnsi="Cambria"/>
          <w:color w:val="000000"/>
          <w:sz w:val="18"/>
          <w:szCs w:val="18"/>
          <w:lang w:val="fr-FR"/>
        </w:rPr>
        <w:t xml:space="preserve"> Ain </w:t>
      </w:r>
      <w:proofErr w:type="spellStart"/>
      <w:r w:rsidRPr="00523083">
        <w:rPr>
          <w:rFonts w:ascii="Cambria" w:hAnsi="Cambria"/>
          <w:color w:val="000000"/>
          <w:sz w:val="18"/>
          <w:szCs w:val="18"/>
          <w:lang w:val="fr-FR"/>
        </w:rPr>
        <w:t>Diab</w:t>
      </w:r>
      <w:proofErr w:type="spellEnd"/>
      <w:r w:rsidRPr="00523083">
        <w:rPr>
          <w:rFonts w:ascii="Cambria" w:hAnsi="Cambria"/>
          <w:color w:val="000000"/>
          <w:sz w:val="18"/>
          <w:szCs w:val="18"/>
          <w:lang w:val="fr-FR"/>
        </w:rPr>
        <w:t>, 20000 Casablanca</w:t>
      </w:r>
    </w:p>
    <w:p w14:paraId="486C5175"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pt-PT"/>
        </w:rPr>
      </w:pPr>
      <w:r w:rsidRPr="00523083">
        <w:rPr>
          <w:rFonts w:ascii="Cambria" w:hAnsi="Cambria"/>
          <w:color w:val="000000"/>
          <w:sz w:val="18"/>
          <w:szCs w:val="18"/>
          <w:lang w:val="pt-PT"/>
        </w:rPr>
        <w:t>Tel: +212 614 592 144; +212 613 384 845, Fax: E-Mail: a.benmhamed@mail.com;a.benmhamed@gmail.com; ben.mhamed.abdelouahed@gmail.com</w:t>
      </w:r>
    </w:p>
    <w:p w14:paraId="7E7DBF3B"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lang w:val="pt-PT"/>
        </w:rPr>
      </w:pPr>
    </w:p>
    <w:p w14:paraId="391E3072" w14:textId="77777777" w:rsidR="00523083" w:rsidRPr="00581F26" w:rsidRDefault="00523083" w:rsidP="00523083">
      <w:pPr>
        <w:widowControl w:val="0"/>
        <w:tabs>
          <w:tab w:val="left" w:pos="90"/>
        </w:tabs>
        <w:autoSpaceDE w:val="0"/>
        <w:autoSpaceDN w:val="0"/>
        <w:adjustRightInd w:val="0"/>
        <w:jc w:val="both"/>
        <w:rPr>
          <w:rFonts w:ascii="Cambria" w:hAnsi="Cambria"/>
          <w:b/>
          <w:bCs/>
          <w:color w:val="000000"/>
          <w:sz w:val="25"/>
          <w:szCs w:val="25"/>
          <w:lang w:val="fr-FR"/>
        </w:rPr>
      </w:pPr>
      <w:r w:rsidRPr="00581F26">
        <w:rPr>
          <w:rFonts w:ascii="Cambria" w:hAnsi="Cambria"/>
          <w:b/>
          <w:bCs/>
          <w:color w:val="000000"/>
          <w:lang w:val="fr-FR"/>
        </w:rPr>
        <w:t>TUNISIA/TUNISIE/TÚNEZ</w:t>
      </w:r>
    </w:p>
    <w:p w14:paraId="5635628D"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fr-FR"/>
        </w:rPr>
      </w:pPr>
      <w:proofErr w:type="spellStart"/>
      <w:r w:rsidRPr="00523083">
        <w:rPr>
          <w:rFonts w:ascii="Cambria" w:hAnsi="Cambria"/>
          <w:b/>
          <w:bCs/>
          <w:color w:val="000000"/>
          <w:sz w:val="18"/>
          <w:szCs w:val="18"/>
          <w:lang w:val="fr-FR"/>
        </w:rPr>
        <w:t>Zarrad</w:t>
      </w:r>
      <w:proofErr w:type="spellEnd"/>
      <w:r w:rsidRPr="00523083">
        <w:rPr>
          <w:rFonts w:ascii="Cambria" w:hAnsi="Cambria"/>
          <w:b/>
          <w:bCs/>
          <w:color w:val="000000"/>
          <w:sz w:val="18"/>
          <w:szCs w:val="18"/>
          <w:lang w:val="fr-FR"/>
        </w:rPr>
        <w:t xml:space="preserve">, </w:t>
      </w:r>
      <w:proofErr w:type="spellStart"/>
      <w:r w:rsidRPr="00523083">
        <w:rPr>
          <w:rFonts w:ascii="Cambria" w:hAnsi="Cambria"/>
          <w:bCs/>
          <w:color w:val="000000"/>
          <w:sz w:val="18"/>
          <w:szCs w:val="18"/>
          <w:lang w:val="fr-FR"/>
        </w:rPr>
        <w:t>Rafik</w:t>
      </w:r>
      <w:proofErr w:type="spellEnd"/>
    </w:p>
    <w:p w14:paraId="59128C98"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fr-FR"/>
        </w:rPr>
      </w:pPr>
      <w:r w:rsidRPr="00523083">
        <w:rPr>
          <w:rFonts w:ascii="Cambria" w:hAnsi="Cambria"/>
          <w:color w:val="000000"/>
          <w:sz w:val="18"/>
          <w:szCs w:val="18"/>
          <w:lang w:val="fr-FR"/>
        </w:rPr>
        <w:t>Institut National des Sciences et Technologies de la Mer, BP 138 Mahdia 5199</w:t>
      </w:r>
    </w:p>
    <w:p w14:paraId="37A88719"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+216 972 92 111, Fax: +216 73688602, E-Mail: rafik.zarrad@instm.rnrt.tn</w:t>
      </w:r>
    </w:p>
    <w:p w14:paraId="5753A8CA"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lang w:val="pt-PT"/>
        </w:rPr>
      </w:pPr>
    </w:p>
    <w:p w14:paraId="3F7F3E0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5"/>
          <w:szCs w:val="25"/>
          <w:lang w:val="fr-FR"/>
        </w:rPr>
      </w:pPr>
      <w:r w:rsidRPr="00523083">
        <w:rPr>
          <w:rFonts w:ascii="Cambria" w:hAnsi="Cambria"/>
          <w:b/>
          <w:bCs/>
          <w:color w:val="000000"/>
          <w:lang w:val="fr-FR"/>
        </w:rPr>
        <w:t>UNITED STATES/ÉTATS-UNIS/ESTADOS UNIDOS</w:t>
      </w:r>
    </w:p>
    <w:p w14:paraId="0F7A6011"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proofErr w:type="spellStart"/>
      <w:r w:rsidRPr="00523083">
        <w:rPr>
          <w:rFonts w:ascii="Cambria" w:hAnsi="Cambria"/>
          <w:b/>
          <w:bCs/>
          <w:color w:val="000000"/>
          <w:sz w:val="18"/>
          <w:szCs w:val="18"/>
          <w:lang w:val="en-GB"/>
        </w:rPr>
        <w:t>Ailloud</w:t>
      </w:r>
      <w:proofErr w:type="spellEnd"/>
      <w:r w:rsidRPr="00523083">
        <w:rPr>
          <w:rFonts w:ascii="Cambria" w:hAnsi="Cambria"/>
          <w:b/>
          <w:bCs/>
          <w:color w:val="000000"/>
          <w:sz w:val="18"/>
          <w:szCs w:val="18"/>
          <w:lang w:val="en-GB"/>
        </w:rPr>
        <w:t xml:space="preserve">, </w:t>
      </w:r>
      <w:r w:rsidRPr="00523083">
        <w:rPr>
          <w:rFonts w:ascii="Cambria" w:hAnsi="Cambria"/>
          <w:bCs/>
          <w:color w:val="000000"/>
          <w:sz w:val="18"/>
          <w:szCs w:val="18"/>
          <w:lang w:val="en-GB"/>
        </w:rPr>
        <w:t>Lisa</w:t>
      </w:r>
    </w:p>
    <w:p w14:paraId="64C42C63"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Virginia Institute of Marine Science, College of William &amp; Mary, PO Box 1346 Gloucester Point, VA 23062</w:t>
      </w:r>
    </w:p>
    <w:p w14:paraId="54E7C55A"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+1 240 253 3958, E-Mail: lailloud@vims.edu</w:t>
      </w:r>
    </w:p>
    <w:p w14:paraId="5A8B0368"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220E9456"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pt-PT"/>
        </w:rPr>
      </w:pPr>
      <w:r w:rsidRPr="00523083">
        <w:rPr>
          <w:rFonts w:ascii="Cambria" w:hAnsi="Cambria"/>
          <w:b/>
          <w:bCs/>
          <w:color w:val="000000"/>
          <w:sz w:val="18"/>
          <w:szCs w:val="18"/>
          <w:lang w:val="pt-PT"/>
        </w:rPr>
        <w:t xml:space="preserve">Bravington, </w:t>
      </w:r>
      <w:r w:rsidRPr="00523083">
        <w:rPr>
          <w:rFonts w:ascii="Cambria" w:hAnsi="Cambria"/>
          <w:bCs/>
          <w:color w:val="000000"/>
          <w:sz w:val="18"/>
          <w:szCs w:val="18"/>
          <w:lang w:val="pt-PT"/>
        </w:rPr>
        <w:t>Mark</w:t>
      </w:r>
    </w:p>
    <w:p w14:paraId="245D5BC5"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CSIRO MARINE LAB, Castray Esplanade, Tas 7000 Hobart, Australia</w:t>
      </w:r>
    </w:p>
    <w:p w14:paraId="2C9654B5"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+61 438 315 623, E-Mail: Mark.bravington@csiro.au;Mark.Bravington@data61.csiro.au</w:t>
      </w:r>
    </w:p>
    <w:p w14:paraId="1E3C69D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0EB42409"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proofErr w:type="spellStart"/>
      <w:r w:rsidRPr="00523083">
        <w:rPr>
          <w:rFonts w:ascii="Cambria" w:hAnsi="Cambria"/>
          <w:b/>
          <w:bCs/>
          <w:color w:val="000000"/>
          <w:sz w:val="18"/>
          <w:szCs w:val="18"/>
          <w:lang w:val="en-GB"/>
        </w:rPr>
        <w:t>Díaz</w:t>
      </w:r>
      <w:proofErr w:type="spellEnd"/>
      <w:r w:rsidRPr="00523083">
        <w:rPr>
          <w:rFonts w:ascii="Cambria" w:hAnsi="Cambria"/>
          <w:b/>
          <w:bCs/>
          <w:color w:val="000000"/>
          <w:sz w:val="18"/>
          <w:szCs w:val="18"/>
          <w:lang w:val="en-GB"/>
        </w:rPr>
        <w:t xml:space="preserve">, </w:t>
      </w:r>
      <w:r w:rsidRPr="00523083">
        <w:rPr>
          <w:rFonts w:ascii="Cambria" w:hAnsi="Cambria"/>
          <w:bCs/>
          <w:color w:val="000000"/>
          <w:sz w:val="18"/>
          <w:szCs w:val="18"/>
          <w:lang w:val="en-GB"/>
        </w:rPr>
        <w:t>Guillermo</w:t>
      </w:r>
    </w:p>
    <w:p w14:paraId="2FD72E15"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 xml:space="preserve">NOAA-Fisheries, Southeast Fisheries Science </w:t>
      </w:r>
      <w:proofErr w:type="spellStart"/>
      <w:r w:rsidRPr="00523083">
        <w:rPr>
          <w:rFonts w:ascii="Cambria" w:hAnsi="Cambria"/>
          <w:color w:val="000000"/>
          <w:sz w:val="18"/>
          <w:szCs w:val="18"/>
          <w:lang w:val="en-GB"/>
        </w:rPr>
        <w:t>Center</w:t>
      </w:r>
      <w:proofErr w:type="spellEnd"/>
      <w:r w:rsidRPr="00523083">
        <w:rPr>
          <w:rFonts w:ascii="Cambria" w:hAnsi="Cambria"/>
          <w:color w:val="000000"/>
          <w:sz w:val="18"/>
          <w:szCs w:val="18"/>
          <w:lang w:val="en-GB"/>
        </w:rPr>
        <w:t>, 75 Virginia Beach Drive, Miami Florida 33149</w:t>
      </w:r>
    </w:p>
    <w:p w14:paraId="6D0FBA09"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+1 305 898 4035, E-Mail: guillermo.diaz@noaa.gov</w:t>
      </w:r>
    </w:p>
    <w:p w14:paraId="0F60E661"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1372DB8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proofErr w:type="spellStart"/>
      <w:r w:rsidRPr="00523083">
        <w:rPr>
          <w:rFonts w:ascii="Cambria" w:hAnsi="Cambria"/>
          <w:b/>
          <w:bCs/>
          <w:color w:val="000000"/>
          <w:sz w:val="18"/>
          <w:szCs w:val="18"/>
          <w:lang w:val="en-GB"/>
        </w:rPr>
        <w:t>Hoenig</w:t>
      </w:r>
      <w:proofErr w:type="spellEnd"/>
      <w:r w:rsidRPr="00523083">
        <w:rPr>
          <w:rFonts w:ascii="Cambria" w:hAnsi="Cambria"/>
          <w:b/>
          <w:bCs/>
          <w:color w:val="000000"/>
          <w:sz w:val="18"/>
          <w:szCs w:val="18"/>
          <w:lang w:val="en-GB"/>
        </w:rPr>
        <w:t xml:space="preserve">, </w:t>
      </w:r>
      <w:r w:rsidRPr="00523083">
        <w:rPr>
          <w:rFonts w:ascii="Cambria" w:hAnsi="Cambria"/>
          <w:bCs/>
          <w:color w:val="000000"/>
          <w:sz w:val="18"/>
          <w:szCs w:val="18"/>
          <w:lang w:val="en-GB"/>
        </w:rPr>
        <w:t>John</w:t>
      </w:r>
    </w:p>
    <w:p w14:paraId="385B832F"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en-GB"/>
        </w:rPr>
      </w:pPr>
      <w:r w:rsidRPr="00523083">
        <w:rPr>
          <w:rFonts w:ascii="Cambria" w:hAnsi="Cambria"/>
          <w:color w:val="000000"/>
          <w:sz w:val="18"/>
          <w:szCs w:val="18"/>
          <w:lang w:val="en-GB"/>
        </w:rPr>
        <w:t>Professor of Marine Science, Department of Fisheries Science, Virginia Institute of Marine Science, PO Box 1346</w:t>
      </w:r>
    </w:p>
    <w:p w14:paraId="29C47911"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 xml:space="preserve">(1375 </w:t>
      </w:r>
      <w:proofErr w:type="spellStart"/>
      <w:r w:rsidRPr="00523083">
        <w:rPr>
          <w:rFonts w:ascii="Cambria" w:hAnsi="Cambria"/>
          <w:color w:val="000000"/>
          <w:sz w:val="18"/>
          <w:szCs w:val="18"/>
          <w:lang w:val="en-GB"/>
        </w:rPr>
        <w:t>Greate</w:t>
      </w:r>
      <w:proofErr w:type="spellEnd"/>
      <w:r w:rsidRPr="00523083">
        <w:rPr>
          <w:rFonts w:ascii="Cambria" w:hAnsi="Cambria"/>
          <w:color w:val="000000"/>
          <w:sz w:val="18"/>
          <w:szCs w:val="18"/>
          <w:lang w:val="en-GB"/>
        </w:rPr>
        <w:t xml:space="preserve"> Rd), Gloucester Pt. VA 23185</w:t>
      </w:r>
    </w:p>
    <w:p w14:paraId="71655697"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+1 804 815 2912, E-Mail: hoenig@vims.edu</w:t>
      </w:r>
    </w:p>
    <w:p w14:paraId="57B7E1C1"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445C8F8A"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Kerr, </w:t>
      </w:r>
      <w:r w:rsidRPr="00523083">
        <w:rPr>
          <w:rFonts w:ascii="Cambria" w:hAnsi="Cambria"/>
          <w:bCs/>
          <w:color w:val="000000"/>
          <w:sz w:val="18"/>
          <w:szCs w:val="18"/>
          <w:lang w:val="en-GB"/>
        </w:rPr>
        <w:t>Lisa</w:t>
      </w:r>
    </w:p>
    <w:p w14:paraId="2DFB8696"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en-GB"/>
        </w:rPr>
      </w:pPr>
      <w:r w:rsidRPr="00523083">
        <w:rPr>
          <w:rFonts w:ascii="Cambria" w:hAnsi="Cambria"/>
          <w:color w:val="000000"/>
          <w:sz w:val="18"/>
          <w:szCs w:val="18"/>
          <w:lang w:val="en-GB"/>
        </w:rPr>
        <w:t>Gulf of Maine Research Institute, 350 Commercial Street, Portland ME 04101</w:t>
      </w:r>
    </w:p>
    <w:p w14:paraId="25670016"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+1 207 228 1639, E-Mail: lkerr@gmri.org</w:t>
      </w:r>
    </w:p>
    <w:p w14:paraId="7B7B0C6D"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3A98B9E5"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Lam, </w:t>
      </w:r>
      <w:r w:rsidRPr="00523083">
        <w:rPr>
          <w:rFonts w:ascii="Cambria" w:hAnsi="Cambria"/>
          <w:bCs/>
          <w:color w:val="000000"/>
          <w:sz w:val="18"/>
          <w:szCs w:val="18"/>
          <w:lang w:val="en-GB"/>
        </w:rPr>
        <w:t xml:space="preserve">Chi </w:t>
      </w:r>
      <w:proofErr w:type="spellStart"/>
      <w:r w:rsidRPr="00523083">
        <w:rPr>
          <w:rFonts w:ascii="Cambria" w:hAnsi="Cambria"/>
          <w:bCs/>
          <w:color w:val="000000"/>
          <w:sz w:val="18"/>
          <w:szCs w:val="18"/>
          <w:lang w:val="en-GB"/>
        </w:rPr>
        <w:t>Hin</w:t>
      </w:r>
      <w:proofErr w:type="spellEnd"/>
      <w:r w:rsidRPr="00523083">
        <w:rPr>
          <w:rFonts w:ascii="Cambria" w:hAnsi="Cambria"/>
          <w:bCs/>
          <w:color w:val="000000"/>
          <w:sz w:val="18"/>
          <w:szCs w:val="18"/>
          <w:lang w:val="en-GB"/>
        </w:rPr>
        <w:t xml:space="preserve"> (Tim)</w:t>
      </w:r>
    </w:p>
    <w:p w14:paraId="10204941"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 xml:space="preserve">Large </w:t>
      </w:r>
      <w:proofErr w:type="spellStart"/>
      <w:r w:rsidRPr="00523083">
        <w:rPr>
          <w:rFonts w:ascii="Cambria" w:hAnsi="Cambria"/>
          <w:color w:val="000000"/>
          <w:sz w:val="18"/>
          <w:szCs w:val="18"/>
          <w:lang w:val="en-GB"/>
        </w:rPr>
        <w:t>Pelagics</w:t>
      </w:r>
      <w:proofErr w:type="spellEnd"/>
      <w:r w:rsidRPr="00523083">
        <w:rPr>
          <w:rFonts w:ascii="Cambria" w:hAnsi="Cambria"/>
          <w:color w:val="000000"/>
          <w:sz w:val="18"/>
          <w:szCs w:val="18"/>
          <w:lang w:val="en-GB"/>
        </w:rPr>
        <w:t xml:space="preserve"> Research, University of Massachusetts, P O Box 3188, Gloucester, Massachusetts MA01931</w:t>
      </w:r>
    </w:p>
    <w:p w14:paraId="41A70BE5"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+1 978 238 8208, Fax: +1 978 283 0297, E-Mail: tim.lam@umb.edu; tagtuna@gmail.com</w:t>
      </w:r>
    </w:p>
    <w:p w14:paraId="40801C65"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0DCE1E1E"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Lauretta, </w:t>
      </w:r>
      <w:r w:rsidRPr="00523083">
        <w:rPr>
          <w:rFonts w:ascii="Cambria" w:hAnsi="Cambria"/>
          <w:bCs/>
          <w:color w:val="000000"/>
          <w:sz w:val="18"/>
          <w:szCs w:val="18"/>
          <w:lang w:val="en-GB"/>
        </w:rPr>
        <w:t>Matthew</w:t>
      </w:r>
    </w:p>
    <w:p w14:paraId="37662D0E"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en-GB"/>
        </w:rPr>
      </w:pPr>
      <w:r w:rsidRPr="00523083">
        <w:rPr>
          <w:rFonts w:ascii="Cambria" w:hAnsi="Cambria"/>
          <w:color w:val="000000"/>
          <w:sz w:val="18"/>
          <w:szCs w:val="18"/>
          <w:lang w:val="en-GB"/>
        </w:rPr>
        <w:t xml:space="preserve">NOAA Fisheries Southeast Fisheries </w:t>
      </w:r>
      <w:proofErr w:type="spellStart"/>
      <w:r w:rsidRPr="00523083">
        <w:rPr>
          <w:rFonts w:ascii="Cambria" w:hAnsi="Cambria"/>
          <w:color w:val="000000"/>
          <w:sz w:val="18"/>
          <w:szCs w:val="18"/>
          <w:lang w:val="en-GB"/>
        </w:rPr>
        <w:t>Center</w:t>
      </w:r>
      <w:proofErr w:type="spellEnd"/>
      <w:r w:rsidRPr="00523083">
        <w:rPr>
          <w:rFonts w:ascii="Cambria" w:hAnsi="Cambria"/>
          <w:color w:val="000000"/>
          <w:sz w:val="18"/>
          <w:szCs w:val="18"/>
          <w:lang w:val="en-GB"/>
        </w:rPr>
        <w:t>, 75 Virginia Beach Drive, Miami Florida 33149</w:t>
      </w:r>
    </w:p>
    <w:p w14:paraId="65DB48DA"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+1 305 361 4481, E-Mail: matthew.lauretta@noaa.gov</w:t>
      </w:r>
    </w:p>
    <w:p w14:paraId="2886BA13"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539D2D7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proofErr w:type="spellStart"/>
      <w:r w:rsidRPr="00523083">
        <w:rPr>
          <w:rFonts w:ascii="Cambria" w:hAnsi="Cambria"/>
          <w:b/>
          <w:bCs/>
          <w:color w:val="000000"/>
          <w:sz w:val="18"/>
          <w:szCs w:val="18"/>
          <w:lang w:val="en-GB"/>
        </w:rPr>
        <w:t>Lutcavage</w:t>
      </w:r>
      <w:proofErr w:type="spellEnd"/>
      <w:r w:rsidRPr="00523083">
        <w:rPr>
          <w:rFonts w:ascii="Cambria" w:hAnsi="Cambria"/>
          <w:b/>
          <w:bCs/>
          <w:color w:val="000000"/>
          <w:sz w:val="18"/>
          <w:szCs w:val="18"/>
          <w:lang w:val="en-GB"/>
        </w:rPr>
        <w:t xml:space="preserve">, </w:t>
      </w:r>
      <w:r w:rsidRPr="00523083">
        <w:rPr>
          <w:rFonts w:ascii="Cambria" w:hAnsi="Cambria"/>
          <w:bCs/>
          <w:color w:val="000000"/>
          <w:sz w:val="18"/>
          <w:szCs w:val="18"/>
          <w:lang w:val="en-GB"/>
        </w:rPr>
        <w:t>Molly</w:t>
      </w:r>
    </w:p>
    <w:p w14:paraId="4FE506EA"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 xml:space="preserve">Director, Large </w:t>
      </w:r>
      <w:proofErr w:type="spellStart"/>
      <w:r w:rsidRPr="00523083">
        <w:rPr>
          <w:rFonts w:ascii="Cambria" w:hAnsi="Cambria"/>
          <w:color w:val="000000"/>
          <w:sz w:val="18"/>
          <w:szCs w:val="18"/>
          <w:lang w:val="en-GB"/>
        </w:rPr>
        <w:t>Pelagics</w:t>
      </w:r>
      <w:proofErr w:type="spellEnd"/>
      <w:r w:rsidRPr="00523083">
        <w:rPr>
          <w:rFonts w:ascii="Cambria" w:hAnsi="Cambria"/>
          <w:color w:val="000000"/>
          <w:sz w:val="18"/>
          <w:szCs w:val="18"/>
          <w:lang w:val="en-GB"/>
        </w:rPr>
        <w:t xml:space="preserve"> Research </w:t>
      </w:r>
      <w:proofErr w:type="spellStart"/>
      <w:r w:rsidRPr="00523083">
        <w:rPr>
          <w:rFonts w:ascii="Cambria" w:hAnsi="Cambria"/>
          <w:color w:val="000000"/>
          <w:sz w:val="18"/>
          <w:szCs w:val="18"/>
          <w:lang w:val="en-GB"/>
        </w:rPr>
        <w:t>Center</w:t>
      </w:r>
      <w:proofErr w:type="spellEnd"/>
      <w:r w:rsidRPr="00523083">
        <w:rPr>
          <w:rFonts w:ascii="Cambria" w:hAnsi="Cambria"/>
          <w:color w:val="000000"/>
          <w:sz w:val="18"/>
          <w:szCs w:val="18"/>
          <w:lang w:val="en-GB"/>
        </w:rPr>
        <w:t>, University of Massachusetts, Boston, PO Box 3188, Gloucester MA 01931</w:t>
      </w:r>
    </w:p>
    <w:p w14:paraId="2047280F"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+1 603 767 2126, E-Mail: molly.lutcavage@umb.edu</w:t>
      </w:r>
    </w:p>
    <w:p w14:paraId="64D8944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63BC3C0E" w14:textId="77777777" w:rsidR="00523083" w:rsidRPr="00523083" w:rsidRDefault="00523083" w:rsidP="00523083">
      <w:pPr>
        <w:widowControl w:val="0"/>
        <w:tabs>
          <w:tab w:val="left" w:pos="90"/>
        </w:tabs>
        <w:autoSpaceDE w:val="0"/>
        <w:autoSpaceDN w:val="0"/>
        <w:adjustRightInd w:val="0"/>
        <w:jc w:val="both"/>
        <w:rPr>
          <w:rFonts w:ascii="Cambria" w:hAnsi="Cambria"/>
          <w:bCs/>
          <w:color w:val="000000"/>
          <w:sz w:val="23"/>
          <w:szCs w:val="23"/>
          <w:lang w:val="en-GB"/>
        </w:rPr>
      </w:pPr>
      <w:r w:rsidRPr="00523083">
        <w:rPr>
          <w:rFonts w:ascii="Cambria" w:hAnsi="Cambria"/>
          <w:b/>
          <w:bCs/>
          <w:color w:val="000000"/>
          <w:sz w:val="18"/>
          <w:szCs w:val="18"/>
          <w:lang w:val="en-GB"/>
        </w:rPr>
        <w:t xml:space="preserve">Porch, </w:t>
      </w:r>
      <w:r w:rsidRPr="00523083">
        <w:rPr>
          <w:rFonts w:ascii="Cambria" w:hAnsi="Cambria"/>
          <w:bCs/>
          <w:color w:val="000000"/>
          <w:sz w:val="18"/>
          <w:szCs w:val="18"/>
          <w:lang w:val="en-GB"/>
        </w:rPr>
        <w:t>Clarence E.</w:t>
      </w:r>
    </w:p>
    <w:p w14:paraId="4758D900"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 xml:space="preserve">Chief, Sustainable Fisheries Division, Southeast Fisheries Science </w:t>
      </w:r>
      <w:proofErr w:type="spellStart"/>
      <w:r w:rsidRPr="00523083">
        <w:rPr>
          <w:rFonts w:ascii="Cambria" w:hAnsi="Cambria"/>
          <w:color w:val="000000"/>
          <w:sz w:val="18"/>
          <w:szCs w:val="18"/>
          <w:lang w:val="en-GB"/>
        </w:rPr>
        <w:t>Center</w:t>
      </w:r>
      <w:proofErr w:type="spellEnd"/>
      <w:r w:rsidRPr="00523083">
        <w:rPr>
          <w:rFonts w:ascii="Cambria" w:hAnsi="Cambria"/>
          <w:color w:val="000000"/>
          <w:sz w:val="18"/>
          <w:szCs w:val="18"/>
          <w:lang w:val="en-GB"/>
        </w:rPr>
        <w:t>, National Marine Fisheries Service, 75 Virginia Beach Drive, Miami Florida 33149</w:t>
      </w:r>
    </w:p>
    <w:p w14:paraId="3689AEC4"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+1 305 361 4232, Fax: +1 305 361 4219, E-Mail: clay.porch@noaa.gov</w:t>
      </w:r>
    </w:p>
    <w:p w14:paraId="5B025FE8"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052624CC"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Richardson, </w:t>
      </w:r>
      <w:r w:rsidRPr="00523083">
        <w:rPr>
          <w:rFonts w:ascii="Cambria" w:hAnsi="Cambria"/>
          <w:bCs/>
          <w:color w:val="000000"/>
          <w:sz w:val="18"/>
          <w:szCs w:val="18"/>
          <w:lang w:val="en-GB"/>
        </w:rPr>
        <w:t>David</w:t>
      </w:r>
    </w:p>
    <w:p w14:paraId="235E4D99"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en-GB"/>
        </w:rPr>
      </w:pPr>
      <w:r w:rsidRPr="00523083">
        <w:rPr>
          <w:rFonts w:ascii="Cambria" w:hAnsi="Cambria"/>
          <w:color w:val="000000"/>
          <w:sz w:val="18"/>
          <w:szCs w:val="18"/>
          <w:lang w:val="en-GB"/>
        </w:rPr>
        <w:t xml:space="preserve">US </w:t>
      </w:r>
      <w:proofErr w:type="spellStart"/>
      <w:r w:rsidRPr="00523083">
        <w:rPr>
          <w:rFonts w:ascii="Cambria" w:hAnsi="Cambria"/>
          <w:color w:val="000000"/>
          <w:sz w:val="18"/>
          <w:szCs w:val="18"/>
          <w:lang w:val="en-GB"/>
        </w:rPr>
        <w:t>Dept</w:t>
      </w:r>
      <w:proofErr w:type="spellEnd"/>
      <w:r w:rsidRPr="00523083">
        <w:rPr>
          <w:rFonts w:ascii="Cambria" w:hAnsi="Cambria"/>
          <w:color w:val="000000"/>
          <w:sz w:val="18"/>
          <w:szCs w:val="18"/>
          <w:lang w:val="en-GB"/>
        </w:rPr>
        <w:t xml:space="preserve"> of Commerce/NOAA Fisheries, 28 </w:t>
      </w:r>
      <w:proofErr w:type="spellStart"/>
      <w:r w:rsidRPr="00523083">
        <w:rPr>
          <w:rFonts w:ascii="Cambria" w:hAnsi="Cambria"/>
          <w:color w:val="000000"/>
          <w:sz w:val="18"/>
          <w:szCs w:val="18"/>
          <w:lang w:val="en-GB"/>
        </w:rPr>
        <w:t>Tarzwell</w:t>
      </w:r>
      <w:proofErr w:type="spellEnd"/>
      <w:r w:rsidRPr="00523083">
        <w:rPr>
          <w:rFonts w:ascii="Cambria" w:hAnsi="Cambria"/>
          <w:color w:val="000000"/>
          <w:sz w:val="18"/>
          <w:szCs w:val="18"/>
          <w:lang w:val="en-GB"/>
        </w:rPr>
        <w:t xml:space="preserve"> </w:t>
      </w:r>
      <w:proofErr w:type="spellStart"/>
      <w:r w:rsidRPr="00523083">
        <w:rPr>
          <w:rFonts w:ascii="Cambria" w:hAnsi="Cambria"/>
          <w:color w:val="000000"/>
          <w:sz w:val="18"/>
          <w:szCs w:val="18"/>
          <w:lang w:val="en-GB"/>
        </w:rPr>
        <w:t>Driave</w:t>
      </w:r>
      <w:proofErr w:type="spellEnd"/>
      <w:r w:rsidRPr="00523083">
        <w:rPr>
          <w:rFonts w:ascii="Cambria" w:hAnsi="Cambria"/>
          <w:color w:val="000000"/>
          <w:sz w:val="18"/>
          <w:szCs w:val="18"/>
          <w:lang w:val="en-GB"/>
        </w:rPr>
        <w:t>, Narragansett RI 02882</w:t>
      </w:r>
    </w:p>
    <w:p w14:paraId="73D3B5DA"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+1 401 782 3222, Fax: +1 401 782 3201, E-Mail: david.richardson@noaa.gov</w:t>
      </w:r>
    </w:p>
    <w:p w14:paraId="1BF47325"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0BF20B2A" w14:textId="77777777" w:rsidR="00523083" w:rsidRPr="00581F26" w:rsidRDefault="00523083" w:rsidP="00523083">
      <w:pPr>
        <w:widowControl w:val="0"/>
        <w:tabs>
          <w:tab w:val="left" w:pos="90"/>
        </w:tabs>
        <w:autoSpaceDE w:val="0"/>
        <w:autoSpaceDN w:val="0"/>
        <w:adjustRightInd w:val="0"/>
        <w:jc w:val="both"/>
        <w:rPr>
          <w:rFonts w:ascii="Cambria" w:hAnsi="Cambria"/>
          <w:bCs/>
          <w:color w:val="000000"/>
          <w:sz w:val="23"/>
          <w:szCs w:val="23"/>
          <w:lang w:val="en-GB"/>
        </w:rPr>
      </w:pPr>
      <w:proofErr w:type="spellStart"/>
      <w:r w:rsidRPr="00581F26">
        <w:rPr>
          <w:rFonts w:ascii="Cambria" w:hAnsi="Cambria"/>
          <w:b/>
          <w:bCs/>
          <w:color w:val="000000"/>
          <w:sz w:val="18"/>
          <w:szCs w:val="18"/>
          <w:lang w:val="en-GB"/>
        </w:rPr>
        <w:t>Secor</w:t>
      </w:r>
      <w:proofErr w:type="spellEnd"/>
      <w:r w:rsidRPr="00581F26">
        <w:rPr>
          <w:rFonts w:ascii="Cambria" w:hAnsi="Cambria"/>
          <w:b/>
          <w:bCs/>
          <w:color w:val="000000"/>
          <w:sz w:val="18"/>
          <w:szCs w:val="18"/>
          <w:lang w:val="en-GB"/>
        </w:rPr>
        <w:t xml:space="preserve">, </w:t>
      </w:r>
      <w:r w:rsidRPr="00581F26">
        <w:rPr>
          <w:rFonts w:ascii="Cambria" w:hAnsi="Cambria"/>
          <w:bCs/>
          <w:color w:val="000000"/>
          <w:sz w:val="18"/>
          <w:szCs w:val="18"/>
          <w:lang w:val="en-GB"/>
        </w:rPr>
        <w:t>David</w:t>
      </w:r>
    </w:p>
    <w:p w14:paraId="5FA310FD"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en-GB"/>
        </w:rPr>
      </w:pPr>
      <w:r w:rsidRPr="00523083">
        <w:rPr>
          <w:rFonts w:ascii="Cambria" w:hAnsi="Cambria"/>
          <w:color w:val="000000"/>
          <w:sz w:val="18"/>
          <w:szCs w:val="18"/>
          <w:lang w:val="en-GB"/>
        </w:rPr>
        <w:t xml:space="preserve">University of Maryland </w:t>
      </w:r>
      <w:proofErr w:type="spellStart"/>
      <w:r w:rsidRPr="00523083">
        <w:rPr>
          <w:rFonts w:ascii="Cambria" w:hAnsi="Cambria"/>
          <w:color w:val="000000"/>
          <w:sz w:val="18"/>
          <w:szCs w:val="18"/>
          <w:lang w:val="en-GB"/>
        </w:rPr>
        <w:t>Center</w:t>
      </w:r>
      <w:proofErr w:type="spellEnd"/>
      <w:r w:rsidRPr="00523083">
        <w:rPr>
          <w:rFonts w:ascii="Cambria" w:hAnsi="Cambria"/>
          <w:color w:val="000000"/>
          <w:sz w:val="18"/>
          <w:szCs w:val="18"/>
          <w:lang w:val="en-GB"/>
        </w:rPr>
        <w:t xml:space="preserve"> for Environmental Science, P.O. Box 38, MD </w:t>
      </w:r>
      <w:proofErr w:type="spellStart"/>
      <w:r w:rsidRPr="00523083">
        <w:rPr>
          <w:rFonts w:ascii="Cambria" w:hAnsi="Cambria"/>
          <w:color w:val="000000"/>
          <w:sz w:val="18"/>
          <w:szCs w:val="18"/>
          <w:lang w:val="en-GB"/>
        </w:rPr>
        <w:t>Solomons</w:t>
      </w:r>
      <w:proofErr w:type="spellEnd"/>
      <w:r w:rsidRPr="00523083">
        <w:rPr>
          <w:rFonts w:ascii="Cambria" w:hAnsi="Cambria"/>
          <w:color w:val="000000"/>
          <w:sz w:val="18"/>
          <w:szCs w:val="18"/>
          <w:lang w:val="en-GB"/>
        </w:rPr>
        <w:t xml:space="preserve"> 20688</w:t>
      </w:r>
    </w:p>
    <w:p w14:paraId="0DCFA5BC"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+1410 326 7229, Fax: +1 410 326 7210, E-Mail: secor@cbl.umces.edu</w:t>
      </w:r>
    </w:p>
    <w:p w14:paraId="7215DF62"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4C279462"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Thomson, </w:t>
      </w:r>
      <w:r w:rsidRPr="00523083">
        <w:rPr>
          <w:rFonts w:ascii="Cambria" w:hAnsi="Cambria"/>
          <w:bCs/>
          <w:color w:val="000000"/>
          <w:sz w:val="18"/>
          <w:szCs w:val="18"/>
          <w:lang w:val="en-GB"/>
        </w:rPr>
        <w:t>Robin Barbara</w:t>
      </w:r>
    </w:p>
    <w:p w14:paraId="25744F17"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en-GB"/>
        </w:rPr>
      </w:pPr>
      <w:r w:rsidRPr="00523083">
        <w:rPr>
          <w:rFonts w:ascii="Cambria" w:hAnsi="Cambria"/>
          <w:color w:val="000000"/>
          <w:sz w:val="18"/>
          <w:szCs w:val="18"/>
          <w:lang w:val="en-GB"/>
        </w:rPr>
        <w:t xml:space="preserve">Stock Assessment Modeller, Commonwealth Scientific and Industrial Research Organisation Marine and Atmospheric </w:t>
      </w:r>
      <w:proofErr w:type="gramStart"/>
      <w:r w:rsidRPr="00523083">
        <w:rPr>
          <w:rFonts w:ascii="Cambria" w:hAnsi="Cambria"/>
          <w:color w:val="000000"/>
          <w:sz w:val="18"/>
          <w:szCs w:val="18"/>
          <w:lang w:val="en-GB"/>
        </w:rPr>
        <w:t>Research(</w:t>
      </w:r>
      <w:proofErr w:type="gramEnd"/>
      <w:r w:rsidRPr="00523083">
        <w:rPr>
          <w:rFonts w:ascii="Cambria" w:hAnsi="Cambria"/>
          <w:color w:val="000000"/>
          <w:sz w:val="18"/>
          <w:szCs w:val="18"/>
          <w:lang w:val="en-GB"/>
        </w:rPr>
        <w:t xml:space="preserve">CSIRO), CSIRO MARINE LAB </w:t>
      </w:r>
      <w:proofErr w:type="spellStart"/>
      <w:r w:rsidRPr="00523083">
        <w:rPr>
          <w:rFonts w:ascii="Cambria" w:hAnsi="Cambria"/>
          <w:color w:val="000000"/>
          <w:sz w:val="18"/>
          <w:szCs w:val="18"/>
          <w:lang w:val="en-GB"/>
        </w:rPr>
        <w:t>Castray</w:t>
      </w:r>
      <w:proofErr w:type="spellEnd"/>
      <w:r w:rsidRPr="00523083">
        <w:rPr>
          <w:rFonts w:ascii="Cambria" w:hAnsi="Cambria"/>
          <w:color w:val="000000"/>
          <w:sz w:val="18"/>
          <w:szCs w:val="18"/>
          <w:lang w:val="en-GB"/>
        </w:rPr>
        <w:t xml:space="preserve"> Esplanade, </w:t>
      </w:r>
      <w:proofErr w:type="spellStart"/>
      <w:r w:rsidRPr="00523083">
        <w:rPr>
          <w:rFonts w:ascii="Cambria" w:hAnsi="Cambria"/>
          <w:color w:val="000000"/>
          <w:sz w:val="18"/>
          <w:szCs w:val="18"/>
          <w:lang w:val="en-GB"/>
        </w:rPr>
        <w:t>Tas</w:t>
      </w:r>
      <w:proofErr w:type="spellEnd"/>
      <w:r w:rsidRPr="00523083">
        <w:rPr>
          <w:rFonts w:ascii="Cambria" w:hAnsi="Cambria"/>
          <w:color w:val="000000"/>
          <w:sz w:val="18"/>
          <w:szCs w:val="18"/>
          <w:lang w:val="en-GB"/>
        </w:rPr>
        <w:t xml:space="preserve"> 7000 Hobart, Australia</w:t>
      </w:r>
    </w:p>
    <w:p w14:paraId="7A0AF6E0"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+61 3 6232 5133, Fax: +61 3 6232 5000, E-Mail: robin.thomson@csiro.au</w:t>
      </w:r>
    </w:p>
    <w:p w14:paraId="11ADE132"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pt-PT"/>
        </w:rPr>
      </w:pPr>
    </w:p>
    <w:p w14:paraId="56A4EB58"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lang w:val="pt-PT"/>
        </w:rPr>
      </w:pPr>
    </w:p>
    <w:p w14:paraId="0FE560F2"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lang w:val="fr-FR"/>
        </w:rPr>
      </w:pPr>
      <w:r w:rsidRPr="00B144B8">
        <w:rPr>
          <w:rFonts w:ascii="Cambria" w:hAnsi="Cambria"/>
          <w:b/>
          <w:bCs/>
          <w:i/>
          <w:lang w:val="fr-FR"/>
        </w:rPr>
        <w:lastRenderedPageBreak/>
        <w:t>OBSERVERS FROM NON-GOVERNMENTAL ORGANIZATIONS/OBSERVATEURS D’ORGANISATIONS NON GOUVERNEMENTALES/OBSERVADORES DE ORGANISMOS NO GUBERNAMENTALES</w:t>
      </w:r>
    </w:p>
    <w:p w14:paraId="6DC4CC73"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lang w:val="fr-FR"/>
        </w:rPr>
      </w:pPr>
    </w:p>
    <w:p w14:paraId="31E43BE2"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lang w:val="fr-FR"/>
        </w:rPr>
      </w:pPr>
    </w:p>
    <w:p w14:paraId="1BDA1A5B"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sz w:val="25"/>
          <w:szCs w:val="25"/>
          <w:lang w:val="en-GB"/>
        </w:rPr>
      </w:pPr>
      <w:r w:rsidRPr="00523083">
        <w:rPr>
          <w:rFonts w:asciiTheme="majorHAnsi" w:hAnsiTheme="majorHAnsi"/>
          <w:b/>
          <w:bCs/>
          <w:color w:val="000000"/>
          <w:lang w:val="en-GB"/>
        </w:rPr>
        <w:t>FEDERATION OF MALTESE AQUACULTURE PRODUCERS – FMAP</w:t>
      </w:r>
    </w:p>
    <w:p w14:paraId="1931D2F4"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sz w:val="23"/>
          <w:szCs w:val="23"/>
          <w:lang w:val="en-GB"/>
        </w:rPr>
      </w:pPr>
      <w:proofErr w:type="spellStart"/>
      <w:r w:rsidRPr="00523083">
        <w:rPr>
          <w:rFonts w:asciiTheme="majorHAnsi" w:hAnsiTheme="majorHAnsi"/>
          <w:b/>
          <w:bCs/>
          <w:color w:val="000000"/>
          <w:sz w:val="18"/>
          <w:szCs w:val="18"/>
          <w:lang w:val="en-GB"/>
        </w:rPr>
        <w:t>Deguara</w:t>
      </w:r>
      <w:proofErr w:type="spellEnd"/>
      <w:r w:rsidRPr="00523083">
        <w:rPr>
          <w:rFonts w:asciiTheme="majorHAnsi" w:hAnsiTheme="majorHAnsi"/>
          <w:b/>
          <w:bCs/>
          <w:color w:val="000000"/>
          <w:sz w:val="18"/>
          <w:szCs w:val="18"/>
          <w:lang w:val="en-GB"/>
        </w:rPr>
        <w:t xml:space="preserve">, </w:t>
      </w:r>
      <w:r w:rsidRPr="00523083">
        <w:rPr>
          <w:rFonts w:asciiTheme="majorHAnsi" w:hAnsiTheme="majorHAnsi"/>
          <w:bCs/>
          <w:color w:val="000000"/>
          <w:sz w:val="18"/>
          <w:szCs w:val="18"/>
          <w:lang w:val="en-GB"/>
        </w:rPr>
        <w:t>Simeon</w:t>
      </w:r>
    </w:p>
    <w:p w14:paraId="27768F78" w14:textId="77777777" w:rsidR="00523083" w:rsidRPr="00523083" w:rsidRDefault="00523083" w:rsidP="00523083">
      <w:pPr>
        <w:widowControl w:val="0"/>
        <w:tabs>
          <w:tab w:val="left" w:pos="90"/>
        </w:tabs>
        <w:autoSpaceDE w:val="0"/>
        <w:autoSpaceDN w:val="0"/>
        <w:adjustRightInd w:val="0"/>
        <w:jc w:val="both"/>
        <w:rPr>
          <w:rFonts w:asciiTheme="majorHAnsi" w:hAnsiTheme="majorHAnsi"/>
          <w:color w:val="000000"/>
          <w:lang w:val="en-GB"/>
        </w:rPr>
      </w:pPr>
      <w:r w:rsidRPr="00523083">
        <w:rPr>
          <w:rFonts w:asciiTheme="majorHAnsi" w:hAnsiTheme="majorHAnsi"/>
          <w:color w:val="000000"/>
          <w:sz w:val="18"/>
          <w:szCs w:val="18"/>
          <w:lang w:val="en-GB"/>
        </w:rPr>
        <w:t>Research and Development Coordinator, Federation of Maltese Aquaculture Producers - FMAP, 61, St. Paul Street, VLT 1212 Valletta, Malta</w:t>
      </w:r>
    </w:p>
    <w:p w14:paraId="0A6AA43F" w14:textId="77777777" w:rsidR="00523083" w:rsidRPr="00523083" w:rsidRDefault="00523083" w:rsidP="00523083">
      <w:pPr>
        <w:widowControl w:val="0"/>
        <w:tabs>
          <w:tab w:val="left" w:pos="90"/>
        </w:tabs>
        <w:autoSpaceDE w:val="0"/>
        <w:autoSpaceDN w:val="0"/>
        <w:adjustRightInd w:val="0"/>
        <w:jc w:val="both"/>
        <w:rPr>
          <w:rFonts w:asciiTheme="majorHAnsi" w:hAnsiTheme="majorHAnsi"/>
          <w:color w:val="000000"/>
          <w:sz w:val="23"/>
          <w:szCs w:val="23"/>
          <w:lang w:val="pt-PT"/>
        </w:rPr>
      </w:pPr>
      <w:r w:rsidRPr="00523083">
        <w:rPr>
          <w:rFonts w:asciiTheme="majorHAnsi" w:hAnsiTheme="majorHAnsi"/>
          <w:color w:val="000000"/>
          <w:sz w:val="18"/>
          <w:szCs w:val="18"/>
          <w:lang w:val="pt-PT"/>
        </w:rPr>
        <w:t>Tel: +356 21223515 /21226268, Fax: +356 21241170, E-Mail: simeon.deguara@um.edu.mt</w:t>
      </w:r>
    </w:p>
    <w:p w14:paraId="382BBA76"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lang w:val="pt-PT"/>
        </w:rPr>
      </w:pPr>
    </w:p>
    <w:p w14:paraId="009D15D7"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sz w:val="25"/>
          <w:szCs w:val="25"/>
          <w:lang w:val="en-GB"/>
        </w:rPr>
      </w:pPr>
      <w:r w:rsidRPr="00523083">
        <w:rPr>
          <w:rFonts w:asciiTheme="majorHAnsi" w:hAnsiTheme="majorHAnsi"/>
          <w:b/>
          <w:bCs/>
          <w:color w:val="000000"/>
          <w:lang w:val="en-GB"/>
        </w:rPr>
        <w:t>THE OCEAN FOUNDATION</w:t>
      </w:r>
    </w:p>
    <w:p w14:paraId="255B8BD5"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sz w:val="23"/>
          <w:szCs w:val="23"/>
          <w:lang w:val="en-GB"/>
        </w:rPr>
      </w:pPr>
      <w:proofErr w:type="spellStart"/>
      <w:r w:rsidRPr="00523083">
        <w:rPr>
          <w:rFonts w:asciiTheme="majorHAnsi" w:hAnsiTheme="majorHAnsi"/>
          <w:b/>
          <w:bCs/>
          <w:color w:val="000000"/>
          <w:sz w:val="18"/>
          <w:szCs w:val="18"/>
          <w:lang w:val="en-GB"/>
        </w:rPr>
        <w:t>Boustany</w:t>
      </w:r>
      <w:proofErr w:type="spellEnd"/>
      <w:r w:rsidRPr="00523083">
        <w:rPr>
          <w:rFonts w:asciiTheme="majorHAnsi" w:hAnsiTheme="majorHAnsi"/>
          <w:b/>
          <w:bCs/>
          <w:color w:val="000000"/>
          <w:sz w:val="18"/>
          <w:szCs w:val="18"/>
          <w:lang w:val="en-GB"/>
        </w:rPr>
        <w:t xml:space="preserve">, </w:t>
      </w:r>
      <w:r w:rsidRPr="00523083">
        <w:rPr>
          <w:rFonts w:asciiTheme="majorHAnsi" w:hAnsiTheme="majorHAnsi"/>
          <w:bCs/>
          <w:color w:val="000000"/>
          <w:sz w:val="18"/>
          <w:szCs w:val="18"/>
          <w:lang w:val="en-GB"/>
        </w:rPr>
        <w:t>Andre M.</w:t>
      </w:r>
    </w:p>
    <w:p w14:paraId="44104318" w14:textId="77777777" w:rsidR="00523083" w:rsidRPr="00523083" w:rsidRDefault="00523083" w:rsidP="00523083">
      <w:pPr>
        <w:widowControl w:val="0"/>
        <w:tabs>
          <w:tab w:val="left" w:pos="90"/>
        </w:tabs>
        <w:autoSpaceDE w:val="0"/>
        <w:autoSpaceDN w:val="0"/>
        <w:adjustRightInd w:val="0"/>
        <w:jc w:val="both"/>
        <w:rPr>
          <w:rFonts w:asciiTheme="majorHAnsi" w:hAnsiTheme="majorHAnsi"/>
          <w:color w:val="000000"/>
          <w:sz w:val="23"/>
          <w:szCs w:val="23"/>
          <w:lang w:val="en-GB"/>
        </w:rPr>
      </w:pPr>
      <w:r w:rsidRPr="00523083">
        <w:rPr>
          <w:rFonts w:asciiTheme="majorHAnsi" w:hAnsiTheme="majorHAnsi"/>
          <w:color w:val="000000"/>
          <w:sz w:val="18"/>
          <w:szCs w:val="18"/>
          <w:lang w:val="en-GB"/>
        </w:rPr>
        <w:t>Duke University, Nicholas School of the Environment Box 90328, Durham NC 27708, United States</w:t>
      </w:r>
    </w:p>
    <w:p w14:paraId="3EEAD775" w14:textId="77777777" w:rsidR="00523083" w:rsidRPr="00523083" w:rsidRDefault="00523083" w:rsidP="00523083">
      <w:pPr>
        <w:widowControl w:val="0"/>
        <w:tabs>
          <w:tab w:val="left" w:pos="90"/>
        </w:tabs>
        <w:autoSpaceDE w:val="0"/>
        <w:autoSpaceDN w:val="0"/>
        <w:adjustRightInd w:val="0"/>
        <w:jc w:val="both"/>
        <w:rPr>
          <w:rFonts w:asciiTheme="majorHAnsi" w:hAnsiTheme="majorHAnsi"/>
          <w:color w:val="000000"/>
          <w:sz w:val="23"/>
          <w:szCs w:val="23"/>
          <w:lang w:val="pt-PT"/>
        </w:rPr>
      </w:pPr>
      <w:r w:rsidRPr="00523083">
        <w:rPr>
          <w:rFonts w:asciiTheme="majorHAnsi" w:hAnsiTheme="majorHAnsi"/>
          <w:color w:val="000000"/>
          <w:sz w:val="18"/>
          <w:szCs w:val="18"/>
          <w:lang w:val="pt-PT"/>
        </w:rPr>
        <w:t>Tel: +1 831 402 1364, E-Mail: andre.boustany@duke.edu</w:t>
      </w:r>
    </w:p>
    <w:p w14:paraId="52587CAB"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sz w:val="18"/>
          <w:szCs w:val="18"/>
          <w:lang w:val="pt-PT"/>
        </w:rPr>
      </w:pPr>
    </w:p>
    <w:p w14:paraId="27B38BCE" w14:textId="77777777" w:rsidR="00523083" w:rsidRPr="00581F26" w:rsidRDefault="00523083" w:rsidP="00523083">
      <w:pPr>
        <w:widowControl w:val="0"/>
        <w:tabs>
          <w:tab w:val="left" w:pos="90"/>
        </w:tabs>
        <w:autoSpaceDE w:val="0"/>
        <w:autoSpaceDN w:val="0"/>
        <w:adjustRightInd w:val="0"/>
        <w:jc w:val="both"/>
        <w:rPr>
          <w:rFonts w:asciiTheme="majorHAnsi" w:hAnsiTheme="majorHAnsi"/>
          <w:b/>
          <w:bCs/>
          <w:color w:val="000000"/>
          <w:sz w:val="23"/>
          <w:szCs w:val="23"/>
          <w:lang w:val="en-GB"/>
        </w:rPr>
      </w:pPr>
      <w:r w:rsidRPr="00581F26">
        <w:rPr>
          <w:rFonts w:asciiTheme="majorHAnsi" w:hAnsiTheme="majorHAnsi"/>
          <w:b/>
          <w:bCs/>
          <w:color w:val="000000"/>
          <w:sz w:val="18"/>
          <w:szCs w:val="18"/>
          <w:lang w:val="en-GB"/>
        </w:rPr>
        <w:t xml:space="preserve">Miller, </w:t>
      </w:r>
      <w:r w:rsidRPr="00581F26">
        <w:rPr>
          <w:rFonts w:asciiTheme="majorHAnsi" w:hAnsiTheme="majorHAnsi"/>
          <w:bCs/>
          <w:color w:val="000000"/>
          <w:sz w:val="18"/>
          <w:szCs w:val="18"/>
          <w:lang w:val="en-GB"/>
        </w:rPr>
        <w:t>Shana</w:t>
      </w:r>
    </w:p>
    <w:p w14:paraId="2E0735F4" w14:textId="77777777" w:rsidR="00523083" w:rsidRPr="00523083" w:rsidRDefault="00523083" w:rsidP="00523083">
      <w:pPr>
        <w:widowControl w:val="0"/>
        <w:tabs>
          <w:tab w:val="left" w:pos="90"/>
        </w:tabs>
        <w:autoSpaceDE w:val="0"/>
        <w:autoSpaceDN w:val="0"/>
        <w:adjustRightInd w:val="0"/>
        <w:jc w:val="both"/>
        <w:rPr>
          <w:rFonts w:asciiTheme="majorHAnsi" w:hAnsiTheme="majorHAnsi"/>
          <w:color w:val="000000"/>
          <w:sz w:val="23"/>
          <w:szCs w:val="23"/>
          <w:lang w:val="en-GB"/>
        </w:rPr>
      </w:pPr>
      <w:r w:rsidRPr="00523083">
        <w:rPr>
          <w:rFonts w:asciiTheme="majorHAnsi" w:hAnsiTheme="majorHAnsi"/>
          <w:color w:val="000000"/>
          <w:sz w:val="18"/>
          <w:szCs w:val="18"/>
          <w:lang w:val="en-GB"/>
        </w:rPr>
        <w:t>The Ocean Foundation, 1320 19th St., NW, 5th Floor, Washington, DC 20036, United States</w:t>
      </w:r>
    </w:p>
    <w:p w14:paraId="65AD9C7E" w14:textId="77777777" w:rsidR="00523083" w:rsidRPr="00523083" w:rsidRDefault="00523083" w:rsidP="00523083">
      <w:pPr>
        <w:widowControl w:val="0"/>
        <w:tabs>
          <w:tab w:val="left" w:pos="90"/>
        </w:tabs>
        <w:autoSpaceDE w:val="0"/>
        <w:autoSpaceDN w:val="0"/>
        <w:adjustRightInd w:val="0"/>
        <w:jc w:val="both"/>
        <w:rPr>
          <w:rFonts w:asciiTheme="majorHAnsi" w:hAnsiTheme="majorHAnsi"/>
          <w:color w:val="000000"/>
          <w:sz w:val="23"/>
          <w:szCs w:val="23"/>
          <w:lang w:val="pt-PT"/>
        </w:rPr>
      </w:pPr>
      <w:r w:rsidRPr="00523083">
        <w:rPr>
          <w:rFonts w:asciiTheme="majorHAnsi" w:hAnsiTheme="majorHAnsi"/>
          <w:color w:val="000000"/>
          <w:sz w:val="18"/>
          <w:szCs w:val="18"/>
          <w:lang w:val="pt-PT"/>
        </w:rPr>
        <w:t>Tel: +1 631 671 1530, E-Mail: smiller@oceanfdn.org</w:t>
      </w:r>
    </w:p>
    <w:p w14:paraId="50597938"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lang w:val="pt-PT"/>
        </w:rPr>
      </w:pPr>
    </w:p>
    <w:p w14:paraId="138C4552"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sz w:val="25"/>
          <w:szCs w:val="25"/>
          <w:lang w:val="en-GB"/>
        </w:rPr>
      </w:pPr>
      <w:r w:rsidRPr="00523083">
        <w:rPr>
          <w:rFonts w:asciiTheme="majorHAnsi" w:hAnsiTheme="majorHAnsi"/>
          <w:b/>
          <w:bCs/>
          <w:color w:val="000000"/>
          <w:lang w:val="en-GB"/>
        </w:rPr>
        <w:t>UNIVERSITY OF NORTH CAROLINA</w:t>
      </w:r>
    </w:p>
    <w:p w14:paraId="074C0474"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23"/>
          <w:szCs w:val="23"/>
          <w:lang w:val="en-GB"/>
        </w:rPr>
      </w:pPr>
      <w:r w:rsidRPr="00523083">
        <w:rPr>
          <w:rFonts w:ascii="Cambria" w:hAnsi="Cambria"/>
          <w:b/>
          <w:bCs/>
          <w:color w:val="000000"/>
          <w:sz w:val="18"/>
          <w:szCs w:val="18"/>
          <w:lang w:val="en-GB"/>
        </w:rPr>
        <w:t xml:space="preserve">Braun, </w:t>
      </w:r>
      <w:r w:rsidRPr="00523083">
        <w:rPr>
          <w:rFonts w:ascii="Cambria" w:hAnsi="Cambria"/>
          <w:bCs/>
          <w:color w:val="000000"/>
          <w:sz w:val="18"/>
          <w:szCs w:val="18"/>
          <w:lang w:val="en-GB"/>
        </w:rPr>
        <w:t>Amy</w:t>
      </w:r>
    </w:p>
    <w:p w14:paraId="0A538952"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en-GB"/>
        </w:rPr>
      </w:pPr>
      <w:r w:rsidRPr="00523083">
        <w:rPr>
          <w:rFonts w:ascii="Cambria" w:hAnsi="Cambria"/>
          <w:color w:val="000000"/>
          <w:sz w:val="18"/>
          <w:szCs w:val="18"/>
          <w:lang w:val="en-GB"/>
        </w:rPr>
        <w:t xml:space="preserve">University of North Carolina at Chapel Hill, Department of Geography, CB 3220 Chapel Hill, NC, 27599, United States </w:t>
      </w:r>
    </w:p>
    <w:p w14:paraId="41C7C496"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23"/>
          <w:szCs w:val="23"/>
          <w:lang w:val="pt-PT"/>
        </w:rPr>
      </w:pPr>
      <w:r w:rsidRPr="00523083">
        <w:rPr>
          <w:rFonts w:ascii="Cambria" w:hAnsi="Cambria"/>
          <w:color w:val="000000"/>
          <w:sz w:val="18"/>
          <w:szCs w:val="18"/>
          <w:lang w:val="pt-PT"/>
        </w:rPr>
        <w:t>Tel: +1 919 923 1068, Fax: +1 919 962 1537, E-Mail: ambraun@live.unc.edu</w:t>
      </w:r>
    </w:p>
    <w:p w14:paraId="27CD985E"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sz w:val="18"/>
          <w:szCs w:val="18"/>
          <w:lang w:val="pt-PT"/>
        </w:rPr>
      </w:pPr>
    </w:p>
    <w:p w14:paraId="155B1AE1" w14:textId="77777777" w:rsidR="00523083" w:rsidRPr="00523083" w:rsidRDefault="00523083" w:rsidP="00523083">
      <w:pPr>
        <w:widowControl w:val="0"/>
        <w:tabs>
          <w:tab w:val="left" w:pos="90"/>
        </w:tabs>
        <w:autoSpaceDE w:val="0"/>
        <w:autoSpaceDN w:val="0"/>
        <w:adjustRightInd w:val="0"/>
        <w:jc w:val="both"/>
        <w:rPr>
          <w:rFonts w:asciiTheme="majorHAnsi" w:hAnsiTheme="majorHAnsi"/>
          <w:b/>
          <w:bCs/>
          <w:color w:val="000000"/>
          <w:sz w:val="23"/>
          <w:szCs w:val="23"/>
          <w:lang w:val="en-GB"/>
        </w:rPr>
      </w:pPr>
      <w:proofErr w:type="spellStart"/>
      <w:r w:rsidRPr="00523083">
        <w:rPr>
          <w:rFonts w:asciiTheme="majorHAnsi" w:hAnsiTheme="majorHAnsi"/>
          <w:b/>
          <w:bCs/>
          <w:color w:val="000000"/>
          <w:sz w:val="18"/>
          <w:szCs w:val="18"/>
          <w:lang w:val="en-GB"/>
        </w:rPr>
        <w:t>Havice</w:t>
      </w:r>
      <w:proofErr w:type="spellEnd"/>
      <w:r w:rsidRPr="00523083">
        <w:rPr>
          <w:rFonts w:asciiTheme="majorHAnsi" w:hAnsiTheme="majorHAnsi"/>
          <w:b/>
          <w:bCs/>
          <w:color w:val="000000"/>
          <w:sz w:val="18"/>
          <w:szCs w:val="18"/>
          <w:lang w:val="en-GB"/>
        </w:rPr>
        <w:t xml:space="preserve">, </w:t>
      </w:r>
      <w:r w:rsidRPr="00523083">
        <w:rPr>
          <w:rFonts w:asciiTheme="majorHAnsi" w:hAnsiTheme="majorHAnsi"/>
          <w:bCs/>
          <w:color w:val="000000"/>
          <w:sz w:val="18"/>
          <w:szCs w:val="18"/>
          <w:lang w:val="en-GB"/>
        </w:rPr>
        <w:t>Elizabeth</w:t>
      </w:r>
    </w:p>
    <w:p w14:paraId="6322DD36" w14:textId="77777777" w:rsidR="00523083" w:rsidRPr="00523083" w:rsidRDefault="00523083" w:rsidP="00523083">
      <w:pPr>
        <w:widowControl w:val="0"/>
        <w:tabs>
          <w:tab w:val="left" w:pos="90"/>
        </w:tabs>
        <w:autoSpaceDE w:val="0"/>
        <w:autoSpaceDN w:val="0"/>
        <w:adjustRightInd w:val="0"/>
        <w:jc w:val="both"/>
        <w:rPr>
          <w:rFonts w:asciiTheme="majorHAnsi" w:hAnsiTheme="majorHAnsi"/>
          <w:color w:val="000000"/>
          <w:lang w:val="en-GB"/>
        </w:rPr>
      </w:pPr>
      <w:r w:rsidRPr="00523083">
        <w:rPr>
          <w:rFonts w:asciiTheme="majorHAnsi" w:hAnsiTheme="majorHAnsi"/>
          <w:color w:val="000000"/>
          <w:sz w:val="18"/>
          <w:szCs w:val="18"/>
          <w:lang w:val="en-GB"/>
        </w:rPr>
        <w:t>University of North Carolina Chapel Hill, Department of Geography Carolina Hall CB 3220, Chapel Hill, NC-27599-3220, United States</w:t>
      </w:r>
    </w:p>
    <w:p w14:paraId="4B8D58A7" w14:textId="77777777" w:rsidR="00523083" w:rsidRPr="00523083" w:rsidRDefault="00523083" w:rsidP="00523083">
      <w:pPr>
        <w:widowControl w:val="0"/>
        <w:tabs>
          <w:tab w:val="left" w:pos="90"/>
        </w:tabs>
        <w:autoSpaceDE w:val="0"/>
        <w:autoSpaceDN w:val="0"/>
        <w:adjustRightInd w:val="0"/>
        <w:jc w:val="both"/>
        <w:rPr>
          <w:rFonts w:asciiTheme="majorHAnsi" w:hAnsiTheme="majorHAnsi"/>
          <w:color w:val="000000"/>
          <w:sz w:val="18"/>
          <w:szCs w:val="18"/>
          <w:lang w:val="pt-PT"/>
        </w:rPr>
      </w:pPr>
      <w:r w:rsidRPr="00523083">
        <w:rPr>
          <w:rFonts w:asciiTheme="majorHAnsi" w:hAnsiTheme="majorHAnsi"/>
          <w:color w:val="000000"/>
          <w:sz w:val="18"/>
          <w:szCs w:val="18"/>
          <w:lang w:val="pt-PT"/>
        </w:rPr>
        <w:t>Tel: +1 919 962 3414, E-Mail: havice@email.unc.edu</w:t>
      </w:r>
    </w:p>
    <w:p w14:paraId="088ED810" w14:textId="77777777" w:rsidR="00523083" w:rsidRPr="00523083" w:rsidRDefault="00523083" w:rsidP="00523083">
      <w:pPr>
        <w:widowControl w:val="0"/>
        <w:tabs>
          <w:tab w:val="left" w:pos="90"/>
        </w:tabs>
        <w:autoSpaceDE w:val="0"/>
        <w:autoSpaceDN w:val="0"/>
        <w:adjustRightInd w:val="0"/>
        <w:jc w:val="both"/>
        <w:rPr>
          <w:rFonts w:ascii="Cambria" w:hAnsi="Cambria"/>
          <w:b/>
          <w:bCs/>
          <w:i/>
          <w:lang w:val="pt-PT"/>
        </w:rPr>
      </w:pPr>
    </w:p>
    <w:p w14:paraId="6B0385AC" w14:textId="77777777" w:rsidR="00523083" w:rsidRPr="00523083" w:rsidRDefault="00523083" w:rsidP="00523083">
      <w:pPr>
        <w:widowControl w:val="0"/>
        <w:tabs>
          <w:tab w:val="left" w:pos="90"/>
        </w:tabs>
        <w:autoSpaceDE w:val="0"/>
        <w:autoSpaceDN w:val="0"/>
        <w:adjustRightInd w:val="0"/>
        <w:jc w:val="both"/>
        <w:rPr>
          <w:rFonts w:ascii="Cambria" w:hAnsi="Cambria"/>
          <w:b/>
          <w:bCs/>
          <w:i/>
          <w:lang w:val="pt-PT"/>
        </w:rPr>
      </w:pPr>
    </w:p>
    <w:p w14:paraId="012C099B"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fr-FR"/>
        </w:rPr>
      </w:pPr>
      <w:r w:rsidRPr="00523083">
        <w:rPr>
          <w:rFonts w:ascii="Cambria" w:hAnsi="Cambria"/>
          <w:b/>
          <w:bCs/>
          <w:i/>
          <w:lang w:val="fr-FR"/>
        </w:rPr>
        <w:t>SCRS CHAIRMAN/PRESIDENT DU SCRS/PRESIDENTE DEL SCRS</w:t>
      </w:r>
    </w:p>
    <w:p w14:paraId="11792500" w14:textId="77777777" w:rsidR="00523083" w:rsidRPr="00523083" w:rsidRDefault="00523083" w:rsidP="00523083">
      <w:pPr>
        <w:widowControl w:val="0"/>
        <w:tabs>
          <w:tab w:val="left" w:pos="90"/>
        </w:tabs>
        <w:autoSpaceDE w:val="0"/>
        <w:autoSpaceDN w:val="0"/>
        <w:adjustRightInd w:val="0"/>
        <w:jc w:val="both"/>
        <w:rPr>
          <w:rFonts w:ascii="Cambria" w:hAnsi="Cambria"/>
          <w:b/>
          <w:bCs/>
          <w:color w:val="000000"/>
          <w:sz w:val="18"/>
          <w:szCs w:val="18"/>
          <w:lang w:val="fr-FR"/>
        </w:rPr>
      </w:pPr>
      <w:r w:rsidRPr="00523083">
        <w:rPr>
          <w:rFonts w:ascii="Cambria" w:hAnsi="Cambria"/>
          <w:b/>
          <w:bCs/>
          <w:color w:val="000000"/>
          <w:sz w:val="18"/>
          <w:szCs w:val="18"/>
          <w:lang w:val="fr-FR"/>
        </w:rPr>
        <w:t xml:space="preserve">Die, </w:t>
      </w:r>
      <w:r w:rsidRPr="00523083">
        <w:rPr>
          <w:rFonts w:ascii="Cambria" w:hAnsi="Cambria"/>
          <w:bCs/>
          <w:color w:val="000000"/>
          <w:sz w:val="18"/>
          <w:szCs w:val="18"/>
          <w:lang w:val="fr-FR"/>
        </w:rPr>
        <w:t>David</w:t>
      </w:r>
    </w:p>
    <w:p w14:paraId="6F8D327C" w14:textId="77777777" w:rsidR="00523083" w:rsidRPr="00523083" w:rsidRDefault="00523083" w:rsidP="00523083">
      <w:pPr>
        <w:widowControl w:val="0"/>
        <w:tabs>
          <w:tab w:val="left" w:pos="90"/>
        </w:tabs>
        <w:autoSpaceDE w:val="0"/>
        <w:autoSpaceDN w:val="0"/>
        <w:adjustRightInd w:val="0"/>
        <w:jc w:val="both"/>
        <w:rPr>
          <w:rFonts w:ascii="Cambria" w:hAnsi="Cambria"/>
          <w:color w:val="000000"/>
          <w:sz w:val="18"/>
          <w:szCs w:val="18"/>
          <w:lang w:val="en-GB"/>
        </w:rPr>
      </w:pPr>
      <w:r w:rsidRPr="00523083">
        <w:rPr>
          <w:rFonts w:ascii="Cambria" w:hAnsi="Cambria"/>
          <w:color w:val="000000"/>
          <w:sz w:val="18"/>
          <w:szCs w:val="18"/>
          <w:lang w:val="en-GB"/>
        </w:rPr>
        <w:t>SCRS Chairman, Cooperative Institute of Marine and Atmospheric Studies, University of Miami, 4600 Rickenbacker Causeway, Miami Florida 33149, United States</w:t>
      </w:r>
    </w:p>
    <w:p w14:paraId="16D6C150" w14:textId="77777777" w:rsidR="00523083" w:rsidRPr="00523083" w:rsidRDefault="00523083" w:rsidP="00523083">
      <w:pPr>
        <w:widowControl w:val="0"/>
        <w:tabs>
          <w:tab w:val="left" w:pos="90"/>
        </w:tabs>
        <w:autoSpaceDE w:val="0"/>
        <w:autoSpaceDN w:val="0"/>
        <w:adjustRightInd w:val="0"/>
        <w:jc w:val="both"/>
        <w:rPr>
          <w:rFonts w:ascii="Cambria" w:hAnsi="Cambria"/>
          <w:color w:val="000000"/>
          <w:lang w:val="pt-PT"/>
        </w:rPr>
      </w:pPr>
      <w:r w:rsidRPr="00523083">
        <w:rPr>
          <w:rFonts w:ascii="Cambria" w:hAnsi="Cambria"/>
          <w:color w:val="000000"/>
          <w:sz w:val="18"/>
          <w:szCs w:val="18"/>
          <w:lang w:val="pt-PT"/>
        </w:rPr>
        <w:t>Tel: +1 305 421 4607, Fax: +1 305 421 4221, E-Mail: ddie@rsmas.miami.edu</w:t>
      </w:r>
    </w:p>
    <w:p w14:paraId="47C2D87A" w14:textId="77777777" w:rsidR="00523083" w:rsidRPr="00523083" w:rsidRDefault="00523083" w:rsidP="00523083">
      <w:pPr>
        <w:widowControl w:val="0"/>
        <w:tabs>
          <w:tab w:val="left" w:pos="90"/>
        </w:tabs>
        <w:autoSpaceDE w:val="0"/>
        <w:autoSpaceDN w:val="0"/>
        <w:adjustRightInd w:val="0"/>
        <w:jc w:val="both"/>
        <w:rPr>
          <w:rFonts w:ascii="Cambria" w:hAnsi="Cambria"/>
          <w:b/>
          <w:color w:val="000000"/>
          <w:lang w:val="pt-PT"/>
        </w:rPr>
      </w:pPr>
    </w:p>
    <w:p w14:paraId="18F7A5ED" w14:textId="77777777" w:rsidR="00523083" w:rsidRPr="00523083" w:rsidRDefault="00523083" w:rsidP="00523083">
      <w:pPr>
        <w:widowControl w:val="0"/>
        <w:tabs>
          <w:tab w:val="left" w:pos="90"/>
        </w:tabs>
        <w:autoSpaceDE w:val="0"/>
        <w:autoSpaceDN w:val="0"/>
        <w:adjustRightInd w:val="0"/>
        <w:jc w:val="both"/>
        <w:rPr>
          <w:rFonts w:ascii="Cambria" w:hAnsi="Cambria"/>
          <w:b/>
          <w:color w:val="000000"/>
          <w:lang w:val="pt-PT"/>
        </w:rPr>
      </w:pPr>
    </w:p>
    <w:p w14:paraId="6FA53442" w14:textId="77777777" w:rsidR="00523083" w:rsidRPr="00523083" w:rsidRDefault="00523083" w:rsidP="00523083">
      <w:pPr>
        <w:widowControl w:val="0"/>
        <w:tabs>
          <w:tab w:val="left" w:pos="90"/>
        </w:tabs>
        <w:autoSpaceDE w:val="0"/>
        <w:autoSpaceDN w:val="0"/>
        <w:adjustRightInd w:val="0"/>
        <w:jc w:val="both"/>
        <w:rPr>
          <w:rFonts w:ascii="Cambria" w:hAnsi="Cambria"/>
          <w:b/>
          <w:color w:val="000000"/>
          <w:lang w:val="pt-PT"/>
        </w:rPr>
      </w:pPr>
    </w:p>
    <w:p w14:paraId="2FD2CCE7" w14:textId="77777777" w:rsidR="00523083" w:rsidRPr="00523083" w:rsidRDefault="00523083" w:rsidP="00523083">
      <w:pPr>
        <w:widowControl w:val="0"/>
        <w:tabs>
          <w:tab w:val="left" w:pos="90"/>
        </w:tabs>
        <w:autoSpaceDE w:val="0"/>
        <w:autoSpaceDN w:val="0"/>
        <w:adjustRightInd w:val="0"/>
        <w:jc w:val="center"/>
        <w:rPr>
          <w:rFonts w:ascii="Cambria" w:hAnsi="Cambria"/>
          <w:b/>
          <w:color w:val="000000"/>
          <w:lang w:val="fr-FR"/>
        </w:rPr>
      </w:pPr>
      <w:r w:rsidRPr="00523083">
        <w:rPr>
          <w:rFonts w:ascii="Cambria" w:hAnsi="Cambria"/>
          <w:b/>
          <w:color w:val="000000"/>
          <w:lang w:val="fr-FR"/>
        </w:rPr>
        <w:t>*****</w:t>
      </w:r>
    </w:p>
    <w:p w14:paraId="450B7663" w14:textId="77777777" w:rsidR="00523083" w:rsidRDefault="00523083" w:rsidP="00523083">
      <w:pPr>
        <w:widowControl w:val="0"/>
        <w:tabs>
          <w:tab w:val="left" w:pos="90"/>
        </w:tabs>
        <w:autoSpaceDE w:val="0"/>
        <w:autoSpaceDN w:val="0"/>
        <w:adjustRightInd w:val="0"/>
        <w:jc w:val="center"/>
        <w:rPr>
          <w:rFonts w:ascii="Cambria" w:hAnsi="Cambria"/>
          <w:b/>
          <w:bCs/>
          <w:color w:val="000000"/>
          <w:lang w:val="fr-BE"/>
        </w:rPr>
      </w:pPr>
    </w:p>
    <w:p w14:paraId="63C97DD8" w14:textId="77777777" w:rsidR="00523083" w:rsidRDefault="00523083" w:rsidP="00523083">
      <w:pPr>
        <w:widowControl w:val="0"/>
        <w:tabs>
          <w:tab w:val="left" w:pos="90"/>
        </w:tabs>
        <w:autoSpaceDE w:val="0"/>
        <w:autoSpaceDN w:val="0"/>
        <w:adjustRightInd w:val="0"/>
        <w:jc w:val="center"/>
        <w:rPr>
          <w:rFonts w:ascii="Cambria" w:hAnsi="Cambria"/>
          <w:b/>
          <w:bCs/>
          <w:color w:val="000000"/>
          <w:lang w:val="fr-BE"/>
        </w:rPr>
      </w:pPr>
    </w:p>
    <w:p w14:paraId="43EDA50E" w14:textId="77777777" w:rsidR="00523083" w:rsidRPr="00840618" w:rsidRDefault="00523083" w:rsidP="00523083">
      <w:pPr>
        <w:widowControl w:val="0"/>
        <w:tabs>
          <w:tab w:val="left" w:pos="90"/>
        </w:tabs>
        <w:autoSpaceDE w:val="0"/>
        <w:autoSpaceDN w:val="0"/>
        <w:adjustRightInd w:val="0"/>
        <w:jc w:val="center"/>
        <w:rPr>
          <w:rFonts w:ascii="Cambria" w:hAnsi="Cambria"/>
          <w:b/>
          <w:bCs/>
          <w:color w:val="000000"/>
          <w:lang w:val="fr-BE"/>
        </w:rPr>
      </w:pPr>
      <w:r w:rsidRPr="00840618">
        <w:rPr>
          <w:rFonts w:ascii="Cambria" w:hAnsi="Cambria"/>
          <w:b/>
          <w:bCs/>
          <w:color w:val="000000"/>
          <w:lang w:val="fr-BE"/>
        </w:rPr>
        <w:t xml:space="preserve">ICCAT </w:t>
      </w:r>
      <w:proofErr w:type="spellStart"/>
      <w:r w:rsidRPr="00840618">
        <w:rPr>
          <w:rFonts w:ascii="Cambria" w:hAnsi="Cambria"/>
          <w:b/>
          <w:bCs/>
          <w:color w:val="000000"/>
          <w:lang w:val="fr-BE"/>
        </w:rPr>
        <w:t>Secretariat</w:t>
      </w:r>
      <w:proofErr w:type="spellEnd"/>
      <w:r w:rsidRPr="00840618">
        <w:rPr>
          <w:rFonts w:ascii="Cambria" w:hAnsi="Cambria"/>
          <w:b/>
          <w:bCs/>
          <w:color w:val="000000"/>
          <w:lang w:val="fr-BE"/>
        </w:rPr>
        <w:t>/Secrétariat de l’ICCAT/</w:t>
      </w:r>
      <w:proofErr w:type="spellStart"/>
      <w:r w:rsidRPr="00840618">
        <w:rPr>
          <w:rFonts w:ascii="Cambria" w:hAnsi="Cambria"/>
          <w:b/>
          <w:bCs/>
          <w:color w:val="000000"/>
          <w:lang w:val="fr-BE"/>
        </w:rPr>
        <w:t>Secretaría</w:t>
      </w:r>
      <w:proofErr w:type="spellEnd"/>
      <w:r w:rsidRPr="00840618">
        <w:rPr>
          <w:rFonts w:ascii="Cambria" w:hAnsi="Cambria"/>
          <w:b/>
          <w:bCs/>
          <w:color w:val="000000"/>
          <w:lang w:val="fr-BE"/>
        </w:rPr>
        <w:t xml:space="preserve"> </w:t>
      </w:r>
      <w:proofErr w:type="gramStart"/>
      <w:r w:rsidRPr="00840618">
        <w:rPr>
          <w:rFonts w:ascii="Cambria" w:hAnsi="Cambria"/>
          <w:b/>
          <w:bCs/>
          <w:color w:val="000000"/>
          <w:lang w:val="fr-BE"/>
        </w:rPr>
        <w:t>de ICCAT</w:t>
      </w:r>
      <w:proofErr w:type="gramEnd"/>
    </w:p>
    <w:p w14:paraId="0EE1DEE8" w14:textId="77777777" w:rsidR="00523083" w:rsidRPr="00840618" w:rsidRDefault="00523083" w:rsidP="00523083">
      <w:pPr>
        <w:widowControl w:val="0"/>
        <w:tabs>
          <w:tab w:val="left" w:pos="90"/>
        </w:tabs>
        <w:autoSpaceDE w:val="0"/>
        <w:autoSpaceDN w:val="0"/>
        <w:adjustRightInd w:val="0"/>
        <w:jc w:val="center"/>
        <w:rPr>
          <w:rFonts w:ascii="Cambria" w:hAnsi="Cambria"/>
          <w:bCs/>
          <w:color w:val="000000"/>
          <w:lang w:val="fr-BE"/>
        </w:rPr>
      </w:pPr>
      <w:r w:rsidRPr="00840618">
        <w:rPr>
          <w:rFonts w:ascii="Cambria" w:hAnsi="Cambria"/>
          <w:bCs/>
          <w:color w:val="000000"/>
          <w:lang w:val="fr-BE"/>
        </w:rPr>
        <w:t xml:space="preserve">C/ </w:t>
      </w:r>
      <w:proofErr w:type="spellStart"/>
      <w:r w:rsidRPr="00840618">
        <w:rPr>
          <w:rFonts w:ascii="Cambria" w:hAnsi="Cambria"/>
          <w:bCs/>
          <w:color w:val="000000"/>
          <w:lang w:val="fr-BE"/>
        </w:rPr>
        <w:t>Corazón</w:t>
      </w:r>
      <w:proofErr w:type="spellEnd"/>
      <w:r w:rsidRPr="00840618">
        <w:rPr>
          <w:rFonts w:ascii="Cambria" w:hAnsi="Cambria"/>
          <w:bCs/>
          <w:color w:val="000000"/>
          <w:lang w:val="fr-BE"/>
        </w:rPr>
        <w:t xml:space="preserve"> de María 8 – 6th </w:t>
      </w:r>
      <w:proofErr w:type="spellStart"/>
      <w:r w:rsidRPr="00840618">
        <w:rPr>
          <w:rFonts w:ascii="Cambria" w:hAnsi="Cambria"/>
          <w:bCs/>
          <w:color w:val="000000"/>
          <w:lang w:val="fr-BE"/>
        </w:rPr>
        <w:t>floor</w:t>
      </w:r>
      <w:proofErr w:type="spellEnd"/>
      <w:r w:rsidRPr="00840618">
        <w:rPr>
          <w:rFonts w:ascii="Cambria" w:hAnsi="Cambria"/>
          <w:bCs/>
          <w:color w:val="000000"/>
          <w:lang w:val="fr-BE"/>
        </w:rPr>
        <w:t>, 28002 Madrid – Spain</w:t>
      </w:r>
    </w:p>
    <w:p w14:paraId="0A313570" w14:textId="77777777" w:rsidR="00523083" w:rsidRPr="00840618" w:rsidRDefault="00523083" w:rsidP="00523083">
      <w:pPr>
        <w:widowControl w:val="0"/>
        <w:tabs>
          <w:tab w:val="left" w:pos="90"/>
        </w:tabs>
        <w:autoSpaceDE w:val="0"/>
        <w:autoSpaceDN w:val="0"/>
        <w:adjustRightInd w:val="0"/>
        <w:jc w:val="center"/>
        <w:rPr>
          <w:rFonts w:ascii="Cambria" w:hAnsi="Cambria"/>
          <w:bCs/>
          <w:color w:val="000000"/>
          <w:lang w:val="fr-BE"/>
        </w:rPr>
      </w:pPr>
      <w:r w:rsidRPr="00840618">
        <w:rPr>
          <w:rFonts w:ascii="Cambria" w:hAnsi="Cambria"/>
          <w:bCs/>
          <w:color w:val="000000"/>
          <w:lang w:val="fr-BE"/>
        </w:rPr>
        <w:t>Tel: +34 91 416 56 00; Fax: +34 91 415 26 12; E-mail: info@iccat.int</w:t>
      </w:r>
    </w:p>
    <w:p w14:paraId="1CDBC449" w14:textId="77777777" w:rsidR="00523083" w:rsidRPr="00C52CAD" w:rsidRDefault="00523083" w:rsidP="00523083">
      <w:pPr>
        <w:widowControl w:val="0"/>
        <w:tabs>
          <w:tab w:val="left" w:pos="90"/>
        </w:tabs>
        <w:autoSpaceDE w:val="0"/>
        <w:autoSpaceDN w:val="0"/>
        <w:adjustRightInd w:val="0"/>
        <w:jc w:val="both"/>
        <w:rPr>
          <w:rFonts w:ascii="Cambria" w:hAnsi="Cambria"/>
          <w:b/>
          <w:bCs/>
          <w:color w:val="000000"/>
          <w:lang w:val="fr-BE"/>
        </w:rPr>
      </w:pPr>
    </w:p>
    <w:p w14:paraId="3605D9A5" w14:textId="77777777" w:rsidR="00523083" w:rsidRPr="00523083" w:rsidRDefault="00523083" w:rsidP="00523083">
      <w:pPr>
        <w:widowControl w:val="0"/>
        <w:tabs>
          <w:tab w:val="left" w:pos="90"/>
        </w:tabs>
        <w:autoSpaceDE w:val="0"/>
        <w:autoSpaceDN w:val="0"/>
        <w:adjustRightInd w:val="0"/>
        <w:rPr>
          <w:rFonts w:ascii="Cambria" w:hAnsi="Cambria"/>
          <w:b/>
          <w:bCs/>
          <w:color w:val="000000"/>
          <w:sz w:val="18"/>
          <w:szCs w:val="18"/>
          <w:lang w:val="fr-BE"/>
        </w:rPr>
      </w:pPr>
    </w:p>
    <w:p w14:paraId="197B6077" w14:textId="77777777" w:rsidR="00523083" w:rsidRPr="00523083" w:rsidRDefault="00523083" w:rsidP="00523083">
      <w:pPr>
        <w:widowControl w:val="0"/>
        <w:tabs>
          <w:tab w:val="left" w:pos="90"/>
        </w:tabs>
        <w:autoSpaceDE w:val="0"/>
        <w:autoSpaceDN w:val="0"/>
        <w:adjustRightInd w:val="0"/>
        <w:rPr>
          <w:rFonts w:ascii="Cambria" w:hAnsi="Cambria"/>
          <w:b/>
          <w:bCs/>
          <w:color w:val="000000"/>
          <w:sz w:val="23"/>
          <w:szCs w:val="23"/>
          <w:lang w:val="fr-BE"/>
        </w:rPr>
      </w:pPr>
      <w:proofErr w:type="spellStart"/>
      <w:r w:rsidRPr="00523083">
        <w:rPr>
          <w:rFonts w:ascii="Cambria" w:hAnsi="Cambria"/>
          <w:b/>
          <w:bCs/>
          <w:color w:val="000000"/>
          <w:sz w:val="18"/>
          <w:szCs w:val="18"/>
          <w:lang w:val="fr-BE"/>
        </w:rPr>
        <w:t>Neves</w:t>
      </w:r>
      <w:proofErr w:type="spellEnd"/>
      <w:r w:rsidRPr="00523083">
        <w:rPr>
          <w:rFonts w:ascii="Cambria" w:hAnsi="Cambria"/>
          <w:b/>
          <w:bCs/>
          <w:color w:val="000000"/>
          <w:sz w:val="18"/>
          <w:szCs w:val="18"/>
          <w:lang w:val="fr-BE"/>
        </w:rPr>
        <w:t xml:space="preserve"> dos Santos, </w:t>
      </w:r>
      <w:r w:rsidRPr="00523083">
        <w:rPr>
          <w:rFonts w:ascii="Cambria" w:hAnsi="Cambria"/>
          <w:bCs/>
          <w:color w:val="000000"/>
          <w:sz w:val="18"/>
          <w:szCs w:val="18"/>
          <w:lang w:val="fr-BE"/>
        </w:rPr>
        <w:t>Miguel</w:t>
      </w:r>
    </w:p>
    <w:p w14:paraId="2D3080AF" w14:textId="77777777" w:rsidR="00523083" w:rsidRPr="00530211" w:rsidRDefault="00523083" w:rsidP="00523083">
      <w:pPr>
        <w:widowControl w:val="0"/>
        <w:tabs>
          <w:tab w:val="left" w:pos="90"/>
        </w:tabs>
        <w:autoSpaceDE w:val="0"/>
        <w:autoSpaceDN w:val="0"/>
        <w:adjustRightInd w:val="0"/>
        <w:rPr>
          <w:rFonts w:asciiTheme="majorHAnsi" w:hAnsiTheme="majorHAnsi"/>
          <w:b/>
          <w:bCs/>
          <w:color w:val="000000"/>
          <w:sz w:val="23"/>
          <w:szCs w:val="23"/>
          <w:lang w:val="fr-BE"/>
        </w:rPr>
      </w:pPr>
      <w:r w:rsidRPr="00530211">
        <w:rPr>
          <w:rFonts w:asciiTheme="majorHAnsi" w:hAnsiTheme="majorHAnsi"/>
          <w:b/>
          <w:bCs/>
          <w:color w:val="000000"/>
          <w:sz w:val="18"/>
          <w:szCs w:val="18"/>
          <w:lang w:val="fr-BE"/>
        </w:rPr>
        <w:t xml:space="preserve">De Bruyn, </w:t>
      </w:r>
      <w:r w:rsidRPr="00530211">
        <w:rPr>
          <w:rFonts w:asciiTheme="majorHAnsi" w:hAnsiTheme="majorHAnsi"/>
          <w:bCs/>
          <w:color w:val="000000"/>
          <w:sz w:val="18"/>
          <w:szCs w:val="18"/>
          <w:lang w:val="fr-BE"/>
        </w:rPr>
        <w:t>Paul</w:t>
      </w:r>
    </w:p>
    <w:p w14:paraId="38C5900B" w14:textId="77777777" w:rsidR="00523083" w:rsidRPr="00523083" w:rsidRDefault="00523083" w:rsidP="00523083">
      <w:pPr>
        <w:widowControl w:val="0"/>
        <w:tabs>
          <w:tab w:val="left" w:pos="90"/>
        </w:tabs>
        <w:autoSpaceDE w:val="0"/>
        <w:autoSpaceDN w:val="0"/>
        <w:adjustRightInd w:val="0"/>
        <w:rPr>
          <w:rFonts w:asciiTheme="majorHAnsi" w:hAnsiTheme="majorHAnsi"/>
          <w:b/>
          <w:bCs/>
          <w:color w:val="000000"/>
          <w:sz w:val="23"/>
          <w:szCs w:val="23"/>
          <w:lang w:val="fr-BE"/>
        </w:rPr>
      </w:pPr>
      <w:proofErr w:type="spellStart"/>
      <w:r w:rsidRPr="00523083">
        <w:rPr>
          <w:rFonts w:asciiTheme="majorHAnsi" w:hAnsiTheme="majorHAnsi"/>
          <w:b/>
          <w:bCs/>
          <w:color w:val="000000"/>
          <w:sz w:val="18"/>
          <w:szCs w:val="18"/>
          <w:lang w:val="fr-BE"/>
        </w:rPr>
        <w:t>Kell</w:t>
      </w:r>
      <w:proofErr w:type="spellEnd"/>
      <w:r w:rsidRPr="00523083">
        <w:rPr>
          <w:rFonts w:asciiTheme="majorHAnsi" w:hAnsiTheme="majorHAnsi"/>
          <w:b/>
          <w:bCs/>
          <w:color w:val="000000"/>
          <w:sz w:val="18"/>
          <w:szCs w:val="18"/>
          <w:lang w:val="fr-BE"/>
        </w:rPr>
        <w:t xml:space="preserve">, </w:t>
      </w:r>
      <w:r w:rsidRPr="00523083">
        <w:rPr>
          <w:rFonts w:asciiTheme="majorHAnsi" w:hAnsiTheme="majorHAnsi"/>
          <w:bCs/>
          <w:color w:val="000000"/>
          <w:sz w:val="18"/>
          <w:szCs w:val="18"/>
          <w:lang w:val="fr-BE"/>
        </w:rPr>
        <w:t>Laurence</w:t>
      </w:r>
    </w:p>
    <w:p w14:paraId="0E33C101" w14:textId="77777777" w:rsidR="00523083" w:rsidRPr="00523083" w:rsidRDefault="00523083" w:rsidP="00523083">
      <w:pPr>
        <w:widowControl w:val="0"/>
        <w:tabs>
          <w:tab w:val="left" w:pos="90"/>
        </w:tabs>
        <w:autoSpaceDE w:val="0"/>
        <w:autoSpaceDN w:val="0"/>
        <w:adjustRightInd w:val="0"/>
        <w:rPr>
          <w:rFonts w:ascii="Cambria" w:hAnsi="Cambria"/>
          <w:b/>
          <w:bCs/>
          <w:color w:val="000000"/>
          <w:sz w:val="23"/>
          <w:szCs w:val="23"/>
          <w:lang w:val="fr-BE"/>
        </w:rPr>
      </w:pPr>
      <w:r w:rsidRPr="00523083">
        <w:rPr>
          <w:rFonts w:ascii="Cambria" w:hAnsi="Cambria"/>
          <w:b/>
          <w:bCs/>
          <w:color w:val="000000"/>
          <w:sz w:val="18"/>
          <w:szCs w:val="18"/>
          <w:lang w:val="fr-BE"/>
        </w:rPr>
        <w:t xml:space="preserve">Palma, </w:t>
      </w:r>
      <w:r w:rsidRPr="00523083">
        <w:rPr>
          <w:rFonts w:ascii="Cambria" w:hAnsi="Cambria"/>
          <w:bCs/>
          <w:color w:val="000000"/>
          <w:sz w:val="18"/>
          <w:szCs w:val="18"/>
          <w:lang w:val="fr-BE"/>
        </w:rPr>
        <w:t>Carlos</w:t>
      </w:r>
    </w:p>
    <w:p w14:paraId="727FF005" w14:textId="77777777" w:rsidR="00523083" w:rsidRPr="00523083" w:rsidRDefault="00523083" w:rsidP="00523083">
      <w:pPr>
        <w:widowControl w:val="0"/>
        <w:tabs>
          <w:tab w:val="left" w:pos="90"/>
        </w:tabs>
        <w:autoSpaceDE w:val="0"/>
        <w:autoSpaceDN w:val="0"/>
        <w:adjustRightInd w:val="0"/>
        <w:rPr>
          <w:rFonts w:asciiTheme="majorHAnsi" w:hAnsiTheme="majorHAnsi"/>
          <w:b/>
          <w:bCs/>
          <w:color w:val="000000"/>
          <w:sz w:val="23"/>
          <w:szCs w:val="23"/>
          <w:lang w:val="fr-BE"/>
        </w:rPr>
      </w:pPr>
      <w:r w:rsidRPr="00523083">
        <w:rPr>
          <w:rFonts w:asciiTheme="majorHAnsi" w:hAnsiTheme="majorHAnsi"/>
          <w:b/>
          <w:bCs/>
          <w:color w:val="000000"/>
          <w:sz w:val="18"/>
          <w:szCs w:val="18"/>
          <w:lang w:val="fr-BE"/>
        </w:rPr>
        <w:t xml:space="preserve">Ortiz, </w:t>
      </w:r>
      <w:r w:rsidRPr="00523083">
        <w:rPr>
          <w:rFonts w:asciiTheme="majorHAnsi" w:hAnsiTheme="majorHAnsi"/>
          <w:bCs/>
          <w:color w:val="000000"/>
          <w:sz w:val="18"/>
          <w:szCs w:val="18"/>
          <w:lang w:val="fr-BE"/>
        </w:rPr>
        <w:t>Mauricio</w:t>
      </w:r>
    </w:p>
    <w:p w14:paraId="3127D38C" w14:textId="77777777" w:rsidR="00523083" w:rsidRPr="00523083" w:rsidRDefault="00523083" w:rsidP="00523083">
      <w:pPr>
        <w:widowControl w:val="0"/>
        <w:tabs>
          <w:tab w:val="left" w:pos="90"/>
        </w:tabs>
        <w:autoSpaceDE w:val="0"/>
        <w:autoSpaceDN w:val="0"/>
        <w:adjustRightInd w:val="0"/>
        <w:rPr>
          <w:rFonts w:asciiTheme="majorHAnsi" w:hAnsiTheme="majorHAnsi"/>
          <w:b/>
          <w:bCs/>
          <w:color w:val="000000"/>
          <w:lang w:val="fr-BE"/>
        </w:rPr>
      </w:pPr>
    </w:p>
    <w:p w14:paraId="5FEB72B5" w14:textId="77777777" w:rsidR="00523083" w:rsidRPr="00523083" w:rsidRDefault="00523083" w:rsidP="00523083">
      <w:pPr>
        <w:widowControl w:val="0"/>
        <w:tabs>
          <w:tab w:val="left" w:pos="90"/>
        </w:tabs>
        <w:autoSpaceDE w:val="0"/>
        <w:autoSpaceDN w:val="0"/>
        <w:adjustRightInd w:val="0"/>
        <w:rPr>
          <w:rFonts w:asciiTheme="majorHAnsi" w:hAnsiTheme="majorHAnsi"/>
          <w:b/>
          <w:bCs/>
          <w:color w:val="000000"/>
          <w:lang w:val="fr-BE"/>
        </w:rPr>
      </w:pPr>
      <w:r w:rsidRPr="00523083">
        <w:rPr>
          <w:rFonts w:asciiTheme="majorHAnsi" w:hAnsiTheme="majorHAnsi"/>
          <w:b/>
          <w:bCs/>
          <w:color w:val="000000"/>
          <w:lang w:val="fr-BE"/>
        </w:rPr>
        <w:t>GBYP PROGRAM</w:t>
      </w:r>
    </w:p>
    <w:p w14:paraId="669C6337" w14:textId="77777777" w:rsidR="00523083" w:rsidRPr="00530211" w:rsidRDefault="00523083" w:rsidP="00523083">
      <w:pPr>
        <w:widowControl w:val="0"/>
        <w:tabs>
          <w:tab w:val="left" w:pos="90"/>
        </w:tabs>
        <w:autoSpaceDE w:val="0"/>
        <w:autoSpaceDN w:val="0"/>
        <w:adjustRightInd w:val="0"/>
        <w:rPr>
          <w:rFonts w:ascii="Cambria" w:hAnsi="Cambria"/>
          <w:b/>
          <w:bCs/>
          <w:color w:val="000000"/>
          <w:sz w:val="23"/>
          <w:szCs w:val="23"/>
          <w:lang w:val="fr-BE"/>
        </w:rPr>
      </w:pPr>
      <w:r w:rsidRPr="00530211">
        <w:rPr>
          <w:rFonts w:ascii="Cambria" w:hAnsi="Cambria"/>
          <w:b/>
          <w:bCs/>
          <w:color w:val="000000"/>
          <w:sz w:val="18"/>
          <w:szCs w:val="18"/>
          <w:lang w:val="fr-BE"/>
        </w:rPr>
        <w:t xml:space="preserve">Di Natale, </w:t>
      </w:r>
      <w:r w:rsidRPr="00530211">
        <w:rPr>
          <w:rFonts w:ascii="Cambria" w:hAnsi="Cambria"/>
          <w:bCs/>
          <w:color w:val="000000"/>
          <w:sz w:val="18"/>
          <w:szCs w:val="18"/>
          <w:lang w:val="fr-BE"/>
        </w:rPr>
        <w:t>Antonio</w:t>
      </w:r>
    </w:p>
    <w:p w14:paraId="1897308A" w14:textId="77777777" w:rsidR="00523083" w:rsidRPr="00523083" w:rsidRDefault="00523083" w:rsidP="00523083">
      <w:pPr>
        <w:widowControl w:val="0"/>
        <w:tabs>
          <w:tab w:val="left" w:pos="90"/>
        </w:tabs>
        <w:autoSpaceDE w:val="0"/>
        <w:autoSpaceDN w:val="0"/>
        <w:adjustRightInd w:val="0"/>
        <w:rPr>
          <w:rFonts w:ascii="Cambria" w:hAnsi="Cambria"/>
          <w:b/>
          <w:bCs/>
          <w:color w:val="000000"/>
          <w:sz w:val="23"/>
          <w:szCs w:val="23"/>
          <w:lang w:val="fr-BE"/>
        </w:rPr>
      </w:pPr>
      <w:proofErr w:type="spellStart"/>
      <w:r w:rsidRPr="00523083">
        <w:rPr>
          <w:rFonts w:ascii="Cambria" w:hAnsi="Cambria"/>
          <w:b/>
          <w:bCs/>
          <w:color w:val="000000"/>
          <w:sz w:val="18"/>
          <w:szCs w:val="18"/>
          <w:lang w:val="fr-BE"/>
        </w:rPr>
        <w:t>Pagá</w:t>
      </w:r>
      <w:proofErr w:type="spellEnd"/>
      <w:r w:rsidRPr="00523083">
        <w:rPr>
          <w:rFonts w:ascii="Cambria" w:hAnsi="Cambria"/>
          <w:b/>
          <w:bCs/>
          <w:color w:val="000000"/>
          <w:sz w:val="18"/>
          <w:szCs w:val="18"/>
          <w:lang w:val="fr-BE"/>
        </w:rPr>
        <w:t xml:space="preserve">, </w:t>
      </w:r>
      <w:r w:rsidRPr="00523083">
        <w:rPr>
          <w:rFonts w:ascii="Cambria" w:hAnsi="Cambria"/>
          <w:bCs/>
          <w:color w:val="000000"/>
          <w:sz w:val="18"/>
          <w:szCs w:val="18"/>
          <w:lang w:val="fr-BE"/>
        </w:rPr>
        <w:t>Alfonso</w:t>
      </w:r>
    </w:p>
    <w:p w14:paraId="7B2DE5C3" w14:textId="77777777" w:rsidR="00523083" w:rsidRPr="00523083" w:rsidRDefault="00523083" w:rsidP="00523083">
      <w:pPr>
        <w:widowControl w:val="0"/>
        <w:tabs>
          <w:tab w:val="left" w:pos="90"/>
        </w:tabs>
        <w:autoSpaceDE w:val="0"/>
        <w:autoSpaceDN w:val="0"/>
        <w:adjustRightInd w:val="0"/>
        <w:rPr>
          <w:rFonts w:asciiTheme="majorHAnsi" w:hAnsiTheme="majorHAnsi"/>
          <w:b/>
          <w:bCs/>
          <w:color w:val="000000"/>
          <w:lang w:val="fr-BE"/>
        </w:rPr>
      </w:pPr>
      <w:proofErr w:type="spellStart"/>
      <w:r w:rsidRPr="00523083">
        <w:rPr>
          <w:rFonts w:ascii="Cambria" w:hAnsi="Cambria"/>
          <w:b/>
          <w:bCs/>
          <w:color w:val="000000"/>
          <w:sz w:val="18"/>
          <w:szCs w:val="18"/>
          <w:lang w:val="fr-BE"/>
        </w:rPr>
        <w:t>Tensek</w:t>
      </w:r>
      <w:proofErr w:type="spellEnd"/>
      <w:r w:rsidRPr="00523083">
        <w:rPr>
          <w:rFonts w:ascii="Cambria" w:hAnsi="Cambria"/>
          <w:b/>
          <w:bCs/>
          <w:color w:val="000000"/>
          <w:sz w:val="18"/>
          <w:szCs w:val="18"/>
          <w:lang w:val="fr-BE"/>
        </w:rPr>
        <w:t xml:space="preserve">, </w:t>
      </w:r>
      <w:proofErr w:type="spellStart"/>
      <w:r w:rsidRPr="00523083">
        <w:rPr>
          <w:rFonts w:ascii="Cambria" w:hAnsi="Cambria"/>
          <w:bCs/>
          <w:color w:val="000000"/>
          <w:sz w:val="18"/>
          <w:szCs w:val="18"/>
          <w:lang w:val="fr-BE"/>
        </w:rPr>
        <w:t>Stasa</w:t>
      </w:r>
      <w:proofErr w:type="spellEnd"/>
    </w:p>
    <w:p w14:paraId="2AD45C8F" w14:textId="77777777" w:rsidR="006A0549" w:rsidRPr="00AC6354" w:rsidRDefault="006A0549" w:rsidP="00E62BB4">
      <w:pPr>
        <w:widowControl w:val="0"/>
        <w:tabs>
          <w:tab w:val="left" w:pos="90"/>
        </w:tabs>
        <w:autoSpaceDE w:val="0"/>
        <w:autoSpaceDN w:val="0"/>
        <w:adjustRightInd w:val="0"/>
        <w:jc w:val="both"/>
        <w:rPr>
          <w:b/>
          <w:bCs/>
          <w:color w:val="000000"/>
          <w:sz w:val="18"/>
          <w:szCs w:val="18"/>
          <w:lang w:val="fr-FR"/>
        </w:rPr>
      </w:pPr>
    </w:p>
    <w:p w14:paraId="2FEF9106" w14:textId="77777777" w:rsidR="00AC6354" w:rsidRDefault="00AC6354">
      <w:pPr>
        <w:rPr>
          <w:b/>
          <w:bCs/>
          <w:lang w:val="fr-FR"/>
        </w:rPr>
      </w:pPr>
      <w:r>
        <w:rPr>
          <w:b/>
          <w:bCs/>
          <w:lang w:val="fr-FR"/>
        </w:rPr>
        <w:br w:type="page"/>
      </w:r>
    </w:p>
    <w:p w14:paraId="149B5A11" w14:textId="77777777" w:rsidR="00523083" w:rsidRDefault="00523083" w:rsidP="00523083">
      <w:pPr>
        <w:autoSpaceDE w:val="0"/>
        <w:autoSpaceDN w:val="0"/>
        <w:adjustRightInd w:val="0"/>
        <w:jc w:val="right"/>
        <w:rPr>
          <w:b/>
          <w:bCs/>
          <w:lang w:val="fr-FR"/>
        </w:rPr>
        <w:sectPr w:rsidR="00523083" w:rsidSect="00523083">
          <w:headerReference w:type="default" r:id="rId9"/>
          <w:headerReference w:type="first" r:id="rId10"/>
          <w:footerReference w:type="first" r:id="rId11"/>
          <w:pgSz w:w="11906" w:h="16838" w:code="9"/>
          <w:pgMar w:top="1418" w:right="1418" w:bottom="1418" w:left="1418" w:header="851" w:footer="1134" w:gutter="0"/>
          <w:pgNumType w:start="53"/>
          <w:cols w:space="720"/>
          <w:formProt w:val="0"/>
          <w:titlePg/>
          <w:docGrid w:linePitch="360" w:charSpace="-6145"/>
        </w:sectPr>
      </w:pPr>
    </w:p>
    <w:p w14:paraId="26DAEB36" w14:textId="77777777" w:rsidR="006A0549" w:rsidRPr="00AC6354" w:rsidRDefault="006A0549" w:rsidP="00523083">
      <w:pPr>
        <w:autoSpaceDE w:val="0"/>
        <w:autoSpaceDN w:val="0"/>
        <w:adjustRightInd w:val="0"/>
        <w:jc w:val="right"/>
        <w:rPr>
          <w:b/>
          <w:bCs/>
          <w:lang w:val="fr-FR"/>
        </w:rPr>
      </w:pPr>
      <w:proofErr w:type="spellStart"/>
      <w:r w:rsidRPr="00AC6354">
        <w:rPr>
          <w:b/>
          <w:bCs/>
          <w:lang w:val="fr-FR"/>
        </w:rPr>
        <w:lastRenderedPageBreak/>
        <w:t>Appendix</w:t>
      </w:r>
      <w:proofErr w:type="spellEnd"/>
      <w:r w:rsidRPr="00AC6354">
        <w:rPr>
          <w:b/>
          <w:bCs/>
          <w:lang w:val="fr-FR"/>
        </w:rPr>
        <w:t xml:space="preserve"> 3</w:t>
      </w:r>
    </w:p>
    <w:p w14:paraId="377E3076" w14:textId="77777777" w:rsidR="006A0549" w:rsidRPr="00AC6354" w:rsidRDefault="006A0549" w:rsidP="00523083">
      <w:pPr>
        <w:widowControl w:val="0"/>
        <w:autoSpaceDE w:val="0"/>
        <w:autoSpaceDN w:val="0"/>
        <w:adjustRightInd w:val="0"/>
        <w:jc w:val="right"/>
        <w:rPr>
          <w:lang w:val="fr-FR"/>
        </w:rPr>
      </w:pPr>
      <w:r w:rsidRPr="00AC6354">
        <w:rPr>
          <w:lang w:val="fr-FR"/>
        </w:rPr>
        <w:tab/>
      </w:r>
    </w:p>
    <w:p w14:paraId="7F160165" w14:textId="77777777" w:rsidR="006A0549" w:rsidRPr="00AC6354" w:rsidRDefault="006A0549" w:rsidP="00523083">
      <w:pPr>
        <w:jc w:val="center"/>
        <w:rPr>
          <w:b/>
          <w:lang w:val="fr-FR"/>
        </w:rPr>
      </w:pPr>
      <w:r w:rsidRPr="00AC6354">
        <w:rPr>
          <w:b/>
          <w:lang w:val="fr-FR"/>
        </w:rPr>
        <w:t>LIST OF DOCUMENTS</w:t>
      </w:r>
      <w:r w:rsidR="00523083">
        <w:rPr>
          <w:b/>
          <w:lang w:val="fr-FR"/>
        </w:rPr>
        <w:t xml:space="preserve"> AND PRESENTATIONS</w:t>
      </w:r>
    </w:p>
    <w:p w14:paraId="0A407A6D" w14:textId="77777777" w:rsidR="006A0549" w:rsidRDefault="006A0549" w:rsidP="00523083">
      <w:pPr>
        <w:rPr>
          <w:lang w:val="fr-FR"/>
        </w:rPr>
      </w:pPr>
    </w:p>
    <w:p w14:paraId="66A56F74" w14:textId="77777777" w:rsidR="002D0B49" w:rsidRDefault="002D0B49" w:rsidP="00523083">
      <w:pPr>
        <w:rPr>
          <w:lang w:val="fr-FR"/>
        </w:rPr>
      </w:pPr>
    </w:p>
    <w:tbl>
      <w:tblPr>
        <w:tblW w:w="8931" w:type="dxa"/>
        <w:tblInd w:w="108" w:type="dxa"/>
        <w:tblLook w:val="04A0" w:firstRow="1" w:lastRow="0" w:firstColumn="1" w:lastColumn="0" w:noHBand="0" w:noVBand="1"/>
      </w:tblPr>
      <w:tblGrid>
        <w:gridCol w:w="1843"/>
        <w:gridCol w:w="4253"/>
        <w:gridCol w:w="2835"/>
      </w:tblGrid>
      <w:tr w:rsidR="00523083" w:rsidRPr="00523083" w14:paraId="33C00286" w14:textId="77777777" w:rsidTr="002D0B49">
        <w:trPr>
          <w:trHeight w:val="510"/>
        </w:trPr>
        <w:tc>
          <w:tcPr>
            <w:tcW w:w="1843" w:type="dxa"/>
            <w:tcBorders>
              <w:top w:val="nil"/>
              <w:left w:val="nil"/>
              <w:bottom w:val="nil"/>
              <w:right w:val="nil"/>
            </w:tcBorders>
            <w:shd w:val="clear" w:color="auto" w:fill="auto"/>
            <w:hideMark/>
          </w:tcPr>
          <w:p w14:paraId="73B19665" w14:textId="77777777" w:rsidR="00523083" w:rsidRPr="00523083" w:rsidRDefault="002D0B49" w:rsidP="002D0B49">
            <w:pPr>
              <w:jc w:val="center"/>
              <w:rPr>
                <w:b/>
                <w:bCs/>
                <w:lang w:val="en-GB" w:eastAsia="en-GB"/>
              </w:rPr>
            </w:pPr>
            <w:r>
              <w:rPr>
                <w:b/>
                <w:bCs/>
                <w:lang w:val="en-GB" w:eastAsia="en-GB"/>
              </w:rPr>
              <w:t>Reference</w:t>
            </w:r>
          </w:p>
        </w:tc>
        <w:tc>
          <w:tcPr>
            <w:tcW w:w="4253" w:type="dxa"/>
            <w:tcBorders>
              <w:top w:val="nil"/>
              <w:left w:val="nil"/>
              <w:bottom w:val="nil"/>
              <w:right w:val="nil"/>
            </w:tcBorders>
            <w:shd w:val="clear" w:color="auto" w:fill="auto"/>
            <w:hideMark/>
          </w:tcPr>
          <w:p w14:paraId="7EE3980C" w14:textId="77777777" w:rsidR="00523083" w:rsidRPr="00523083" w:rsidRDefault="00523083" w:rsidP="002D0B49">
            <w:pPr>
              <w:jc w:val="center"/>
              <w:rPr>
                <w:b/>
                <w:bCs/>
                <w:lang w:val="en-GB" w:eastAsia="en-GB"/>
              </w:rPr>
            </w:pPr>
            <w:r w:rsidRPr="00523083">
              <w:rPr>
                <w:b/>
                <w:bCs/>
                <w:lang w:val="en-GB" w:eastAsia="en-GB"/>
              </w:rPr>
              <w:t>Title</w:t>
            </w:r>
          </w:p>
        </w:tc>
        <w:tc>
          <w:tcPr>
            <w:tcW w:w="2835" w:type="dxa"/>
            <w:tcBorders>
              <w:top w:val="nil"/>
              <w:left w:val="nil"/>
              <w:bottom w:val="nil"/>
              <w:right w:val="nil"/>
            </w:tcBorders>
            <w:shd w:val="clear" w:color="auto" w:fill="auto"/>
            <w:hideMark/>
          </w:tcPr>
          <w:p w14:paraId="7C4D1232" w14:textId="77777777" w:rsidR="00523083" w:rsidRPr="00523083" w:rsidRDefault="00523083" w:rsidP="002D0B49">
            <w:pPr>
              <w:jc w:val="center"/>
              <w:rPr>
                <w:b/>
                <w:bCs/>
                <w:lang w:val="en-GB" w:eastAsia="en-GB"/>
              </w:rPr>
            </w:pPr>
            <w:r w:rsidRPr="00523083">
              <w:rPr>
                <w:b/>
                <w:bCs/>
                <w:lang w:val="en-GB" w:eastAsia="en-GB"/>
              </w:rPr>
              <w:t>Authors</w:t>
            </w:r>
          </w:p>
        </w:tc>
      </w:tr>
      <w:tr w:rsidR="00523083" w:rsidRPr="006853D5" w14:paraId="2C83A6DD" w14:textId="77777777" w:rsidTr="002D0B49">
        <w:trPr>
          <w:trHeight w:val="600"/>
        </w:trPr>
        <w:tc>
          <w:tcPr>
            <w:tcW w:w="1843" w:type="dxa"/>
            <w:tcBorders>
              <w:top w:val="nil"/>
              <w:left w:val="nil"/>
              <w:bottom w:val="nil"/>
              <w:right w:val="nil"/>
            </w:tcBorders>
            <w:shd w:val="clear" w:color="auto" w:fill="auto"/>
            <w:noWrap/>
            <w:vAlign w:val="center"/>
            <w:hideMark/>
          </w:tcPr>
          <w:p w14:paraId="682D99FB" w14:textId="77777777" w:rsidR="00523083" w:rsidRPr="00523083" w:rsidRDefault="00523083" w:rsidP="00523083">
            <w:pPr>
              <w:rPr>
                <w:color w:val="000000"/>
                <w:lang w:val="en-GB" w:eastAsia="en-GB"/>
              </w:rPr>
            </w:pPr>
            <w:r w:rsidRPr="00523083">
              <w:rPr>
                <w:color w:val="000000"/>
                <w:lang w:val="en-GB" w:eastAsia="en-GB"/>
              </w:rPr>
              <w:t>SCRS/2016/115</w:t>
            </w:r>
          </w:p>
        </w:tc>
        <w:tc>
          <w:tcPr>
            <w:tcW w:w="4253" w:type="dxa"/>
            <w:tcBorders>
              <w:top w:val="nil"/>
              <w:left w:val="nil"/>
              <w:bottom w:val="nil"/>
              <w:right w:val="nil"/>
            </w:tcBorders>
            <w:shd w:val="clear" w:color="auto" w:fill="auto"/>
            <w:vAlign w:val="center"/>
            <w:hideMark/>
          </w:tcPr>
          <w:p w14:paraId="38792114" w14:textId="77777777" w:rsidR="00523083" w:rsidRPr="00523083" w:rsidRDefault="00523083" w:rsidP="002D0B49">
            <w:pPr>
              <w:jc w:val="both"/>
              <w:rPr>
                <w:color w:val="000000"/>
                <w:lang w:val="en-GB" w:eastAsia="en-GB"/>
              </w:rPr>
            </w:pPr>
            <w:r w:rsidRPr="00523083">
              <w:rPr>
                <w:color w:val="000000"/>
                <w:lang w:val="en-GB" w:eastAsia="en-GB"/>
              </w:rPr>
              <w:t>A summary of Bluefin tuna electronic and conventional tagging data</w:t>
            </w:r>
          </w:p>
        </w:tc>
        <w:tc>
          <w:tcPr>
            <w:tcW w:w="2835" w:type="dxa"/>
            <w:tcBorders>
              <w:top w:val="nil"/>
              <w:left w:val="nil"/>
              <w:bottom w:val="nil"/>
              <w:right w:val="nil"/>
            </w:tcBorders>
            <w:shd w:val="clear" w:color="auto" w:fill="auto"/>
            <w:vAlign w:val="center"/>
            <w:hideMark/>
          </w:tcPr>
          <w:p w14:paraId="19F6CF83" w14:textId="77777777" w:rsidR="00523083" w:rsidRPr="00523083" w:rsidRDefault="00523083" w:rsidP="00523083">
            <w:pPr>
              <w:rPr>
                <w:color w:val="000000"/>
                <w:lang w:val="en-GB" w:eastAsia="en-GB"/>
              </w:rPr>
            </w:pPr>
            <w:proofErr w:type="spellStart"/>
            <w:r w:rsidRPr="00523083">
              <w:rPr>
                <w:color w:val="000000"/>
                <w:lang w:val="en-GB" w:eastAsia="en-GB"/>
              </w:rPr>
              <w:t>Guénette</w:t>
            </w:r>
            <w:proofErr w:type="spellEnd"/>
            <w:r w:rsidRPr="00523083">
              <w:rPr>
                <w:color w:val="000000"/>
                <w:lang w:val="en-GB" w:eastAsia="en-GB"/>
              </w:rPr>
              <w:t xml:space="preserve"> S., </w:t>
            </w:r>
            <w:proofErr w:type="spellStart"/>
            <w:r w:rsidRPr="00523083">
              <w:rPr>
                <w:color w:val="000000"/>
                <w:lang w:val="en-GB" w:eastAsia="en-GB"/>
              </w:rPr>
              <w:t>Hanke</w:t>
            </w:r>
            <w:proofErr w:type="spellEnd"/>
            <w:r w:rsidRPr="00523083">
              <w:rPr>
                <w:color w:val="000000"/>
                <w:lang w:val="en-GB" w:eastAsia="en-GB"/>
              </w:rPr>
              <w:t xml:space="preserve"> A., and Lauretta M.</w:t>
            </w:r>
          </w:p>
        </w:tc>
      </w:tr>
      <w:tr w:rsidR="00523083" w:rsidRPr="006853D5" w14:paraId="2A4F003C" w14:textId="77777777" w:rsidTr="002D0B49">
        <w:trPr>
          <w:trHeight w:val="600"/>
        </w:trPr>
        <w:tc>
          <w:tcPr>
            <w:tcW w:w="1843" w:type="dxa"/>
            <w:tcBorders>
              <w:top w:val="nil"/>
              <w:left w:val="nil"/>
              <w:bottom w:val="nil"/>
              <w:right w:val="nil"/>
            </w:tcBorders>
            <w:shd w:val="clear" w:color="auto" w:fill="auto"/>
            <w:vAlign w:val="center"/>
            <w:hideMark/>
          </w:tcPr>
          <w:p w14:paraId="51A530B2" w14:textId="77777777" w:rsidR="00523083" w:rsidRPr="00523083" w:rsidRDefault="00523083" w:rsidP="00523083">
            <w:pPr>
              <w:rPr>
                <w:color w:val="000000"/>
                <w:lang w:val="en-GB" w:eastAsia="en-GB"/>
              </w:rPr>
            </w:pPr>
            <w:r w:rsidRPr="00523083">
              <w:rPr>
                <w:color w:val="000000"/>
                <w:lang w:val="en-GB" w:eastAsia="en-GB"/>
              </w:rPr>
              <w:t>SCRS/2016/118</w:t>
            </w:r>
          </w:p>
        </w:tc>
        <w:tc>
          <w:tcPr>
            <w:tcW w:w="4253" w:type="dxa"/>
            <w:tcBorders>
              <w:top w:val="nil"/>
              <w:left w:val="nil"/>
              <w:bottom w:val="nil"/>
              <w:right w:val="nil"/>
            </w:tcBorders>
            <w:shd w:val="clear" w:color="auto" w:fill="auto"/>
            <w:vAlign w:val="center"/>
            <w:hideMark/>
          </w:tcPr>
          <w:p w14:paraId="4949F049" w14:textId="77777777" w:rsidR="00523083" w:rsidRPr="00523083" w:rsidRDefault="00523083" w:rsidP="002D0B49">
            <w:pPr>
              <w:jc w:val="both"/>
              <w:rPr>
                <w:color w:val="000000"/>
                <w:lang w:val="en-GB" w:eastAsia="en-GB"/>
              </w:rPr>
            </w:pPr>
            <w:r w:rsidRPr="00523083">
              <w:rPr>
                <w:color w:val="000000"/>
                <w:lang w:val="en-GB" w:eastAsia="en-GB"/>
              </w:rPr>
              <w:t xml:space="preserve">Update on the </w:t>
            </w:r>
            <w:proofErr w:type="spellStart"/>
            <w:r w:rsidRPr="00523083">
              <w:rPr>
                <w:color w:val="000000"/>
                <w:lang w:val="en-GB" w:eastAsia="en-GB"/>
              </w:rPr>
              <w:t>bluefin</w:t>
            </w:r>
            <w:proofErr w:type="spellEnd"/>
            <w:r w:rsidRPr="00523083">
              <w:rPr>
                <w:color w:val="000000"/>
                <w:lang w:val="en-GB" w:eastAsia="en-GB"/>
              </w:rPr>
              <w:t xml:space="preserve"> tuna catches from the tuna trap fishery off southern Portugal (NE Atlantic) between 1998 and 2015</w:t>
            </w:r>
          </w:p>
        </w:tc>
        <w:tc>
          <w:tcPr>
            <w:tcW w:w="2835" w:type="dxa"/>
            <w:tcBorders>
              <w:top w:val="nil"/>
              <w:left w:val="nil"/>
              <w:bottom w:val="nil"/>
              <w:right w:val="nil"/>
            </w:tcBorders>
            <w:shd w:val="clear" w:color="auto" w:fill="auto"/>
            <w:vAlign w:val="center"/>
            <w:hideMark/>
          </w:tcPr>
          <w:p w14:paraId="3493EF45" w14:textId="77777777" w:rsidR="00523083" w:rsidRPr="00523083" w:rsidRDefault="00523083" w:rsidP="00523083">
            <w:pPr>
              <w:rPr>
                <w:color w:val="000000"/>
                <w:lang w:val="pt-PT" w:eastAsia="en-GB"/>
              </w:rPr>
            </w:pPr>
            <w:r w:rsidRPr="00523083">
              <w:rPr>
                <w:color w:val="000000"/>
                <w:lang w:val="pt-PT" w:eastAsia="en-GB"/>
              </w:rPr>
              <w:t>Lino P.G., Rosa D., and Coelho R.</w:t>
            </w:r>
          </w:p>
        </w:tc>
      </w:tr>
      <w:tr w:rsidR="00523083" w:rsidRPr="006853D5" w14:paraId="619F9E06" w14:textId="77777777" w:rsidTr="002D0B49">
        <w:trPr>
          <w:trHeight w:val="600"/>
        </w:trPr>
        <w:tc>
          <w:tcPr>
            <w:tcW w:w="1843" w:type="dxa"/>
            <w:tcBorders>
              <w:top w:val="nil"/>
              <w:left w:val="nil"/>
              <w:bottom w:val="nil"/>
              <w:right w:val="nil"/>
            </w:tcBorders>
            <w:shd w:val="clear" w:color="auto" w:fill="auto"/>
            <w:vAlign w:val="center"/>
            <w:hideMark/>
          </w:tcPr>
          <w:p w14:paraId="33C8D34B" w14:textId="77777777" w:rsidR="00523083" w:rsidRPr="00523083" w:rsidRDefault="00523083" w:rsidP="00523083">
            <w:pPr>
              <w:rPr>
                <w:color w:val="000000"/>
                <w:lang w:val="en-GB" w:eastAsia="en-GB"/>
              </w:rPr>
            </w:pPr>
            <w:r w:rsidRPr="00523083">
              <w:rPr>
                <w:color w:val="000000"/>
                <w:lang w:val="en-GB" w:eastAsia="en-GB"/>
              </w:rPr>
              <w:t>SCRS/2016/122</w:t>
            </w:r>
          </w:p>
        </w:tc>
        <w:tc>
          <w:tcPr>
            <w:tcW w:w="4253" w:type="dxa"/>
            <w:tcBorders>
              <w:top w:val="nil"/>
              <w:left w:val="nil"/>
              <w:bottom w:val="nil"/>
              <w:right w:val="nil"/>
            </w:tcBorders>
            <w:shd w:val="clear" w:color="auto" w:fill="auto"/>
            <w:vAlign w:val="center"/>
            <w:hideMark/>
          </w:tcPr>
          <w:p w14:paraId="3A5EA163" w14:textId="77777777" w:rsidR="00523083" w:rsidRPr="00523083" w:rsidRDefault="00523083" w:rsidP="002D0B49">
            <w:pPr>
              <w:jc w:val="both"/>
              <w:rPr>
                <w:color w:val="000000"/>
                <w:lang w:val="en-GB" w:eastAsia="en-GB"/>
              </w:rPr>
            </w:pPr>
            <w:r w:rsidRPr="00523083">
              <w:rPr>
                <w:color w:val="000000"/>
                <w:lang w:val="en-GB" w:eastAsia="en-GB"/>
              </w:rPr>
              <w:t xml:space="preserve">Simple update of the standardized </w:t>
            </w:r>
            <w:proofErr w:type="spellStart"/>
            <w:r w:rsidRPr="00523083">
              <w:rPr>
                <w:color w:val="000000"/>
                <w:lang w:val="en-GB" w:eastAsia="en-GB"/>
              </w:rPr>
              <w:t>bluefin</w:t>
            </w:r>
            <w:proofErr w:type="spellEnd"/>
            <w:r w:rsidRPr="00523083">
              <w:rPr>
                <w:color w:val="000000"/>
                <w:lang w:val="en-GB" w:eastAsia="en-GB"/>
              </w:rPr>
              <w:t xml:space="preserve"> CPUE of Japanese longline fishery in the Atlantic up to 2016 fishing year</w:t>
            </w:r>
          </w:p>
        </w:tc>
        <w:tc>
          <w:tcPr>
            <w:tcW w:w="2835" w:type="dxa"/>
            <w:tcBorders>
              <w:top w:val="nil"/>
              <w:left w:val="nil"/>
              <w:bottom w:val="nil"/>
              <w:right w:val="nil"/>
            </w:tcBorders>
            <w:shd w:val="clear" w:color="auto" w:fill="auto"/>
            <w:vAlign w:val="center"/>
            <w:hideMark/>
          </w:tcPr>
          <w:p w14:paraId="5B623532" w14:textId="77777777" w:rsidR="00523083" w:rsidRPr="00523083" w:rsidRDefault="00523083" w:rsidP="00523083">
            <w:pPr>
              <w:rPr>
                <w:color w:val="000000"/>
                <w:lang w:val="en-GB" w:eastAsia="en-GB"/>
              </w:rPr>
            </w:pPr>
            <w:r w:rsidRPr="00523083">
              <w:rPr>
                <w:color w:val="000000"/>
                <w:lang w:val="en-GB" w:eastAsia="en-GB"/>
              </w:rPr>
              <w:t>Kimoto A., and Itoh T.</w:t>
            </w:r>
          </w:p>
        </w:tc>
      </w:tr>
      <w:tr w:rsidR="00523083" w:rsidRPr="00523083" w14:paraId="7EE7FD3C" w14:textId="77777777" w:rsidTr="002D0B49">
        <w:trPr>
          <w:trHeight w:val="600"/>
        </w:trPr>
        <w:tc>
          <w:tcPr>
            <w:tcW w:w="1843" w:type="dxa"/>
            <w:tcBorders>
              <w:top w:val="nil"/>
              <w:left w:val="nil"/>
              <w:bottom w:val="nil"/>
              <w:right w:val="nil"/>
            </w:tcBorders>
            <w:shd w:val="clear" w:color="auto" w:fill="auto"/>
            <w:noWrap/>
            <w:vAlign w:val="center"/>
            <w:hideMark/>
          </w:tcPr>
          <w:p w14:paraId="437E245F" w14:textId="77777777" w:rsidR="00523083" w:rsidRPr="00523083" w:rsidRDefault="00523083" w:rsidP="00523083">
            <w:pPr>
              <w:rPr>
                <w:color w:val="000000"/>
                <w:lang w:val="en-GB" w:eastAsia="en-GB"/>
              </w:rPr>
            </w:pPr>
            <w:r w:rsidRPr="00523083">
              <w:rPr>
                <w:color w:val="000000"/>
                <w:lang w:val="en-GB" w:eastAsia="en-GB"/>
              </w:rPr>
              <w:t>SCRS/2016/123</w:t>
            </w:r>
          </w:p>
        </w:tc>
        <w:tc>
          <w:tcPr>
            <w:tcW w:w="4253" w:type="dxa"/>
            <w:tcBorders>
              <w:top w:val="nil"/>
              <w:left w:val="nil"/>
              <w:bottom w:val="nil"/>
              <w:right w:val="nil"/>
            </w:tcBorders>
            <w:shd w:val="clear" w:color="auto" w:fill="auto"/>
            <w:vAlign w:val="center"/>
            <w:hideMark/>
          </w:tcPr>
          <w:p w14:paraId="59462255" w14:textId="77777777" w:rsidR="00523083" w:rsidRPr="00523083" w:rsidRDefault="00523083" w:rsidP="002D0B49">
            <w:pPr>
              <w:jc w:val="both"/>
              <w:rPr>
                <w:color w:val="000000"/>
                <w:lang w:val="en-GB" w:eastAsia="en-GB"/>
              </w:rPr>
            </w:pPr>
            <w:r w:rsidRPr="00523083">
              <w:rPr>
                <w:color w:val="000000"/>
                <w:lang w:val="en-GB" w:eastAsia="en-GB"/>
              </w:rPr>
              <w:t xml:space="preserve">Revision of Task 2 size data of </w:t>
            </w:r>
            <w:proofErr w:type="spellStart"/>
            <w:r w:rsidRPr="00523083">
              <w:rPr>
                <w:color w:val="000000"/>
                <w:lang w:val="en-GB" w:eastAsia="en-GB"/>
              </w:rPr>
              <w:t>bluefin</w:t>
            </w:r>
            <w:proofErr w:type="spellEnd"/>
            <w:r w:rsidRPr="00523083">
              <w:rPr>
                <w:color w:val="000000"/>
                <w:lang w:val="en-GB" w:eastAsia="en-GB"/>
              </w:rPr>
              <w:t xml:space="preserve"> tuna catch by Japanese longline from the 1970s to present</w:t>
            </w:r>
          </w:p>
        </w:tc>
        <w:tc>
          <w:tcPr>
            <w:tcW w:w="2835" w:type="dxa"/>
            <w:tcBorders>
              <w:top w:val="nil"/>
              <w:left w:val="nil"/>
              <w:bottom w:val="nil"/>
              <w:right w:val="nil"/>
            </w:tcBorders>
            <w:shd w:val="clear" w:color="auto" w:fill="auto"/>
            <w:vAlign w:val="center"/>
            <w:hideMark/>
          </w:tcPr>
          <w:p w14:paraId="729FFE34" w14:textId="77777777" w:rsidR="00523083" w:rsidRPr="00523083" w:rsidRDefault="00523083" w:rsidP="00523083">
            <w:pPr>
              <w:rPr>
                <w:color w:val="000000"/>
                <w:lang w:val="en-GB" w:eastAsia="en-GB"/>
              </w:rPr>
            </w:pPr>
            <w:r w:rsidRPr="00523083">
              <w:rPr>
                <w:color w:val="000000"/>
                <w:lang w:val="en-GB" w:eastAsia="en-GB"/>
              </w:rPr>
              <w:t>Itoh T.</w:t>
            </w:r>
          </w:p>
        </w:tc>
      </w:tr>
      <w:tr w:rsidR="00523083" w:rsidRPr="006853D5" w14:paraId="220B04CE" w14:textId="77777777" w:rsidTr="002D0B49">
        <w:trPr>
          <w:trHeight w:val="600"/>
        </w:trPr>
        <w:tc>
          <w:tcPr>
            <w:tcW w:w="1843" w:type="dxa"/>
            <w:tcBorders>
              <w:top w:val="nil"/>
              <w:left w:val="nil"/>
              <w:bottom w:val="nil"/>
              <w:right w:val="nil"/>
            </w:tcBorders>
            <w:shd w:val="clear" w:color="auto" w:fill="auto"/>
            <w:vAlign w:val="center"/>
            <w:hideMark/>
          </w:tcPr>
          <w:p w14:paraId="24EAD9D0" w14:textId="77777777" w:rsidR="00523083" w:rsidRPr="00523083" w:rsidRDefault="00523083" w:rsidP="00523083">
            <w:pPr>
              <w:rPr>
                <w:color w:val="000000"/>
                <w:lang w:val="en-GB" w:eastAsia="en-GB"/>
              </w:rPr>
            </w:pPr>
            <w:r w:rsidRPr="00523083">
              <w:rPr>
                <w:color w:val="000000"/>
                <w:lang w:val="en-GB" w:eastAsia="en-GB"/>
              </w:rPr>
              <w:t>SCRS/2016/124</w:t>
            </w:r>
          </w:p>
        </w:tc>
        <w:tc>
          <w:tcPr>
            <w:tcW w:w="4253" w:type="dxa"/>
            <w:tcBorders>
              <w:top w:val="nil"/>
              <w:left w:val="nil"/>
              <w:bottom w:val="nil"/>
              <w:right w:val="nil"/>
            </w:tcBorders>
            <w:shd w:val="clear" w:color="auto" w:fill="auto"/>
            <w:vAlign w:val="center"/>
            <w:hideMark/>
          </w:tcPr>
          <w:p w14:paraId="60B2D382" w14:textId="77777777" w:rsidR="00523083" w:rsidRPr="00523083" w:rsidRDefault="00523083" w:rsidP="002D0B49">
            <w:pPr>
              <w:jc w:val="both"/>
              <w:rPr>
                <w:color w:val="000000"/>
                <w:lang w:val="en-GB" w:eastAsia="en-GB"/>
              </w:rPr>
            </w:pPr>
            <w:r w:rsidRPr="00523083">
              <w:rPr>
                <w:color w:val="000000"/>
                <w:lang w:val="en-GB" w:eastAsia="en-GB"/>
              </w:rPr>
              <w:t>Report of Japan's scientific observer program for tuna longline fishery in the Atlantic Ocean since 2013 fishing year</w:t>
            </w:r>
          </w:p>
        </w:tc>
        <w:tc>
          <w:tcPr>
            <w:tcW w:w="2835" w:type="dxa"/>
            <w:tcBorders>
              <w:top w:val="nil"/>
              <w:left w:val="nil"/>
              <w:bottom w:val="nil"/>
              <w:right w:val="nil"/>
            </w:tcBorders>
            <w:shd w:val="clear" w:color="auto" w:fill="auto"/>
            <w:vAlign w:val="center"/>
            <w:hideMark/>
          </w:tcPr>
          <w:p w14:paraId="4768FEFD" w14:textId="77777777" w:rsidR="00523083" w:rsidRPr="00523083" w:rsidRDefault="00523083" w:rsidP="00523083">
            <w:pPr>
              <w:rPr>
                <w:color w:val="000000"/>
                <w:lang w:val="en-GB" w:eastAsia="en-GB"/>
              </w:rPr>
            </w:pPr>
          </w:p>
        </w:tc>
      </w:tr>
      <w:tr w:rsidR="00523083" w:rsidRPr="006853D5" w14:paraId="0302A786" w14:textId="77777777" w:rsidTr="002D0B49">
        <w:trPr>
          <w:trHeight w:val="600"/>
        </w:trPr>
        <w:tc>
          <w:tcPr>
            <w:tcW w:w="1843" w:type="dxa"/>
            <w:tcBorders>
              <w:top w:val="nil"/>
              <w:left w:val="nil"/>
              <w:bottom w:val="nil"/>
              <w:right w:val="nil"/>
            </w:tcBorders>
            <w:shd w:val="clear" w:color="auto" w:fill="auto"/>
            <w:vAlign w:val="center"/>
            <w:hideMark/>
          </w:tcPr>
          <w:p w14:paraId="32DFBBEE" w14:textId="77777777" w:rsidR="00523083" w:rsidRPr="00523083" w:rsidRDefault="00523083" w:rsidP="00523083">
            <w:pPr>
              <w:rPr>
                <w:color w:val="000000"/>
                <w:lang w:val="en-GB" w:eastAsia="en-GB"/>
              </w:rPr>
            </w:pPr>
            <w:r w:rsidRPr="00523083">
              <w:rPr>
                <w:color w:val="000000"/>
                <w:lang w:val="en-GB" w:eastAsia="en-GB"/>
              </w:rPr>
              <w:t>SCRS/2016/128</w:t>
            </w:r>
          </w:p>
        </w:tc>
        <w:tc>
          <w:tcPr>
            <w:tcW w:w="4253" w:type="dxa"/>
            <w:tcBorders>
              <w:top w:val="nil"/>
              <w:left w:val="nil"/>
              <w:bottom w:val="nil"/>
              <w:right w:val="nil"/>
            </w:tcBorders>
            <w:shd w:val="clear" w:color="auto" w:fill="auto"/>
            <w:vAlign w:val="center"/>
            <w:hideMark/>
          </w:tcPr>
          <w:p w14:paraId="4C3971CD" w14:textId="77777777" w:rsidR="00523083" w:rsidRPr="00523083" w:rsidRDefault="00523083" w:rsidP="002D0B49">
            <w:pPr>
              <w:jc w:val="both"/>
              <w:rPr>
                <w:color w:val="000000"/>
                <w:lang w:val="en-GB" w:eastAsia="en-GB"/>
              </w:rPr>
            </w:pPr>
            <w:r w:rsidRPr="00523083">
              <w:rPr>
                <w:color w:val="000000"/>
                <w:lang w:val="en-GB" w:eastAsia="en-GB"/>
              </w:rPr>
              <w:t xml:space="preserve">Comparative analysis of origin assignments for </w:t>
            </w:r>
            <w:proofErr w:type="spellStart"/>
            <w:r w:rsidRPr="00523083">
              <w:rPr>
                <w:color w:val="000000"/>
                <w:lang w:val="en-GB" w:eastAsia="en-GB"/>
              </w:rPr>
              <w:t>bluefin</w:t>
            </w:r>
            <w:proofErr w:type="spellEnd"/>
            <w:r w:rsidRPr="00523083">
              <w:rPr>
                <w:color w:val="000000"/>
                <w:lang w:val="en-GB" w:eastAsia="en-GB"/>
              </w:rPr>
              <w:t xml:space="preserve"> tuna sampled within GBYP</w:t>
            </w:r>
          </w:p>
        </w:tc>
        <w:tc>
          <w:tcPr>
            <w:tcW w:w="2835" w:type="dxa"/>
            <w:tcBorders>
              <w:top w:val="nil"/>
              <w:left w:val="nil"/>
              <w:bottom w:val="nil"/>
              <w:right w:val="nil"/>
            </w:tcBorders>
            <w:shd w:val="clear" w:color="auto" w:fill="auto"/>
            <w:vAlign w:val="center"/>
            <w:hideMark/>
          </w:tcPr>
          <w:p w14:paraId="52CFA53B" w14:textId="77777777" w:rsidR="00523083" w:rsidRPr="00523083" w:rsidRDefault="00523083" w:rsidP="00523083">
            <w:pPr>
              <w:rPr>
                <w:color w:val="000000"/>
                <w:lang w:val="en-GB" w:eastAsia="en-GB"/>
              </w:rPr>
            </w:pPr>
            <w:r w:rsidRPr="00523083">
              <w:rPr>
                <w:color w:val="000000"/>
                <w:lang w:val="en-GB" w:eastAsia="en-GB"/>
              </w:rPr>
              <w:t xml:space="preserve">Brophy D., </w:t>
            </w:r>
            <w:proofErr w:type="spellStart"/>
            <w:r w:rsidRPr="00523083">
              <w:rPr>
                <w:color w:val="000000"/>
                <w:lang w:val="en-GB" w:eastAsia="en-GB"/>
              </w:rPr>
              <w:t>Arrizabalaga</w:t>
            </w:r>
            <w:proofErr w:type="spellEnd"/>
            <w:r w:rsidRPr="00523083">
              <w:rPr>
                <w:color w:val="000000"/>
                <w:lang w:val="en-GB" w:eastAsia="en-GB"/>
              </w:rPr>
              <w:t xml:space="preserve"> H., </w:t>
            </w:r>
            <w:proofErr w:type="spellStart"/>
            <w:r w:rsidRPr="00523083">
              <w:rPr>
                <w:color w:val="000000"/>
                <w:lang w:val="en-GB" w:eastAsia="en-GB"/>
              </w:rPr>
              <w:t>Fraile</w:t>
            </w:r>
            <w:proofErr w:type="spellEnd"/>
            <w:r w:rsidRPr="00523083">
              <w:rPr>
                <w:color w:val="000000"/>
                <w:lang w:val="en-GB" w:eastAsia="en-GB"/>
              </w:rPr>
              <w:t xml:space="preserve"> I., Haynes P., </w:t>
            </w:r>
            <w:proofErr w:type="spellStart"/>
            <w:r w:rsidRPr="00523083">
              <w:rPr>
                <w:color w:val="000000"/>
                <w:lang w:val="en-GB" w:eastAsia="en-GB"/>
              </w:rPr>
              <w:t>Kitakado</w:t>
            </w:r>
            <w:proofErr w:type="spellEnd"/>
            <w:r w:rsidRPr="00523083">
              <w:rPr>
                <w:color w:val="000000"/>
                <w:lang w:val="en-GB" w:eastAsia="en-GB"/>
              </w:rPr>
              <w:t xml:space="preserve"> T., and </w:t>
            </w:r>
            <w:proofErr w:type="spellStart"/>
            <w:r w:rsidRPr="00523083">
              <w:rPr>
                <w:color w:val="000000"/>
                <w:lang w:val="en-GB" w:eastAsia="en-GB"/>
              </w:rPr>
              <w:t>Hanke</w:t>
            </w:r>
            <w:proofErr w:type="spellEnd"/>
            <w:r w:rsidRPr="00523083">
              <w:rPr>
                <w:color w:val="000000"/>
                <w:lang w:val="en-GB" w:eastAsia="en-GB"/>
              </w:rPr>
              <w:t xml:space="preserve"> A.</w:t>
            </w:r>
          </w:p>
        </w:tc>
      </w:tr>
      <w:tr w:rsidR="00523083" w:rsidRPr="006853D5" w14:paraId="73F24FF8" w14:textId="77777777" w:rsidTr="002D0B49">
        <w:trPr>
          <w:trHeight w:val="600"/>
        </w:trPr>
        <w:tc>
          <w:tcPr>
            <w:tcW w:w="1843" w:type="dxa"/>
            <w:tcBorders>
              <w:top w:val="nil"/>
              <w:left w:val="nil"/>
              <w:bottom w:val="nil"/>
              <w:right w:val="nil"/>
            </w:tcBorders>
            <w:shd w:val="clear" w:color="auto" w:fill="auto"/>
            <w:noWrap/>
            <w:vAlign w:val="center"/>
            <w:hideMark/>
          </w:tcPr>
          <w:p w14:paraId="17E1600D" w14:textId="77777777" w:rsidR="00523083" w:rsidRPr="00523083" w:rsidRDefault="00523083" w:rsidP="00523083">
            <w:pPr>
              <w:rPr>
                <w:color w:val="000000"/>
                <w:lang w:val="en-GB" w:eastAsia="en-GB"/>
              </w:rPr>
            </w:pPr>
            <w:r w:rsidRPr="00523083">
              <w:rPr>
                <w:color w:val="000000"/>
                <w:lang w:val="en-GB" w:eastAsia="en-GB"/>
              </w:rPr>
              <w:t>SCRS/2016/129</w:t>
            </w:r>
          </w:p>
        </w:tc>
        <w:tc>
          <w:tcPr>
            <w:tcW w:w="4253" w:type="dxa"/>
            <w:tcBorders>
              <w:top w:val="nil"/>
              <w:left w:val="nil"/>
              <w:bottom w:val="nil"/>
              <w:right w:val="nil"/>
            </w:tcBorders>
            <w:shd w:val="clear" w:color="auto" w:fill="auto"/>
            <w:vAlign w:val="center"/>
            <w:hideMark/>
          </w:tcPr>
          <w:p w14:paraId="3C2E982F" w14:textId="77777777" w:rsidR="00523083" w:rsidRPr="00523083" w:rsidRDefault="00523083" w:rsidP="002D0B49">
            <w:pPr>
              <w:jc w:val="both"/>
              <w:rPr>
                <w:color w:val="000000"/>
                <w:lang w:val="fr-FR" w:eastAsia="en-GB"/>
              </w:rPr>
            </w:pPr>
            <w:r w:rsidRPr="00523083">
              <w:rPr>
                <w:color w:val="000000"/>
                <w:lang w:val="fr-FR" w:eastAsia="en-GB"/>
              </w:rPr>
              <w:t xml:space="preserve">Structures de taille de </w:t>
            </w:r>
            <w:proofErr w:type="spellStart"/>
            <w:r w:rsidRPr="00523083">
              <w:rPr>
                <w:i/>
                <w:color w:val="000000"/>
                <w:lang w:val="fr-FR" w:eastAsia="en-GB"/>
              </w:rPr>
              <w:t>Thunnus</w:t>
            </w:r>
            <w:proofErr w:type="spellEnd"/>
            <w:r w:rsidRPr="00523083">
              <w:rPr>
                <w:i/>
                <w:color w:val="000000"/>
                <w:lang w:val="fr-FR" w:eastAsia="en-GB"/>
              </w:rPr>
              <w:t xml:space="preserve"> </w:t>
            </w:r>
            <w:proofErr w:type="spellStart"/>
            <w:r w:rsidRPr="00523083">
              <w:rPr>
                <w:i/>
                <w:color w:val="000000"/>
                <w:lang w:val="fr-FR" w:eastAsia="en-GB"/>
              </w:rPr>
              <w:t>thynnus</w:t>
            </w:r>
            <w:proofErr w:type="spellEnd"/>
            <w:r w:rsidRPr="00523083">
              <w:rPr>
                <w:color w:val="000000"/>
                <w:lang w:val="fr-FR" w:eastAsia="en-GB"/>
              </w:rPr>
              <w:t xml:space="preserve"> capturé </w:t>
            </w:r>
            <w:r w:rsidR="002D0B49">
              <w:rPr>
                <w:color w:val="000000"/>
                <w:lang w:val="fr-FR" w:eastAsia="en-GB"/>
              </w:rPr>
              <w:t>p</w:t>
            </w:r>
            <w:r w:rsidRPr="00523083">
              <w:rPr>
                <w:color w:val="000000"/>
                <w:lang w:val="fr-FR" w:eastAsia="en-GB"/>
              </w:rPr>
              <w:t>ar les thoniers algériens</w:t>
            </w:r>
          </w:p>
        </w:tc>
        <w:tc>
          <w:tcPr>
            <w:tcW w:w="2835" w:type="dxa"/>
            <w:tcBorders>
              <w:top w:val="nil"/>
              <w:left w:val="nil"/>
              <w:bottom w:val="nil"/>
              <w:right w:val="nil"/>
            </w:tcBorders>
            <w:shd w:val="clear" w:color="auto" w:fill="auto"/>
            <w:vAlign w:val="center"/>
            <w:hideMark/>
          </w:tcPr>
          <w:p w14:paraId="62911C2A" w14:textId="77777777" w:rsidR="00523083" w:rsidRPr="00523083" w:rsidRDefault="00523083" w:rsidP="00523083">
            <w:pPr>
              <w:rPr>
                <w:color w:val="000000"/>
                <w:lang w:val="en-GB" w:eastAsia="en-GB"/>
              </w:rPr>
            </w:pPr>
            <w:proofErr w:type="spellStart"/>
            <w:r w:rsidRPr="00523083">
              <w:rPr>
                <w:color w:val="000000"/>
                <w:lang w:val="en-GB" w:eastAsia="en-GB"/>
              </w:rPr>
              <w:t>Ferhani</w:t>
            </w:r>
            <w:proofErr w:type="spellEnd"/>
            <w:r w:rsidRPr="00523083">
              <w:rPr>
                <w:color w:val="000000"/>
                <w:lang w:val="en-GB" w:eastAsia="en-GB"/>
              </w:rPr>
              <w:t xml:space="preserve"> K, and </w:t>
            </w:r>
            <w:proofErr w:type="spellStart"/>
            <w:r w:rsidRPr="00523083">
              <w:rPr>
                <w:color w:val="000000"/>
                <w:lang w:val="en-GB" w:eastAsia="en-GB"/>
              </w:rPr>
              <w:t>Bensmail</w:t>
            </w:r>
            <w:proofErr w:type="spellEnd"/>
            <w:r w:rsidRPr="00523083">
              <w:rPr>
                <w:color w:val="000000"/>
                <w:lang w:val="en-GB" w:eastAsia="en-GB"/>
              </w:rPr>
              <w:t xml:space="preserve"> S.</w:t>
            </w:r>
          </w:p>
        </w:tc>
      </w:tr>
      <w:tr w:rsidR="00523083" w:rsidRPr="006853D5" w14:paraId="5A435E76" w14:textId="77777777" w:rsidTr="002D0B49">
        <w:trPr>
          <w:trHeight w:val="600"/>
        </w:trPr>
        <w:tc>
          <w:tcPr>
            <w:tcW w:w="1843" w:type="dxa"/>
            <w:tcBorders>
              <w:top w:val="nil"/>
              <w:left w:val="nil"/>
              <w:bottom w:val="nil"/>
              <w:right w:val="nil"/>
            </w:tcBorders>
            <w:shd w:val="clear" w:color="auto" w:fill="auto"/>
            <w:vAlign w:val="center"/>
            <w:hideMark/>
          </w:tcPr>
          <w:p w14:paraId="31F2DFB2" w14:textId="77777777" w:rsidR="00523083" w:rsidRPr="00523083" w:rsidRDefault="00523083" w:rsidP="00523083">
            <w:pPr>
              <w:rPr>
                <w:color w:val="000000"/>
                <w:lang w:val="en-GB" w:eastAsia="en-GB"/>
              </w:rPr>
            </w:pPr>
            <w:r w:rsidRPr="00523083">
              <w:rPr>
                <w:color w:val="000000"/>
                <w:lang w:val="en-GB" w:eastAsia="en-GB"/>
              </w:rPr>
              <w:t>SCRS/2016/130</w:t>
            </w:r>
          </w:p>
        </w:tc>
        <w:tc>
          <w:tcPr>
            <w:tcW w:w="4253" w:type="dxa"/>
            <w:tcBorders>
              <w:top w:val="nil"/>
              <w:left w:val="nil"/>
              <w:bottom w:val="nil"/>
              <w:right w:val="nil"/>
            </w:tcBorders>
            <w:shd w:val="clear" w:color="auto" w:fill="auto"/>
            <w:vAlign w:val="center"/>
            <w:hideMark/>
          </w:tcPr>
          <w:p w14:paraId="4D7C7A38" w14:textId="77777777" w:rsidR="00523083" w:rsidRPr="00523083" w:rsidRDefault="00523083" w:rsidP="002D0B49">
            <w:pPr>
              <w:jc w:val="both"/>
              <w:rPr>
                <w:color w:val="000000"/>
                <w:lang w:val="en-GB" w:eastAsia="en-GB"/>
              </w:rPr>
            </w:pPr>
            <w:r w:rsidRPr="00523083">
              <w:rPr>
                <w:color w:val="000000"/>
                <w:lang w:val="en-GB" w:eastAsia="en-GB"/>
              </w:rPr>
              <w:t xml:space="preserve">Contribution of the Gulf of Mexico population to US Atlantic </w:t>
            </w:r>
            <w:proofErr w:type="spellStart"/>
            <w:r w:rsidRPr="00523083">
              <w:rPr>
                <w:color w:val="000000"/>
                <w:lang w:val="en-GB" w:eastAsia="en-GB"/>
              </w:rPr>
              <w:t>bluefin</w:t>
            </w:r>
            <w:proofErr w:type="spellEnd"/>
            <w:r w:rsidRPr="00523083">
              <w:rPr>
                <w:color w:val="000000"/>
                <w:lang w:val="en-GB" w:eastAsia="en-GB"/>
              </w:rPr>
              <w:t xml:space="preserve"> tuna fisheries in 2015</w:t>
            </w:r>
          </w:p>
        </w:tc>
        <w:tc>
          <w:tcPr>
            <w:tcW w:w="2835" w:type="dxa"/>
            <w:tcBorders>
              <w:top w:val="nil"/>
              <w:left w:val="nil"/>
              <w:bottom w:val="nil"/>
              <w:right w:val="nil"/>
            </w:tcBorders>
            <w:shd w:val="clear" w:color="auto" w:fill="auto"/>
            <w:vAlign w:val="center"/>
            <w:hideMark/>
          </w:tcPr>
          <w:p w14:paraId="3B6985EB" w14:textId="77777777" w:rsidR="00523083" w:rsidRPr="00523083" w:rsidRDefault="00523083" w:rsidP="00523083">
            <w:pPr>
              <w:rPr>
                <w:color w:val="000000"/>
                <w:lang w:val="en-GB" w:eastAsia="en-GB"/>
              </w:rPr>
            </w:pPr>
            <w:r w:rsidRPr="00523083">
              <w:rPr>
                <w:color w:val="000000"/>
                <w:lang w:val="en-GB" w:eastAsia="en-GB"/>
              </w:rPr>
              <w:t xml:space="preserve">Barnett B.K., </w:t>
            </w:r>
            <w:proofErr w:type="spellStart"/>
            <w:r w:rsidRPr="00523083">
              <w:rPr>
                <w:color w:val="000000"/>
                <w:lang w:val="en-GB" w:eastAsia="en-GB"/>
              </w:rPr>
              <w:t>Secor</w:t>
            </w:r>
            <w:proofErr w:type="spellEnd"/>
            <w:r w:rsidRPr="00523083">
              <w:rPr>
                <w:color w:val="000000"/>
                <w:lang w:val="en-GB" w:eastAsia="en-GB"/>
              </w:rPr>
              <w:t xml:space="preserve"> D.H., and Allman R.</w:t>
            </w:r>
          </w:p>
        </w:tc>
      </w:tr>
      <w:tr w:rsidR="00523083" w:rsidRPr="00523083" w14:paraId="14312656" w14:textId="77777777" w:rsidTr="002D0B49">
        <w:trPr>
          <w:trHeight w:val="600"/>
        </w:trPr>
        <w:tc>
          <w:tcPr>
            <w:tcW w:w="1843" w:type="dxa"/>
            <w:tcBorders>
              <w:top w:val="nil"/>
              <w:left w:val="nil"/>
              <w:bottom w:val="nil"/>
              <w:right w:val="nil"/>
            </w:tcBorders>
            <w:shd w:val="clear" w:color="auto" w:fill="auto"/>
            <w:noWrap/>
            <w:vAlign w:val="center"/>
            <w:hideMark/>
          </w:tcPr>
          <w:p w14:paraId="658BC9C1" w14:textId="77777777" w:rsidR="00523083" w:rsidRPr="00523083" w:rsidRDefault="00523083" w:rsidP="00523083">
            <w:pPr>
              <w:rPr>
                <w:color w:val="000000"/>
                <w:lang w:val="en-GB" w:eastAsia="en-GB"/>
              </w:rPr>
            </w:pPr>
            <w:r w:rsidRPr="00523083">
              <w:rPr>
                <w:color w:val="000000"/>
                <w:lang w:val="en-GB" w:eastAsia="en-GB"/>
              </w:rPr>
              <w:t>SCRS/2016/131</w:t>
            </w:r>
          </w:p>
        </w:tc>
        <w:tc>
          <w:tcPr>
            <w:tcW w:w="4253" w:type="dxa"/>
            <w:tcBorders>
              <w:top w:val="nil"/>
              <w:left w:val="nil"/>
              <w:bottom w:val="nil"/>
              <w:right w:val="nil"/>
            </w:tcBorders>
            <w:shd w:val="clear" w:color="auto" w:fill="auto"/>
            <w:vAlign w:val="center"/>
            <w:hideMark/>
          </w:tcPr>
          <w:p w14:paraId="3EC7D8BD" w14:textId="77777777" w:rsidR="00523083" w:rsidRPr="00523083" w:rsidRDefault="00523083" w:rsidP="002D0B49">
            <w:pPr>
              <w:jc w:val="both"/>
              <w:rPr>
                <w:color w:val="000000"/>
                <w:lang w:val="en-GB" w:eastAsia="en-GB"/>
              </w:rPr>
            </w:pPr>
            <w:r w:rsidRPr="00523083">
              <w:rPr>
                <w:color w:val="000000"/>
                <w:lang w:val="en-GB" w:eastAsia="en-GB"/>
              </w:rPr>
              <w:t>Possible consequences of the use of Atlantic Bluefin tuna population biometrics in the algorithm of stereo cameras</w:t>
            </w:r>
          </w:p>
        </w:tc>
        <w:tc>
          <w:tcPr>
            <w:tcW w:w="2835" w:type="dxa"/>
            <w:tcBorders>
              <w:top w:val="nil"/>
              <w:left w:val="nil"/>
              <w:bottom w:val="nil"/>
              <w:right w:val="nil"/>
            </w:tcBorders>
            <w:shd w:val="clear" w:color="auto" w:fill="auto"/>
            <w:vAlign w:val="center"/>
            <w:hideMark/>
          </w:tcPr>
          <w:p w14:paraId="13D2AC85" w14:textId="77777777" w:rsidR="00523083" w:rsidRPr="00523083" w:rsidRDefault="00523083" w:rsidP="00523083">
            <w:pPr>
              <w:rPr>
                <w:color w:val="000000"/>
                <w:lang w:val="en-GB" w:eastAsia="en-GB"/>
              </w:rPr>
            </w:pPr>
            <w:proofErr w:type="spellStart"/>
            <w:r w:rsidRPr="00523083">
              <w:rPr>
                <w:color w:val="000000"/>
                <w:lang w:val="en-GB" w:eastAsia="en-GB"/>
              </w:rPr>
              <w:t>Gordoa</w:t>
            </w:r>
            <w:proofErr w:type="spellEnd"/>
            <w:r w:rsidRPr="00523083">
              <w:rPr>
                <w:color w:val="000000"/>
                <w:lang w:val="en-GB" w:eastAsia="en-GB"/>
              </w:rPr>
              <w:t xml:space="preserve"> A.</w:t>
            </w:r>
          </w:p>
        </w:tc>
      </w:tr>
      <w:tr w:rsidR="00523083" w:rsidRPr="00523083" w14:paraId="79EA367E" w14:textId="77777777" w:rsidTr="002D0B49">
        <w:trPr>
          <w:trHeight w:val="600"/>
        </w:trPr>
        <w:tc>
          <w:tcPr>
            <w:tcW w:w="1843" w:type="dxa"/>
            <w:tcBorders>
              <w:top w:val="nil"/>
              <w:left w:val="nil"/>
              <w:bottom w:val="nil"/>
              <w:right w:val="nil"/>
            </w:tcBorders>
            <w:shd w:val="clear" w:color="auto" w:fill="auto"/>
            <w:vAlign w:val="center"/>
            <w:hideMark/>
          </w:tcPr>
          <w:p w14:paraId="3C9877AD" w14:textId="77777777" w:rsidR="00523083" w:rsidRPr="00523083" w:rsidRDefault="00523083" w:rsidP="00523083">
            <w:pPr>
              <w:rPr>
                <w:color w:val="000000"/>
                <w:lang w:val="en-GB" w:eastAsia="en-GB"/>
              </w:rPr>
            </w:pPr>
            <w:r w:rsidRPr="00523083">
              <w:rPr>
                <w:color w:val="000000"/>
                <w:lang w:val="en-GB" w:eastAsia="en-GB"/>
              </w:rPr>
              <w:t>SCRS/2016/132</w:t>
            </w:r>
          </w:p>
        </w:tc>
        <w:tc>
          <w:tcPr>
            <w:tcW w:w="4253" w:type="dxa"/>
            <w:tcBorders>
              <w:top w:val="nil"/>
              <w:left w:val="nil"/>
              <w:bottom w:val="nil"/>
              <w:right w:val="nil"/>
            </w:tcBorders>
            <w:shd w:val="clear" w:color="auto" w:fill="auto"/>
            <w:vAlign w:val="center"/>
            <w:hideMark/>
          </w:tcPr>
          <w:p w14:paraId="4033F7CC" w14:textId="77777777" w:rsidR="00523083" w:rsidRPr="00523083" w:rsidRDefault="00523083" w:rsidP="002D0B49">
            <w:pPr>
              <w:jc w:val="both"/>
              <w:rPr>
                <w:color w:val="000000"/>
                <w:lang w:val="en-GB" w:eastAsia="en-GB"/>
              </w:rPr>
            </w:pPr>
            <w:r w:rsidRPr="00523083">
              <w:rPr>
                <w:color w:val="000000"/>
                <w:lang w:val="en-GB" w:eastAsia="en-GB"/>
              </w:rPr>
              <w:t xml:space="preserve">Updated Bluefin CPUE and catch structure from the </w:t>
            </w:r>
            <w:proofErr w:type="spellStart"/>
            <w:r w:rsidRPr="00523083">
              <w:rPr>
                <w:color w:val="000000"/>
                <w:lang w:val="en-GB" w:eastAsia="en-GB"/>
              </w:rPr>
              <w:t>Balfegó</w:t>
            </w:r>
            <w:proofErr w:type="spellEnd"/>
            <w:r w:rsidRPr="00523083">
              <w:rPr>
                <w:color w:val="000000"/>
                <w:lang w:val="en-GB" w:eastAsia="en-GB"/>
              </w:rPr>
              <w:t xml:space="preserve"> Purse Seine Fleet in Balearic Waters from 2000 to 2016</w:t>
            </w:r>
          </w:p>
        </w:tc>
        <w:tc>
          <w:tcPr>
            <w:tcW w:w="2835" w:type="dxa"/>
            <w:tcBorders>
              <w:top w:val="nil"/>
              <w:left w:val="nil"/>
              <w:bottom w:val="nil"/>
              <w:right w:val="nil"/>
            </w:tcBorders>
            <w:shd w:val="clear" w:color="auto" w:fill="auto"/>
            <w:vAlign w:val="center"/>
            <w:hideMark/>
          </w:tcPr>
          <w:p w14:paraId="24B61FAF" w14:textId="77777777" w:rsidR="00523083" w:rsidRPr="00523083" w:rsidRDefault="00523083" w:rsidP="00523083">
            <w:pPr>
              <w:rPr>
                <w:color w:val="000000"/>
                <w:lang w:val="en-GB" w:eastAsia="en-GB"/>
              </w:rPr>
            </w:pPr>
            <w:proofErr w:type="spellStart"/>
            <w:r w:rsidRPr="00523083">
              <w:rPr>
                <w:color w:val="000000"/>
                <w:lang w:val="en-GB" w:eastAsia="en-GB"/>
              </w:rPr>
              <w:t>Gordoa</w:t>
            </w:r>
            <w:proofErr w:type="spellEnd"/>
            <w:r w:rsidRPr="00523083">
              <w:rPr>
                <w:color w:val="000000"/>
                <w:lang w:val="en-GB" w:eastAsia="en-GB"/>
              </w:rPr>
              <w:t xml:space="preserve"> A.</w:t>
            </w:r>
          </w:p>
        </w:tc>
      </w:tr>
      <w:tr w:rsidR="00523083" w:rsidRPr="00523083" w14:paraId="5C031E0B" w14:textId="77777777" w:rsidTr="002D0B49">
        <w:trPr>
          <w:trHeight w:val="600"/>
        </w:trPr>
        <w:tc>
          <w:tcPr>
            <w:tcW w:w="1843" w:type="dxa"/>
            <w:tcBorders>
              <w:top w:val="nil"/>
              <w:left w:val="nil"/>
              <w:bottom w:val="nil"/>
              <w:right w:val="nil"/>
            </w:tcBorders>
            <w:shd w:val="clear" w:color="auto" w:fill="auto"/>
            <w:noWrap/>
            <w:vAlign w:val="center"/>
            <w:hideMark/>
          </w:tcPr>
          <w:p w14:paraId="29396946" w14:textId="77777777" w:rsidR="00523083" w:rsidRPr="00523083" w:rsidRDefault="00523083" w:rsidP="00523083">
            <w:pPr>
              <w:rPr>
                <w:color w:val="000000"/>
                <w:lang w:val="en-GB" w:eastAsia="en-GB"/>
              </w:rPr>
            </w:pPr>
            <w:r w:rsidRPr="00523083">
              <w:rPr>
                <w:color w:val="000000"/>
                <w:lang w:val="en-GB" w:eastAsia="en-GB"/>
              </w:rPr>
              <w:t>SCRS/2016/133</w:t>
            </w:r>
          </w:p>
        </w:tc>
        <w:tc>
          <w:tcPr>
            <w:tcW w:w="4253" w:type="dxa"/>
            <w:tcBorders>
              <w:top w:val="nil"/>
              <w:left w:val="nil"/>
              <w:bottom w:val="nil"/>
              <w:right w:val="nil"/>
            </w:tcBorders>
            <w:shd w:val="clear" w:color="auto" w:fill="auto"/>
            <w:vAlign w:val="bottom"/>
            <w:hideMark/>
          </w:tcPr>
          <w:p w14:paraId="1A8872AE" w14:textId="77777777" w:rsidR="00523083" w:rsidRPr="00523083" w:rsidRDefault="00523083" w:rsidP="002D0B49">
            <w:pPr>
              <w:jc w:val="both"/>
              <w:rPr>
                <w:color w:val="000000"/>
                <w:lang w:val="en-GB" w:eastAsia="en-GB"/>
              </w:rPr>
            </w:pPr>
            <w:r w:rsidRPr="00523083">
              <w:rPr>
                <w:color w:val="000000"/>
                <w:lang w:val="en-GB" w:eastAsia="en-GB"/>
              </w:rPr>
              <w:t xml:space="preserve">Age-length keys availability for Atlantic </w:t>
            </w:r>
            <w:proofErr w:type="spellStart"/>
            <w:r w:rsidRPr="00523083">
              <w:rPr>
                <w:color w:val="000000"/>
                <w:lang w:val="en-GB" w:eastAsia="en-GB"/>
              </w:rPr>
              <w:t>bluefin</w:t>
            </w:r>
            <w:proofErr w:type="spellEnd"/>
            <w:r w:rsidRPr="00523083">
              <w:rPr>
                <w:color w:val="000000"/>
                <w:lang w:val="en-GB" w:eastAsia="en-GB"/>
              </w:rPr>
              <w:t xml:space="preserve"> tuna captured in the eastern management area</w:t>
            </w:r>
          </w:p>
        </w:tc>
        <w:tc>
          <w:tcPr>
            <w:tcW w:w="2835" w:type="dxa"/>
            <w:tcBorders>
              <w:top w:val="nil"/>
              <w:left w:val="nil"/>
              <w:bottom w:val="nil"/>
              <w:right w:val="nil"/>
            </w:tcBorders>
            <w:shd w:val="clear" w:color="auto" w:fill="auto"/>
            <w:vAlign w:val="center"/>
            <w:hideMark/>
          </w:tcPr>
          <w:p w14:paraId="7FA4454A" w14:textId="15D0355E" w:rsidR="00523083" w:rsidRPr="00523083" w:rsidRDefault="00523083" w:rsidP="00B77F3A">
            <w:pPr>
              <w:rPr>
                <w:color w:val="000000"/>
                <w:lang w:val="en-GB" w:eastAsia="en-GB"/>
              </w:rPr>
            </w:pPr>
            <w:proofErr w:type="spellStart"/>
            <w:r w:rsidRPr="00523083">
              <w:rPr>
                <w:color w:val="000000"/>
                <w:lang w:val="en-GB" w:eastAsia="en-GB"/>
              </w:rPr>
              <w:t>Quelle</w:t>
            </w:r>
            <w:proofErr w:type="spellEnd"/>
            <w:r w:rsidRPr="00523083">
              <w:rPr>
                <w:color w:val="000000"/>
                <w:lang w:val="en-GB" w:eastAsia="en-GB"/>
              </w:rPr>
              <w:t xml:space="preserve"> P., Rodriguez-Marin E., Ruiz M., and </w:t>
            </w:r>
            <w:proofErr w:type="spellStart"/>
            <w:r w:rsidRPr="00523083">
              <w:rPr>
                <w:color w:val="000000"/>
                <w:lang w:val="en-GB" w:eastAsia="en-GB"/>
              </w:rPr>
              <w:t>Gatt</w:t>
            </w:r>
            <w:proofErr w:type="spellEnd"/>
            <w:r w:rsidR="00B77F3A">
              <w:rPr>
                <w:color w:val="000000"/>
                <w:lang w:val="en-GB" w:eastAsia="en-GB"/>
              </w:rPr>
              <w:t xml:space="preserve"> M.</w:t>
            </w:r>
          </w:p>
        </w:tc>
      </w:tr>
      <w:tr w:rsidR="00523083" w:rsidRPr="00523083" w14:paraId="2CE4776B" w14:textId="77777777" w:rsidTr="002D0B49">
        <w:trPr>
          <w:trHeight w:val="600"/>
        </w:trPr>
        <w:tc>
          <w:tcPr>
            <w:tcW w:w="1843" w:type="dxa"/>
            <w:tcBorders>
              <w:top w:val="nil"/>
              <w:left w:val="nil"/>
              <w:bottom w:val="nil"/>
              <w:right w:val="nil"/>
            </w:tcBorders>
            <w:shd w:val="clear" w:color="auto" w:fill="auto"/>
            <w:vAlign w:val="center"/>
            <w:hideMark/>
          </w:tcPr>
          <w:p w14:paraId="7EA47711" w14:textId="77777777" w:rsidR="00523083" w:rsidRPr="00523083" w:rsidRDefault="00523083" w:rsidP="00523083">
            <w:pPr>
              <w:rPr>
                <w:color w:val="000000"/>
                <w:lang w:val="en-GB" w:eastAsia="en-GB"/>
              </w:rPr>
            </w:pPr>
            <w:r w:rsidRPr="00523083">
              <w:rPr>
                <w:color w:val="000000"/>
                <w:lang w:val="en-GB" w:eastAsia="en-GB"/>
              </w:rPr>
              <w:t>SCRS/2016/134</w:t>
            </w:r>
          </w:p>
        </w:tc>
        <w:tc>
          <w:tcPr>
            <w:tcW w:w="4253" w:type="dxa"/>
            <w:tcBorders>
              <w:top w:val="nil"/>
              <w:left w:val="nil"/>
              <w:bottom w:val="nil"/>
              <w:right w:val="nil"/>
            </w:tcBorders>
            <w:shd w:val="clear" w:color="auto" w:fill="auto"/>
            <w:vAlign w:val="center"/>
            <w:hideMark/>
          </w:tcPr>
          <w:p w14:paraId="0678B6AC" w14:textId="77777777" w:rsidR="00523083" w:rsidRPr="00523083" w:rsidRDefault="00523083" w:rsidP="002D0B49">
            <w:pPr>
              <w:jc w:val="both"/>
              <w:rPr>
                <w:color w:val="000000"/>
                <w:lang w:val="en-GB" w:eastAsia="en-GB"/>
              </w:rPr>
            </w:pPr>
            <w:r w:rsidRPr="00523083">
              <w:rPr>
                <w:color w:val="000000"/>
                <w:lang w:val="en-GB" w:eastAsia="en-GB"/>
              </w:rPr>
              <w:t xml:space="preserve">Expanded comparison of age estimates from paired calcified structures from Atlantic </w:t>
            </w:r>
            <w:proofErr w:type="spellStart"/>
            <w:r w:rsidRPr="00523083">
              <w:rPr>
                <w:color w:val="000000"/>
                <w:lang w:val="en-GB" w:eastAsia="en-GB"/>
              </w:rPr>
              <w:t>bluefin</w:t>
            </w:r>
            <w:proofErr w:type="spellEnd"/>
            <w:r w:rsidRPr="00523083">
              <w:rPr>
                <w:color w:val="000000"/>
                <w:lang w:val="en-GB" w:eastAsia="en-GB"/>
              </w:rPr>
              <w:t xml:space="preserve"> tuna</w:t>
            </w:r>
          </w:p>
        </w:tc>
        <w:tc>
          <w:tcPr>
            <w:tcW w:w="2835" w:type="dxa"/>
            <w:tcBorders>
              <w:top w:val="nil"/>
              <w:left w:val="nil"/>
              <w:bottom w:val="nil"/>
              <w:right w:val="nil"/>
            </w:tcBorders>
            <w:shd w:val="clear" w:color="auto" w:fill="auto"/>
            <w:vAlign w:val="center"/>
            <w:hideMark/>
          </w:tcPr>
          <w:p w14:paraId="6004A2C0" w14:textId="77777777" w:rsidR="00523083" w:rsidRPr="00523083" w:rsidRDefault="00523083" w:rsidP="00523083">
            <w:pPr>
              <w:rPr>
                <w:color w:val="000000"/>
                <w:lang w:val="en-GB" w:eastAsia="en-GB"/>
              </w:rPr>
            </w:pPr>
            <w:r w:rsidRPr="00523083">
              <w:rPr>
                <w:color w:val="000000"/>
                <w:lang w:val="en-GB" w:eastAsia="en-GB"/>
              </w:rPr>
              <w:t xml:space="preserve">Rodriguez-Marin E., </w:t>
            </w:r>
            <w:proofErr w:type="spellStart"/>
            <w:r w:rsidRPr="00523083">
              <w:rPr>
                <w:color w:val="000000"/>
                <w:lang w:val="en-GB" w:eastAsia="en-GB"/>
              </w:rPr>
              <w:t>Quelle</w:t>
            </w:r>
            <w:proofErr w:type="spellEnd"/>
            <w:r w:rsidRPr="00523083">
              <w:rPr>
                <w:color w:val="000000"/>
                <w:lang w:val="en-GB" w:eastAsia="en-GB"/>
              </w:rPr>
              <w:t xml:space="preserve"> P., Ruiz M., </w:t>
            </w:r>
            <w:proofErr w:type="spellStart"/>
            <w:r w:rsidRPr="00523083">
              <w:rPr>
                <w:color w:val="000000"/>
                <w:lang w:val="en-GB" w:eastAsia="en-GB"/>
              </w:rPr>
              <w:t>Busawon</w:t>
            </w:r>
            <w:proofErr w:type="spellEnd"/>
            <w:r w:rsidRPr="00523083">
              <w:rPr>
                <w:color w:val="000000"/>
                <w:lang w:val="en-GB" w:eastAsia="en-GB"/>
              </w:rPr>
              <w:t xml:space="preserve"> D., </w:t>
            </w:r>
            <w:proofErr w:type="spellStart"/>
            <w:r w:rsidRPr="00523083">
              <w:rPr>
                <w:color w:val="000000"/>
                <w:lang w:val="en-GB" w:eastAsia="en-GB"/>
              </w:rPr>
              <w:t>Golet</w:t>
            </w:r>
            <w:proofErr w:type="spellEnd"/>
            <w:r w:rsidRPr="00523083">
              <w:rPr>
                <w:color w:val="000000"/>
                <w:lang w:val="en-GB" w:eastAsia="en-GB"/>
              </w:rPr>
              <w:t xml:space="preserve"> W., Dalton A., and </w:t>
            </w:r>
            <w:proofErr w:type="spellStart"/>
            <w:r w:rsidRPr="00523083">
              <w:rPr>
                <w:color w:val="000000"/>
                <w:lang w:val="en-GB" w:eastAsia="en-GB"/>
              </w:rPr>
              <w:t>Hanke</w:t>
            </w:r>
            <w:proofErr w:type="spellEnd"/>
            <w:r w:rsidRPr="00523083">
              <w:rPr>
                <w:color w:val="000000"/>
                <w:lang w:val="en-GB" w:eastAsia="en-GB"/>
              </w:rPr>
              <w:t xml:space="preserve"> A.</w:t>
            </w:r>
          </w:p>
        </w:tc>
      </w:tr>
      <w:tr w:rsidR="00523083" w:rsidRPr="006853D5" w14:paraId="19EEEE5A" w14:textId="77777777" w:rsidTr="002D0B49">
        <w:trPr>
          <w:trHeight w:val="600"/>
        </w:trPr>
        <w:tc>
          <w:tcPr>
            <w:tcW w:w="1843" w:type="dxa"/>
            <w:tcBorders>
              <w:top w:val="nil"/>
              <w:left w:val="nil"/>
              <w:bottom w:val="nil"/>
              <w:right w:val="nil"/>
            </w:tcBorders>
            <w:shd w:val="clear" w:color="auto" w:fill="auto"/>
            <w:noWrap/>
            <w:vAlign w:val="center"/>
            <w:hideMark/>
          </w:tcPr>
          <w:p w14:paraId="53C60B47" w14:textId="77777777" w:rsidR="00523083" w:rsidRPr="00523083" w:rsidRDefault="00523083" w:rsidP="00523083">
            <w:pPr>
              <w:rPr>
                <w:color w:val="000000"/>
                <w:lang w:val="en-GB" w:eastAsia="en-GB"/>
              </w:rPr>
            </w:pPr>
            <w:r w:rsidRPr="00523083">
              <w:rPr>
                <w:color w:val="000000"/>
                <w:lang w:val="en-GB" w:eastAsia="en-GB"/>
              </w:rPr>
              <w:t>SCRS/2016/135</w:t>
            </w:r>
          </w:p>
        </w:tc>
        <w:tc>
          <w:tcPr>
            <w:tcW w:w="4253" w:type="dxa"/>
            <w:tcBorders>
              <w:top w:val="nil"/>
              <w:left w:val="nil"/>
              <w:bottom w:val="nil"/>
              <w:right w:val="nil"/>
            </w:tcBorders>
            <w:shd w:val="clear" w:color="auto" w:fill="auto"/>
            <w:vAlign w:val="center"/>
            <w:hideMark/>
          </w:tcPr>
          <w:p w14:paraId="6FAB809A" w14:textId="77777777" w:rsidR="00523083" w:rsidRPr="00523083" w:rsidRDefault="00523083" w:rsidP="002D0B49">
            <w:pPr>
              <w:jc w:val="both"/>
              <w:rPr>
                <w:color w:val="000000"/>
                <w:lang w:val="en-GB" w:eastAsia="en-GB"/>
              </w:rPr>
            </w:pPr>
            <w:r w:rsidRPr="00523083">
              <w:rPr>
                <w:color w:val="000000"/>
                <w:lang w:val="en-GB" w:eastAsia="en-GB"/>
              </w:rPr>
              <w:t xml:space="preserve">A summary of </w:t>
            </w:r>
            <w:proofErr w:type="spellStart"/>
            <w:r w:rsidRPr="00523083">
              <w:rPr>
                <w:color w:val="000000"/>
                <w:lang w:val="en-GB" w:eastAsia="en-GB"/>
              </w:rPr>
              <w:t>bluefin</w:t>
            </w:r>
            <w:proofErr w:type="spellEnd"/>
            <w:r w:rsidRPr="00523083">
              <w:rPr>
                <w:color w:val="000000"/>
                <w:lang w:val="en-GB" w:eastAsia="en-GB"/>
              </w:rPr>
              <w:t xml:space="preserve"> tuna electronic and conventional tagging data</w:t>
            </w:r>
          </w:p>
        </w:tc>
        <w:tc>
          <w:tcPr>
            <w:tcW w:w="2835" w:type="dxa"/>
            <w:tcBorders>
              <w:top w:val="nil"/>
              <w:left w:val="nil"/>
              <w:bottom w:val="nil"/>
              <w:right w:val="nil"/>
            </w:tcBorders>
            <w:shd w:val="clear" w:color="auto" w:fill="auto"/>
            <w:vAlign w:val="center"/>
            <w:hideMark/>
          </w:tcPr>
          <w:p w14:paraId="21717DAC" w14:textId="77777777" w:rsidR="00523083" w:rsidRPr="00523083" w:rsidRDefault="00523083" w:rsidP="00523083">
            <w:pPr>
              <w:rPr>
                <w:color w:val="000000"/>
                <w:lang w:val="en-GB" w:eastAsia="en-GB"/>
              </w:rPr>
            </w:pPr>
            <w:proofErr w:type="spellStart"/>
            <w:r w:rsidRPr="00523083">
              <w:rPr>
                <w:color w:val="000000"/>
                <w:lang w:val="en-GB" w:eastAsia="en-GB"/>
              </w:rPr>
              <w:t>Hanke</w:t>
            </w:r>
            <w:proofErr w:type="spellEnd"/>
            <w:r w:rsidRPr="00523083">
              <w:rPr>
                <w:color w:val="000000"/>
                <w:lang w:val="en-GB" w:eastAsia="en-GB"/>
              </w:rPr>
              <w:t xml:space="preserve"> A., </w:t>
            </w:r>
            <w:proofErr w:type="spellStart"/>
            <w:r w:rsidRPr="00523083">
              <w:rPr>
                <w:color w:val="000000"/>
                <w:lang w:val="en-GB" w:eastAsia="en-GB"/>
              </w:rPr>
              <w:t>Guénette</w:t>
            </w:r>
            <w:proofErr w:type="spellEnd"/>
            <w:r w:rsidRPr="00523083">
              <w:rPr>
                <w:color w:val="000000"/>
                <w:lang w:val="en-GB" w:eastAsia="en-GB"/>
              </w:rPr>
              <w:t xml:space="preserve"> S., and Lauretta M.</w:t>
            </w:r>
          </w:p>
        </w:tc>
      </w:tr>
      <w:tr w:rsidR="00523083" w:rsidRPr="006853D5" w14:paraId="42EF537E" w14:textId="77777777" w:rsidTr="002D0B49">
        <w:trPr>
          <w:trHeight w:val="600"/>
        </w:trPr>
        <w:tc>
          <w:tcPr>
            <w:tcW w:w="1843" w:type="dxa"/>
            <w:tcBorders>
              <w:top w:val="nil"/>
              <w:left w:val="nil"/>
              <w:bottom w:val="nil"/>
              <w:right w:val="nil"/>
            </w:tcBorders>
            <w:shd w:val="clear" w:color="auto" w:fill="auto"/>
            <w:vAlign w:val="center"/>
            <w:hideMark/>
          </w:tcPr>
          <w:p w14:paraId="7E3AB561" w14:textId="77777777" w:rsidR="00523083" w:rsidRPr="00523083" w:rsidRDefault="00523083" w:rsidP="00523083">
            <w:pPr>
              <w:rPr>
                <w:color w:val="000000"/>
                <w:lang w:val="en-GB" w:eastAsia="en-GB"/>
              </w:rPr>
            </w:pPr>
            <w:r w:rsidRPr="00523083">
              <w:rPr>
                <w:color w:val="000000"/>
                <w:lang w:val="en-GB" w:eastAsia="en-GB"/>
              </w:rPr>
              <w:t>SCRS/2016/136</w:t>
            </w:r>
          </w:p>
        </w:tc>
        <w:tc>
          <w:tcPr>
            <w:tcW w:w="4253" w:type="dxa"/>
            <w:tcBorders>
              <w:top w:val="nil"/>
              <w:left w:val="nil"/>
              <w:bottom w:val="nil"/>
              <w:right w:val="nil"/>
            </w:tcBorders>
            <w:shd w:val="clear" w:color="auto" w:fill="auto"/>
            <w:vAlign w:val="center"/>
            <w:hideMark/>
          </w:tcPr>
          <w:p w14:paraId="2D4D3D68" w14:textId="77777777" w:rsidR="00523083" w:rsidRPr="00523083" w:rsidRDefault="00523083" w:rsidP="002D0B49">
            <w:pPr>
              <w:jc w:val="both"/>
              <w:rPr>
                <w:color w:val="000000"/>
                <w:lang w:val="en-GB" w:eastAsia="en-GB"/>
              </w:rPr>
            </w:pPr>
            <w:r w:rsidRPr="00523083">
              <w:rPr>
                <w:color w:val="000000"/>
                <w:lang w:val="en-GB" w:eastAsia="en-GB"/>
              </w:rPr>
              <w:t xml:space="preserve">Standardized CPUE of </w:t>
            </w:r>
            <w:proofErr w:type="spellStart"/>
            <w:r w:rsidRPr="00523083">
              <w:rPr>
                <w:color w:val="000000"/>
                <w:lang w:val="en-GB" w:eastAsia="en-GB"/>
              </w:rPr>
              <w:t>bluefin</w:t>
            </w:r>
            <w:proofErr w:type="spellEnd"/>
            <w:r w:rsidRPr="00523083">
              <w:rPr>
                <w:color w:val="000000"/>
                <w:lang w:val="en-GB" w:eastAsia="en-GB"/>
              </w:rPr>
              <w:t xml:space="preserve"> tuna (</w:t>
            </w:r>
            <w:proofErr w:type="spellStart"/>
            <w:r w:rsidRPr="00523083">
              <w:rPr>
                <w:i/>
                <w:iCs/>
                <w:color w:val="000000"/>
                <w:lang w:val="en-GB" w:eastAsia="en-GB"/>
              </w:rPr>
              <w:t>Thunnus</w:t>
            </w:r>
            <w:proofErr w:type="spellEnd"/>
            <w:r w:rsidRPr="00523083">
              <w:rPr>
                <w:i/>
                <w:iCs/>
                <w:color w:val="000000"/>
                <w:lang w:val="en-GB" w:eastAsia="en-GB"/>
              </w:rPr>
              <w:t xml:space="preserve"> </w:t>
            </w:r>
            <w:proofErr w:type="spellStart"/>
            <w:r w:rsidRPr="00523083">
              <w:rPr>
                <w:i/>
                <w:iCs/>
                <w:color w:val="000000"/>
                <w:lang w:val="en-GB" w:eastAsia="en-GB"/>
              </w:rPr>
              <w:t>thynnus</w:t>
            </w:r>
            <w:proofErr w:type="spellEnd"/>
            <w:r w:rsidRPr="00523083">
              <w:rPr>
                <w:color w:val="000000"/>
                <w:lang w:val="en-GB" w:eastAsia="en-GB"/>
              </w:rPr>
              <w:t>) caught by Moroccan traps for the period 1986- 2015</w:t>
            </w:r>
          </w:p>
        </w:tc>
        <w:tc>
          <w:tcPr>
            <w:tcW w:w="2835" w:type="dxa"/>
            <w:tcBorders>
              <w:top w:val="nil"/>
              <w:left w:val="nil"/>
              <w:bottom w:val="nil"/>
              <w:right w:val="nil"/>
            </w:tcBorders>
            <w:shd w:val="clear" w:color="auto" w:fill="auto"/>
            <w:vAlign w:val="center"/>
            <w:hideMark/>
          </w:tcPr>
          <w:p w14:paraId="0739794E" w14:textId="77777777" w:rsidR="00523083" w:rsidRPr="00523083" w:rsidRDefault="00523083" w:rsidP="00523083">
            <w:pPr>
              <w:rPr>
                <w:color w:val="000000"/>
                <w:lang w:val="en-GB" w:eastAsia="en-GB"/>
              </w:rPr>
            </w:pPr>
            <w:proofErr w:type="spellStart"/>
            <w:r w:rsidRPr="00523083">
              <w:rPr>
                <w:color w:val="000000"/>
                <w:lang w:val="en-GB" w:eastAsia="en-GB"/>
              </w:rPr>
              <w:t>Abid</w:t>
            </w:r>
            <w:proofErr w:type="spellEnd"/>
            <w:r w:rsidRPr="00523083">
              <w:rPr>
                <w:color w:val="000000"/>
                <w:lang w:val="en-GB" w:eastAsia="en-GB"/>
              </w:rPr>
              <w:t xml:space="preserve"> N., and Ben </w:t>
            </w:r>
            <w:proofErr w:type="spellStart"/>
            <w:r w:rsidRPr="00523083">
              <w:rPr>
                <w:color w:val="000000"/>
                <w:lang w:val="en-GB" w:eastAsia="en-GB"/>
              </w:rPr>
              <w:t>Mhamed</w:t>
            </w:r>
            <w:proofErr w:type="spellEnd"/>
            <w:r w:rsidRPr="00523083">
              <w:rPr>
                <w:color w:val="000000"/>
                <w:lang w:val="en-GB" w:eastAsia="en-GB"/>
              </w:rPr>
              <w:t xml:space="preserve"> A.</w:t>
            </w:r>
          </w:p>
        </w:tc>
      </w:tr>
      <w:tr w:rsidR="00523083" w:rsidRPr="006853D5" w14:paraId="3DE1850E" w14:textId="77777777" w:rsidTr="002D0B49">
        <w:trPr>
          <w:trHeight w:val="765"/>
        </w:trPr>
        <w:tc>
          <w:tcPr>
            <w:tcW w:w="1843" w:type="dxa"/>
            <w:tcBorders>
              <w:top w:val="nil"/>
              <w:left w:val="nil"/>
              <w:bottom w:val="nil"/>
              <w:right w:val="nil"/>
            </w:tcBorders>
            <w:shd w:val="clear" w:color="auto" w:fill="auto"/>
            <w:noWrap/>
            <w:vAlign w:val="center"/>
            <w:hideMark/>
          </w:tcPr>
          <w:p w14:paraId="7262DE6A" w14:textId="77777777" w:rsidR="00523083" w:rsidRPr="00523083" w:rsidRDefault="00523083" w:rsidP="00523083">
            <w:pPr>
              <w:rPr>
                <w:color w:val="000000"/>
                <w:lang w:val="en-GB" w:eastAsia="en-GB"/>
              </w:rPr>
            </w:pPr>
            <w:r w:rsidRPr="00523083">
              <w:rPr>
                <w:color w:val="000000"/>
                <w:lang w:val="en-GB" w:eastAsia="en-GB"/>
              </w:rPr>
              <w:t>SCRS/2016/137</w:t>
            </w:r>
          </w:p>
        </w:tc>
        <w:tc>
          <w:tcPr>
            <w:tcW w:w="4253" w:type="dxa"/>
            <w:tcBorders>
              <w:top w:val="nil"/>
              <w:left w:val="nil"/>
              <w:bottom w:val="nil"/>
              <w:right w:val="nil"/>
            </w:tcBorders>
            <w:shd w:val="clear" w:color="auto" w:fill="auto"/>
            <w:vAlign w:val="center"/>
            <w:hideMark/>
          </w:tcPr>
          <w:p w14:paraId="55FB79F3" w14:textId="77777777" w:rsidR="00523083" w:rsidRPr="00523083" w:rsidRDefault="00523083" w:rsidP="002D0B49">
            <w:pPr>
              <w:jc w:val="both"/>
              <w:rPr>
                <w:color w:val="000000"/>
                <w:lang w:val="en-GB" w:eastAsia="en-GB"/>
              </w:rPr>
            </w:pPr>
            <w:r w:rsidRPr="00523083">
              <w:rPr>
                <w:color w:val="000000"/>
                <w:lang w:val="en-GB" w:eastAsia="en-GB"/>
              </w:rPr>
              <w:t xml:space="preserve">Acoustic-based fishery-independent abundance index of juvenile </w:t>
            </w:r>
            <w:proofErr w:type="spellStart"/>
            <w:r w:rsidRPr="00523083">
              <w:rPr>
                <w:color w:val="000000"/>
                <w:lang w:val="en-GB" w:eastAsia="en-GB"/>
              </w:rPr>
              <w:t>bluefin</w:t>
            </w:r>
            <w:proofErr w:type="spellEnd"/>
            <w:r w:rsidRPr="00523083">
              <w:rPr>
                <w:color w:val="000000"/>
                <w:lang w:val="en-GB" w:eastAsia="en-GB"/>
              </w:rPr>
              <w:t xml:space="preserve"> tunas in the Bay of Biscay: 2015 and 2016 surveys</w:t>
            </w:r>
          </w:p>
        </w:tc>
        <w:tc>
          <w:tcPr>
            <w:tcW w:w="2835" w:type="dxa"/>
            <w:tcBorders>
              <w:top w:val="nil"/>
              <w:left w:val="nil"/>
              <w:bottom w:val="nil"/>
              <w:right w:val="nil"/>
            </w:tcBorders>
            <w:shd w:val="clear" w:color="auto" w:fill="auto"/>
            <w:vAlign w:val="center"/>
            <w:hideMark/>
          </w:tcPr>
          <w:p w14:paraId="2B82396B" w14:textId="77777777" w:rsidR="00523083" w:rsidRPr="00523083" w:rsidRDefault="00523083" w:rsidP="00523083">
            <w:pPr>
              <w:jc w:val="both"/>
              <w:rPr>
                <w:color w:val="000000"/>
                <w:lang w:val="pt-PT" w:eastAsia="en-GB"/>
              </w:rPr>
            </w:pPr>
            <w:r w:rsidRPr="00523083">
              <w:rPr>
                <w:color w:val="000000"/>
                <w:lang w:val="pt-PT" w:eastAsia="en-GB"/>
              </w:rPr>
              <w:t>Goñi N., Onandia I., Lopez J., Arregui I., Uranga J., Melvin G.D., Boyra G., Arrizabalaga H., and Santiago J.</w:t>
            </w:r>
          </w:p>
        </w:tc>
      </w:tr>
      <w:tr w:rsidR="00523083" w:rsidRPr="00523083" w14:paraId="58D9E97A" w14:textId="77777777" w:rsidTr="002D0B49">
        <w:trPr>
          <w:trHeight w:val="600"/>
        </w:trPr>
        <w:tc>
          <w:tcPr>
            <w:tcW w:w="1843" w:type="dxa"/>
            <w:tcBorders>
              <w:top w:val="nil"/>
              <w:left w:val="nil"/>
              <w:bottom w:val="nil"/>
              <w:right w:val="nil"/>
            </w:tcBorders>
            <w:shd w:val="clear" w:color="auto" w:fill="auto"/>
            <w:vAlign w:val="center"/>
            <w:hideMark/>
          </w:tcPr>
          <w:p w14:paraId="0FBA32FF" w14:textId="77777777" w:rsidR="00523083" w:rsidRPr="00523083" w:rsidRDefault="00523083" w:rsidP="00523083">
            <w:pPr>
              <w:rPr>
                <w:color w:val="000000"/>
                <w:lang w:val="en-GB" w:eastAsia="en-GB"/>
              </w:rPr>
            </w:pPr>
            <w:r w:rsidRPr="00523083">
              <w:rPr>
                <w:color w:val="000000"/>
                <w:lang w:val="en-GB" w:eastAsia="en-GB"/>
              </w:rPr>
              <w:t>SCRS/2016/138</w:t>
            </w:r>
          </w:p>
        </w:tc>
        <w:tc>
          <w:tcPr>
            <w:tcW w:w="4253" w:type="dxa"/>
            <w:tcBorders>
              <w:top w:val="nil"/>
              <w:left w:val="nil"/>
              <w:bottom w:val="nil"/>
              <w:right w:val="nil"/>
            </w:tcBorders>
            <w:shd w:val="clear" w:color="auto" w:fill="auto"/>
            <w:vAlign w:val="center"/>
            <w:hideMark/>
          </w:tcPr>
          <w:p w14:paraId="754309FF" w14:textId="77777777" w:rsidR="00523083" w:rsidRPr="00523083" w:rsidRDefault="00523083" w:rsidP="002D0B49">
            <w:pPr>
              <w:jc w:val="both"/>
              <w:rPr>
                <w:color w:val="000000"/>
                <w:lang w:val="en-GB" w:eastAsia="en-GB"/>
              </w:rPr>
            </w:pPr>
            <w:r w:rsidRPr="00523083">
              <w:rPr>
                <w:color w:val="000000"/>
                <w:lang w:val="en-GB" w:eastAsia="en-GB"/>
              </w:rPr>
              <w:t>ICCAT GBYP P</w:t>
            </w:r>
            <w:r w:rsidR="002D0B49">
              <w:rPr>
                <w:color w:val="000000"/>
                <w:lang w:val="en-GB" w:eastAsia="en-GB"/>
              </w:rPr>
              <w:t>-S</w:t>
            </w:r>
            <w:r w:rsidRPr="00523083">
              <w:rPr>
                <w:color w:val="000000"/>
                <w:lang w:val="en-GB" w:eastAsia="en-GB"/>
              </w:rPr>
              <w:t>at tagging: the first five years</w:t>
            </w:r>
          </w:p>
        </w:tc>
        <w:tc>
          <w:tcPr>
            <w:tcW w:w="2835" w:type="dxa"/>
            <w:tcBorders>
              <w:top w:val="nil"/>
              <w:left w:val="nil"/>
              <w:bottom w:val="nil"/>
              <w:right w:val="nil"/>
            </w:tcBorders>
            <w:shd w:val="clear" w:color="auto" w:fill="auto"/>
            <w:vAlign w:val="center"/>
            <w:hideMark/>
          </w:tcPr>
          <w:p w14:paraId="27E35FAB" w14:textId="77777777" w:rsidR="00523083" w:rsidRPr="00523083" w:rsidRDefault="00523083" w:rsidP="00523083">
            <w:pPr>
              <w:rPr>
                <w:color w:val="000000"/>
                <w:lang w:val="en-GB" w:eastAsia="en-GB"/>
              </w:rPr>
            </w:pPr>
            <w:proofErr w:type="spellStart"/>
            <w:r w:rsidRPr="00523083">
              <w:rPr>
                <w:color w:val="000000"/>
                <w:lang w:val="en-GB" w:eastAsia="en-GB"/>
              </w:rPr>
              <w:t>Tensek</w:t>
            </w:r>
            <w:proofErr w:type="spellEnd"/>
            <w:r w:rsidRPr="00523083">
              <w:rPr>
                <w:color w:val="000000"/>
                <w:lang w:val="en-GB" w:eastAsia="en-GB"/>
              </w:rPr>
              <w:t xml:space="preserve"> S., Di </w:t>
            </w:r>
            <w:proofErr w:type="spellStart"/>
            <w:r w:rsidRPr="00523083">
              <w:rPr>
                <w:color w:val="000000"/>
                <w:lang w:val="en-GB" w:eastAsia="en-GB"/>
              </w:rPr>
              <w:t>Natale</w:t>
            </w:r>
            <w:proofErr w:type="spellEnd"/>
            <w:r w:rsidRPr="00523083">
              <w:rPr>
                <w:color w:val="000000"/>
                <w:lang w:val="en-GB" w:eastAsia="en-GB"/>
              </w:rPr>
              <w:t xml:space="preserve"> A., and </w:t>
            </w:r>
            <w:proofErr w:type="spellStart"/>
            <w:r w:rsidRPr="00523083">
              <w:rPr>
                <w:color w:val="000000"/>
                <w:lang w:val="en-GB" w:eastAsia="en-GB"/>
              </w:rPr>
              <w:t>Pagá</w:t>
            </w:r>
            <w:proofErr w:type="spellEnd"/>
            <w:r w:rsidRPr="00523083">
              <w:rPr>
                <w:color w:val="000000"/>
                <w:lang w:val="en-GB" w:eastAsia="en-GB"/>
              </w:rPr>
              <w:t xml:space="preserve"> </w:t>
            </w:r>
            <w:proofErr w:type="spellStart"/>
            <w:r w:rsidRPr="00523083">
              <w:rPr>
                <w:color w:val="000000"/>
                <w:lang w:val="en-GB" w:eastAsia="en-GB"/>
              </w:rPr>
              <w:t>García</w:t>
            </w:r>
            <w:proofErr w:type="spellEnd"/>
            <w:r w:rsidRPr="00523083">
              <w:rPr>
                <w:color w:val="000000"/>
                <w:lang w:val="en-GB" w:eastAsia="en-GB"/>
              </w:rPr>
              <w:t xml:space="preserve"> A</w:t>
            </w:r>
          </w:p>
        </w:tc>
      </w:tr>
      <w:tr w:rsidR="00523083" w:rsidRPr="00523083" w14:paraId="4D781198" w14:textId="77777777" w:rsidTr="002D0B49">
        <w:trPr>
          <w:trHeight w:val="600"/>
        </w:trPr>
        <w:tc>
          <w:tcPr>
            <w:tcW w:w="1843" w:type="dxa"/>
            <w:tcBorders>
              <w:top w:val="nil"/>
              <w:left w:val="nil"/>
              <w:bottom w:val="nil"/>
              <w:right w:val="nil"/>
            </w:tcBorders>
            <w:shd w:val="clear" w:color="auto" w:fill="auto"/>
            <w:noWrap/>
            <w:vAlign w:val="center"/>
            <w:hideMark/>
          </w:tcPr>
          <w:p w14:paraId="3ADEDCAA" w14:textId="77777777" w:rsidR="00523083" w:rsidRPr="00523083" w:rsidRDefault="00523083" w:rsidP="00523083">
            <w:pPr>
              <w:rPr>
                <w:color w:val="000000"/>
                <w:lang w:val="en-GB" w:eastAsia="en-GB"/>
              </w:rPr>
            </w:pPr>
            <w:r w:rsidRPr="00523083">
              <w:rPr>
                <w:color w:val="000000"/>
                <w:lang w:val="en-GB" w:eastAsia="en-GB"/>
              </w:rPr>
              <w:t>SCRS/2016/139</w:t>
            </w:r>
          </w:p>
        </w:tc>
        <w:tc>
          <w:tcPr>
            <w:tcW w:w="4253" w:type="dxa"/>
            <w:tcBorders>
              <w:top w:val="nil"/>
              <w:left w:val="nil"/>
              <w:bottom w:val="nil"/>
              <w:right w:val="nil"/>
            </w:tcBorders>
            <w:shd w:val="clear" w:color="auto" w:fill="auto"/>
            <w:vAlign w:val="center"/>
            <w:hideMark/>
          </w:tcPr>
          <w:p w14:paraId="12C43C74" w14:textId="77777777" w:rsidR="00523083" w:rsidRPr="00523083" w:rsidRDefault="00523083" w:rsidP="002D0B49">
            <w:pPr>
              <w:jc w:val="both"/>
              <w:rPr>
                <w:color w:val="000000"/>
                <w:lang w:val="en-GB" w:eastAsia="en-GB"/>
              </w:rPr>
            </w:pPr>
            <w:r w:rsidRPr="00523083">
              <w:rPr>
                <w:color w:val="000000"/>
                <w:lang w:val="en-GB" w:eastAsia="en-GB"/>
              </w:rPr>
              <w:t>Report on revised trap data recovered by ICCAT GBYP between Phase 1 and Phase 6</w:t>
            </w:r>
          </w:p>
        </w:tc>
        <w:tc>
          <w:tcPr>
            <w:tcW w:w="2835" w:type="dxa"/>
            <w:tcBorders>
              <w:top w:val="nil"/>
              <w:left w:val="nil"/>
              <w:bottom w:val="nil"/>
              <w:right w:val="nil"/>
            </w:tcBorders>
            <w:shd w:val="clear" w:color="auto" w:fill="auto"/>
            <w:vAlign w:val="center"/>
            <w:hideMark/>
          </w:tcPr>
          <w:p w14:paraId="0D4FE7B0" w14:textId="77777777" w:rsidR="00523083" w:rsidRPr="00523083" w:rsidRDefault="00523083" w:rsidP="00523083">
            <w:pPr>
              <w:rPr>
                <w:color w:val="000000"/>
                <w:lang w:val="en-GB" w:eastAsia="en-GB"/>
              </w:rPr>
            </w:pPr>
            <w:proofErr w:type="spellStart"/>
            <w:r w:rsidRPr="00523083">
              <w:rPr>
                <w:color w:val="000000"/>
                <w:lang w:val="en-GB" w:eastAsia="en-GB"/>
              </w:rPr>
              <w:t>Pagá</w:t>
            </w:r>
            <w:proofErr w:type="spellEnd"/>
            <w:r w:rsidRPr="00523083">
              <w:rPr>
                <w:color w:val="000000"/>
                <w:lang w:val="en-GB" w:eastAsia="en-GB"/>
              </w:rPr>
              <w:t xml:space="preserve"> Garcia A., Palma C., Di </w:t>
            </w:r>
            <w:proofErr w:type="spellStart"/>
            <w:r w:rsidRPr="00523083">
              <w:rPr>
                <w:color w:val="000000"/>
                <w:lang w:val="en-GB" w:eastAsia="en-GB"/>
              </w:rPr>
              <w:t>Natale</w:t>
            </w:r>
            <w:proofErr w:type="spellEnd"/>
            <w:r w:rsidRPr="00523083">
              <w:rPr>
                <w:color w:val="000000"/>
                <w:lang w:val="en-GB" w:eastAsia="en-GB"/>
              </w:rPr>
              <w:t xml:space="preserve"> A., </w:t>
            </w:r>
            <w:proofErr w:type="spellStart"/>
            <w:r w:rsidRPr="00523083">
              <w:rPr>
                <w:color w:val="000000"/>
                <w:lang w:val="en-GB" w:eastAsia="en-GB"/>
              </w:rPr>
              <w:t>Tensek</w:t>
            </w:r>
            <w:proofErr w:type="spellEnd"/>
            <w:r w:rsidRPr="00523083">
              <w:rPr>
                <w:color w:val="000000"/>
                <w:lang w:val="en-GB" w:eastAsia="en-GB"/>
              </w:rPr>
              <w:t xml:space="preserve"> S., </w:t>
            </w:r>
            <w:proofErr w:type="spellStart"/>
            <w:r w:rsidRPr="00523083">
              <w:rPr>
                <w:color w:val="000000"/>
                <w:lang w:val="en-GB" w:eastAsia="en-GB"/>
              </w:rPr>
              <w:t>Parrilla</w:t>
            </w:r>
            <w:proofErr w:type="spellEnd"/>
            <w:r w:rsidRPr="00523083">
              <w:rPr>
                <w:color w:val="000000"/>
                <w:lang w:val="en-GB" w:eastAsia="en-GB"/>
              </w:rPr>
              <w:t xml:space="preserve"> A., and de </w:t>
            </w:r>
            <w:proofErr w:type="spellStart"/>
            <w:r w:rsidRPr="00523083">
              <w:rPr>
                <w:color w:val="000000"/>
                <w:lang w:val="en-GB" w:eastAsia="en-GB"/>
              </w:rPr>
              <w:t>Bruyn</w:t>
            </w:r>
            <w:proofErr w:type="spellEnd"/>
            <w:r w:rsidRPr="00523083">
              <w:rPr>
                <w:color w:val="000000"/>
                <w:lang w:val="en-GB" w:eastAsia="en-GB"/>
              </w:rPr>
              <w:t xml:space="preserve"> P.</w:t>
            </w:r>
          </w:p>
        </w:tc>
      </w:tr>
      <w:tr w:rsidR="00523083" w:rsidRPr="00523083" w14:paraId="39BF07B3" w14:textId="77777777" w:rsidTr="002D0B49">
        <w:trPr>
          <w:trHeight w:val="765"/>
        </w:trPr>
        <w:tc>
          <w:tcPr>
            <w:tcW w:w="1843" w:type="dxa"/>
            <w:tcBorders>
              <w:top w:val="nil"/>
              <w:left w:val="nil"/>
              <w:bottom w:val="nil"/>
              <w:right w:val="nil"/>
            </w:tcBorders>
            <w:shd w:val="clear" w:color="auto" w:fill="auto"/>
            <w:vAlign w:val="center"/>
            <w:hideMark/>
          </w:tcPr>
          <w:p w14:paraId="1247D913" w14:textId="77777777" w:rsidR="00523083" w:rsidRPr="00523083" w:rsidRDefault="00523083" w:rsidP="00523083">
            <w:pPr>
              <w:rPr>
                <w:color w:val="000000"/>
                <w:lang w:val="en-GB" w:eastAsia="en-GB"/>
              </w:rPr>
            </w:pPr>
            <w:r w:rsidRPr="00523083">
              <w:rPr>
                <w:color w:val="000000"/>
                <w:lang w:val="en-GB" w:eastAsia="en-GB"/>
              </w:rPr>
              <w:t>SCRS/2016/140</w:t>
            </w:r>
          </w:p>
        </w:tc>
        <w:tc>
          <w:tcPr>
            <w:tcW w:w="4253" w:type="dxa"/>
            <w:tcBorders>
              <w:top w:val="nil"/>
              <w:left w:val="nil"/>
              <w:bottom w:val="nil"/>
              <w:right w:val="nil"/>
            </w:tcBorders>
            <w:shd w:val="clear" w:color="auto" w:fill="auto"/>
            <w:vAlign w:val="center"/>
            <w:hideMark/>
          </w:tcPr>
          <w:p w14:paraId="695F741C" w14:textId="77777777" w:rsidR="00523083" w:rsidRPr="00523083" w:rsidRDefault="00523083" w:rsidP="002D0B49">
            <w:pPr>
              <w:jc w:val="both"/>
              <w:rPr>
                <w:color w:val="000000"/>
                <w:lang w:val="en-GB" w:eastAsia="en-GB"/>
              </w:rPr>
            </w:pPr>
            <w:r w:rsidRPr="00523083">
              <w:rPr>
                <w:color w:val="000000"/>
                <w:lang w:val="en-GB" w:eastAsia="en-GB"/>
              </w:rPr>
              <w:t xml:space="preserve">A peculiar situation for YOY of </w:t>
            </w:r>
            <w:proofErr w:type="spellStart"/>
            <w:r w:rsidRPr="00523083">
              <w:rPr>
                <w:color w:val="000000"/>
                <w:lang w:val="en-GB" w:eastAsia="en-GB"/>
              </w:rPr>
              <w:t>bluefin</w:t>
            </w:r>
            <w:proofErr w:type="spellEnd"/>
            <w:r w:rsidRPr="00523083">
              <w:rPr>
                <w:color w:val="000000"/>
                <w:lang w:val="en-GB" w:eastAsia="en-GB"/>
              </w:rPr>
              <w:t xml:space="preserve"> tuna (</w:t>
            </w:r>
            <w:proofErr w:type="spellStart"/>
            <w:r w:rsidRPr="00523083">
              <w:rPr>
                <w:i/>
                <w:iCs/>
                <w:color w:val="000000"/>
                <w:lang w:val="en-GB" w:eastAsia="en-GB"/>
              </w:rPr>
              <w:t>Thunnus</w:t>
            </w:r>
            <w:proofErr w:type="spellEnd"/>
            <w:r w:rsidRPr="00523083">
              <w:rPr>
                <w:i/>
                <w:iCs/>
                <w:color w:val="000000"/>
                <w:lang w:val="en-GB" w:eastAsia="en-GB"/>
              </w:rPr>
              <w:t xml:space="preserve"> </w:t>
            </w:r>
            <w:proofErr w:type="spellStart"/>
            <w:r w:rsidRPr="00523083">
              <w:rPr>
                <w:i/>
                <w:iCs/>
                <w:color w:val="000000"/>
                <w:lang w:val="en-GB" w:eastAsia="en-GB"/>
              </w:rPr>
              <w:t>thynnus</w:t>
            </w:r>
            <w:proofErr w:type="spellEnd"/>
            <w:r w:rsidRPr="00523083">
              <w:rPr>
                <w:color w:val="000000"/>
                <w:lang w:val="en-GB" w:eastAsia="en-GB"/>
              </w:rPr>
              <w:t>) in the Mediterranean Sea in 2015</w:t>
            </w:r>
          </w:p>
        </w:tc>
        <w:tc>
          <w:tcPr>
            <w:tcW w:w="2835" w:type="dxa"/>
            <w:tcBorders>
              <w:top w:val="nil"/>
              <w:left w:val="nil"/>
              <w:bottom w:val="nil"/>
              <w:right w:val="nil"/>
            </w:tcBorders>
            <w:shd w:val="clear" w:color="auto" w:fill="auto"/>
            <w:vAlign w:val="center"/>
            <w:hideMark/>
          </w:tcPr>
          <w:p w14:paraId="0DF63795" w14:textId="77777777" w:rsidR="00523083" w:rsidRPr="00523083" w:rsidRDefault="00523083" w:rsidP="00523083">
            <w:pPr>
              <w:rPr>
                <w:color w:val="000000"/>
                <w:lang w:eastAsia="en-GB"/>
              </w:rPr>
            </w:pPr>
            <w:r w:rsidRPr="00523083">
              <w:rPr>
                <w:color w:val="000000"/>
                <w:lang w:eastAsia="en-GB"/>
              </w:rPr>
              <w:t xml:space="preserve">Di </w:t>
            </w:r>
            <w:proofErr w:type="spellStart"/>
            <w:r w:rsidRPr="00523083">
              <w:rPr>
                <w:color w:val="000000"/>
                <w:lang w:eastAsia="en-GB"/>
              </w:rPr>
              <w:t>Natale</w:t>
            </w:r>
            <w:proofErr w:type="spellEnd"/>
            <w:r w:rsidRPr="00523083">
              <w:rPr>
                <w:color w:val="000000"/>
                <w:lang w:eastAsia="en-GB"/>
              </w:rPr>
              <w:t xml:space="preserve"> A., </w:t>
            </w:r>
            <w:proofErr w:type="spellStart"/>
            <w:r w:rsidRPr="00523083">
              <w:rPr>
                <w:color w:val="000000"/>
                <w:lang w:eastAsia="en-GB"/>
              </w:rPr>
              <w:t>Tensek</w:t>
            </w:r>
            <w:proofErr w:type="spellEnd"/>
            <w:r w:rsidRPr="00523083">
              <w:rPr>
                <w:color w:val="000000"/>
                <w:lang w:eastAsia="en-GB"/>
              </w:rPr>
              <w:t xml:space="preserve"> S., </w:t>
            </w:r>
            <w:proofErr w:type="spellStart"/>
            <w:r w:rsidRPr="00523083">
              <w:rPr>
                <w:color w:val="000000"/>
                <w:lang w:eastAsia="en-GB"/>
              </w:rPr>
              <w:t>Celona</w:t>
            </w:r>
            <w:proofErr w:type="spellEnd"/>
            <w:r w:rsidRPr="00523083">
              <w:rPr>
                <w:color w:val="000000"/>
                <w:lang w:eastAsia="en-GB"/>
              </w:rPr>
              <w:t xml:space="preserve"> A., Garibaldi F., </w:t>
            </w:r>
            <w:proofErr w:type="spellStart"/>
            <w:r w:rsidRPr="00523083">
              <w:rPr>
                <w:color w:val="000000"/>
                <w:lang w:eastAsia="en-GB"/>
              </w:rPr>
              <w:t>Oray</w:t>
            </w:r>
            <w:proofErr w:type="spellEnd"/>
            <w:r w:rsidRPr="00523083">
              <w:rPr>
                <w:color w:val="000000"/>
                <w:lang w:eastAsia="en-GB"/>
              </w:rPr>
              <w:t xml:space="preserve"> I., </w:t>
            </w:r>
            <w:proofErr w:type="spellStart"/>
            <w:r w:rsidRPr="00523083">
              <w:rPr>
                <w:color w:val="000000"/>
                <w:lang w:eastAsia="en-GB"/>
              </w:rPr>
              <w:t>Pagá</w:t>
            </w:r>
            <w:proofErr w:type="spellEnd"/>
            <w:r w:rsidRPr="00523083">
              <w:rPr>
                <w:color w:val="000000"/>
                <w:lang w:eastAsia="en-GB"/>
              </w:rPr>
              <w:t xml:space="preserve"> García A., </w:t>
            </w:r>
            <w:proofErr w:type="spellStart"/>
            <w:r w:rsidRPr="00523083">
              <w:rPr>
                <w:color w:val="000000"/>
                <w:lang w:eastAsia="en-GB"/>
              </w:rPr>
              <w:t>Quilez</w:t>
            </w:r>
            <w:proofErr w:type="spellEnd"/>
            <w:r w:rsidRPr="00523083">
              <w:rPr>
                <w:color w:val="000000"/>
                <w:lang w:eastAsia="en-GB"/>
              </w:rPr>
              <w:t xml:space="preserve"> </w:t>
            </w:r>
            <w:proofErr w:type="spellStart"/>
            <w:r w:rsidRPr="00523083">
              <w:rPr>
                <w:color w:val="000000"/>
                <w:lang w:eastAsia="en-GB"/>
              </w:rPr>
              <w:t>Badía</w:t>
            </w:r>
            <w:proofErr w:type="spellEnd"/>
            <w:r w:rsidRPr="00523083">
              <w:rPr>
                <w:color w:val="000000"/>
                <w:lang w:eastAsia="en-GB"/>
              </w:rPr>
              <w:t xml:space="preserve"> G., and </w:t>
            </w:r>
            <w:proofErr w:type="spellStart"/>
            <w:r w:rsidRPr="00523083">
              <w:rPr>
                <w:color w:val="000000"/>
                <w:lang w:eastAsia="en-GB"/>
              </w:rPr>
              <w:t>Valastro</w:t>
            </w:r>
            <w:proofErr w:type="spellEnd"/>
            <w:r w:rsidRPr="00523083">
              <w:rPr>
                <w:color w:val="000000"/>
                <w:lang w:eastAsia="en-GB"/>
              </w:rPr>
              <w:t xml:space="preserve"> M.</w:t>
            </w:r>
          </w:p>
        </w:tc>
      </w:tr>
      <w:tr w:rsidR="00523083" w:rsidRPr="00523083" w14:paraId="0AEDE148" w14:textId="77777777" w:rsidTr="002D0B49">
        <w:trPr>
          <w:trHeight w:val="600"/>
        </w:trPr>
        <w:tc>
          <w:tcPr>
            <w:tcW w:w="1843" w:type="dxa"/>
            <w:tcBorders>
              <w:top w:val="nil"/>
              <w:left w:val="nil"/>
              <w:bottom w:val="nil"/>
              <w:right w:val="nil"/>
            </w:tcBorders>
            <w:shd w:val="clear" w:color="auto" w:fill="auto"/>
            <w:noWrap/>
            <w:vAlign w:val="center"/>
            <w:hideMark/>
          </w:tcPr>
          <w:p w14:paraId="70973D2F" w14:textId="77777777" w:rsidR="00523083" w:rsidRPr="00523083" w:rsidRDefault="00523083" w:rsidP="00523083">
            <w:pPr>
              <w:rPr>
                <w:color w:val="000000"/>
                <w:lang w:val="en-GB" w:eastAsia="en-GB"/>
              </w:rPr>
            </w:pPr>
            <w:r w:rsidRPr="00523083">
              <w:rPr>
                <w:color w:val="000000"/>
                <w:lang w:val="en-GB" w:eastAsia="en-GB"/>
              </w:rPr>
              <w:lastRenderedPageBreak/>
              <w:t>SCRS/2016/141</w:t>
            </w:r>
          </w:p>
        </w:tc>
        <w:tc>
          <w:tcPr>
            <w:tcW w:w="4253" w:type="dxa"/>
            <w:tcBorders>
              <w:top w:val="nil"/>
              <w:left w:val="nil"/>
              <w:bottom w:val="nil"/>
              <w:right w:val="nil"/>
            </w:tcBorders>
            <w:shd w:val="clear" w:color="auto" w:fill="auto"/>
            <w:vAlign w:val="center"/>
            <w:hideMark/>
          </w:tcPr>
          <w:p w14:paraId="75132823" w14:textId="77777777" w:rsidR="00523083" w:rsidRPr="00523083" w:rsidRDefault="00523083" w:rsidP="002D0B49">
            <w:pPr>
              <w:jc w:val="both"/>
              <w:rPr>
                <w:color w:val="000000"/>
                <w:lang w:val="en-GB" w:eastAsia="en-GB"/>
              </w:rPr>
            </w:pPr>
            <w:r w:rsidRPr="00523083">
              <w:rPr>
                <w:color w:val="000000"/>
                <w:lang w:val="en-GB" w:eastAsia="en-GB"/>
              </w:rPr>
              <w:t xml:space="preserve">Studies on eastern </w:t>
            </w:r>
            <w:proofErr w:type="spellStart"/>
            <w:r w:rsidRPr="00523083">
              <w:rPr>
                <w:color w:val="000000"/>
                <w:lang w:val="en-GB" w:eastAsia="en-GB"/>
              </w:rPr>
              <w:t>bluefin</w:t>
            </w:r>
            <w:proofErr w:type="spellEnd"/>
            <w:r w:rsidRPr="00523083">
              <w:rPr>
                <w:color w:val="000000"/>
                <w:lang w:val="en-GB" w:eastAsia="en-GB"/>
              </w:rPr>
              <w:t xml:space="preserve"> tuna (</w:t>
            </w:r>
            <w:proofErr w:type="spellStart"/>
            <w:r w:rsidRPr="00523083">
              <w:rPr>
                <w:i/>
                <w:iCs/>
                <w:color w:val="000000"/>
                <w:lang w:val="en-GB" w:eastAsia="en-GB"/>
              </w:rPr>
              <w:t>Thunnus</w:t>
            </w:r>
            <w:proofErr w:type="spellEnd"/>
            <w:r w:rsidRPr="00523083">
              <w:rPr>
                <w:i/>
                <w:iCs/>
                <w:color w:val="000000"/>
                <w:lang w:val="en-GB" w:eastAsia="en-GB"/>
              </w:rPr>
              <w:t xml:space="preserve"> </w:t>
            </w:r>
            <w:proofErr w:type="spellStart"/>
            <w:r w:rsidRPr="00523083">
              <w:rPr>
                <w:i/>
                <w:iCs/>
                <w:color w:val="000000"/>
                <w:lang w:val="en-GB" w:eastAsia="en-GB"/>
              </w:rPr>
              <w:t>thynnus</w:t>
            </w:r>
            <w:proofErr w:type="spellEnd"/>
            <w:r w:rsidRPr="00523083">
              <w:rPr>
                <w:color w:val="000000"/>
                <w:lang w:val="en-GB" w:eastAsia="en-GB"/>
              </w:rPr>
              <w:t>) maturity – Review of old literature</w:t>
            </w:r>
          </w:p>
        </w:tc>
        <w:tc>
          <w:tcPr>
            <w:tcW w:w="2835" w:type="dxa"/>
            <w:tcBorders>
              <w:top w:val="nil"/>
              <w:left w:val="nil"/>
              <w:bottom w:val="nil"/>
              <w:right w:val="nil"/>
            </w:tcBorders>
            <w:shd w:val="clear" w:color="auto" w:fill="auto"/>
            <w:vAlign w:val="center"/>
            <w:hideMark/>
          </w:tcPr>
          <w:p w14:paraId="7AF7AE7D" w14:textId="77777777" w:rsidR="00523083" w:rsidRPr="00523083" w:rsidRDefault="00523083" w:rsidP="00523083">
            <w:pPr>
              <w:rPr>
                <w:color w:val="000000"/>
                <w:lang w:val="en-GB" w:eastAsia="en-GB"/>
              </w:rPr>
            </w:pPr>
            <w:r w:rsidRPr="00523083">
              <w:rPr>
                <w:color w:val="000000"/>
                <w:lang w:val="en-GB" w:eastAsia="en-GB"/>
              </w:rPr>
              <w:t xml:space="preserve">Di </w:t>
            </w:r>
            <w:proofErr w:type="spellStart"/>
            <w:r w:rsidRPr="00523083">
              <w:rPr>
                <w:color w:val="000000"/>
                <w:lang w:val="en-GB" w:eastAsia="en-GB"/>
              </w:rPr>
              <w:t>Natale</w:t>
            </w:r>
            <w:proofErr w:type="spellEnd"/>
            <w:r w:rsidRPr="00523083">
              <w:rPr>
                <w:color w:val="000000"/>
                <w:lang w:val="en-GB" w:eastAsia="en-GB"/>
              </w:rPr>
              <w:t xml:space="preserve"> A., </w:t>
            </w:r>
            <w:proofErr w:type="spellStart"/>
            <w:r w:rsidRPr="00523083">
              <w:rPr>
                <w:color w:val="000000"/>
                <w:lang w:val="en-GB" w:eastAsia="en-GB"/>
              </w:rPr>
              <w:t>Tensek</w:t>
            </w:r>
            <w:proofErr w:type="spellEnd"/>
            <w:r w:rsidRPr="00523083">
              <w:rPr>
                <w:color w:val="000000"/>
                <w:lang w:val="en-GB" w:eastAsia="en-GB"/>
              </w:rPr>
              <w:t xml:space="preserve"> S., </w:t>
            </w:r>
            <w:proofErr w:type="spellStart"/>
            <w:r w:rsidRPr="00523083">
              <w:rPr>
                <w:color w:val="000000"/>
                <w:lang w:val="en-GB" w:eastAsia="en-GB"/>
              </w:rPr>
              <w:t>Pagá</w:t>
            </w:r>
            <w:proofErr w:type="spellEnd"/>
            <w:r w:rsidRPr="00523083">
              <w:rPr>
                <w:color w:val="000000"/>
                <w:lang w:val="en-GB" w:eastAsia="en-GB"/>
              </w:rPr>
              <w:t xml:space="preserve"> </w:t>
            </w:r>
            <w:proofErr w:type="spellStart"/>
            <w:r w:rsidRPr="00523083">
              <w:rPr>
                <w:color w:val="000000"/>
                <w:lang w:val="en-GB" w:eastAsia="en-GB"/>
              </w:rPr>
              <w:t>García</w:t>
            </w:r>
            <w:proofErr w:type="spellEnd"/>
            <w:r w:rsidRPr="00523083">
              <w:rPr>
                <w:color w:val="000000"/>
                <w:lang w:val="en-GB" w:eastAsia="en-GB"/>
              </w:rPr>
              <w:t xml:space="preserve"> A.</w:t>
            </w:r>
          </w:p>
        </w:tc>
      </w:tr>
      <w:tr w:rsidR="00523083" w:rsidRPr="006853D5" w14:paraId="6141A4A3" w14:textId="77777777" w:rsidTr="002D0B49">
        <w:trPr>
          <w:trHeight w:val="765"/>
        </w:trPr>
        <w:tc>
          <w:tcPr>
            <w:tcW w:w="1843" w:type="dxa"/>
            <w:tcBorders>
              <w:top w:val="nil"/>
              <w:left w:val="nil"/>
              <w:bottom w:val="nil"/>
              <w:right w:val="nil"/>
            </w:tcBorders>
            <w:shd w:val="clear" w:color="auto" w:fill="auto"/>
            <w:vAlign w:val="center"/>
            <w:hideMark/>
          </w:tcPr>
          <w:p w14:paraId="62E841F9" w14:textId="77777777" w:rsidR="00523083" w:rsidRPr="00523083" w:rsidRDefault="00523083" w:rsidP="00523083">
            <w:pPr>
              <w:rPr>
                <w:color w:val="000000"/>
                <w:lang w:val="en-GB" w:eastAsia="en-GB"/>
              </w:rPr>
            </w:pPr>
            <w:r w:rsidRPr="00523083">
              <w:rPr>
                <w:color w:val="000000"/>
                <w:lang w:val="en-GB" w:eastAsia="en-GB"/>
              </w:rPr>
              <w:t>SCRS/2016/142</w:t>
            </w:r>
          </w:p>
        </w:tc>
        <w:tc>
          <w:tcPr>
            <w:tcW w:w="4253" w:type="dxa"/>
            <w:tcBorders>
              <w:top w:val="nil"/>
              <w:left w:val="nil"/>
              <w:bottom w:val="nil"/>
              <w:right w:val="nil"/>
            </w:tcBorders>
            <w:shd w:val="clear" w:color="auto" w:fill="auto"/>
            <w:vAlign w:val="center"/>
            <w:hideMark/>
          </w:tcPr>
          <w:p w14:paraId="0337DDDA" w14:textId="77777777" w:rsidR="00523083" w:rsidRPr="00523083" w:rsidRDefault="00523083" w:rsidP="002D0B49">
            <w:pPr>
              <w:jc w:val="both"/>
              <w:rPr>
                <w:color w:val="000000"/>
                <w:lang w:val="en-GB" w:eastAsia="en-GB"/>
              </w:rPr>
            </w:pPr>
            <w:r w:rsidRPr="00523083">
              <w:rPr>
                <w:color w:val="000000"/>
                <w:lang w:val="en-GB" w:eastAsia="en-GB"/>
              </w:rPr>
              <w:t>Bluefin tuna weight frequencies from selected market and auction data recovered by GBYP</w:t>
            </w:r>
          </w:p>
        </w:tc>
        <w:tc>
          <w:tcPr>
            <w:tcW w:w="2835" w:type="dxa"/>
            <w:tcBorders>
              <w:top w:val="nil"/>
              <w:left w:val="nil"/>
              <w:bottom w:val="nil"/>
              <w:right w:val="nil"/>
            </w:tcBorders>
            <w:shd w:val="clear" w:color="auto" w:fill="auto"/>
            <w:vAlign w:val="center"/>
            <w:hideMark/>
          </w:tcPr>
          <w:p w14:paraId="1146B95B" w14:textId="77777777" w:rsidR="00523083" w:rsidRPr="00523083" w:rsidRDefault="00523083" w:rsidP="00523083">
            <w:pPr>
              <w:rPr>
                <w:color w:val="000000"/>
                <w:lang w:val="en-GB" w:eastAsia="en-GB"/>
              </w:rPr>
            </w:pPr>
            <w:r w:rsidRPr="00523083">
              <w:rPr>
                <w:color w:val="000000"/>
                <w:lang w:val="en-GB" w:eastAsia="en-GB"/>
              </w:rPr>
              <w:t xml:space="preserve">Di </w:t>
            </w:r>
            <w:proofErr w:type="spellStart"/>
            <w:r w:rsidRPr="00523083">
              <w:rPr>
                <w:color w:val="000000"/>
                <w:lang w:val="en-GB" w:eastAsia="en-GB"/>
              </w:rPr>
              <w:t>Natale</w:t>
            </w:r>
            <w:proofErr w:type="spellEnd"/>
            <w:r w:rsidRPr="00523083">
              <w:rPr>
                <w:color w:val="000000"/>
                <w:lang w:val="en-GB" w:eastAsia="en-GB"/>
              </w:rPr>
              <w:t xml:space="preserve"> A., </w:t>
            </w:r>
            <w:proofErr w:type="spellStart"/>
            <w:r w:rsidRPr="00523083">
              <w:rPr>
                <w:color w:val="000000"/>
                <w:lang w:val="en-GB" w:eastAsia="en-GB"/>
              </w:rPr>
              <w:t>Tensek</w:t>
            </w:r>
            <w:proofErr w:type="spellEnd"/>
            <w:r w:rsidRPr="00523083">
              <w:rPr>
                <w:color w:val="000000"/>
                <w:lang w:val="en-GB" w:eastAsia="en-GB"/>
              </w:rPr>
              <w:t xml:space="preserve"> S., Die D., Porch C., </w:t>
            </w:r>
            <w:proofErr w:type="spellStart"/>
            <w:r w:rsidRPr="00523083">
              <w:rPr>
                <w:color w:val="000000"/>
                <w:lang w:val="en-GB" w:eastAsia="en-GB"/>
              </w:rPr>
              <w:t>Bonhommeau</w:t>
            </w:r>
            <w:proofErr w:type="spellEnd"/>
            <w:r w:rsidRPr="00523083">
              <w:rPr>
                <w:color w:val="000000"/>
                <w:lang w:val="en-GB" w:eastAsia="en-GB"/>
              </w:rPr>
              <w:t xml:space="preserve"> S., Takeuchi Y., Melvin G., </w:t>
            </w:r>
            <w:proofErr w:type="spellStart"/>
            <w:r w:rsidRPr="00523083">
              <w:rPr>
                <w:color w:val="000000"/>
                <w:lang w:val="en-GB" w:eastAsia="en-GB"/>
              </w:rPr>
              <w:t>Mielgo</w:t>
            </w:r>
            <w:proofErr w:type="spellEnd"/>
            <w:r w:rsidRPr="00523083">
              <w:rPr>
                <w:color w:val="000000"/>
                <w:lang w:val="en-GB" w:eastAsia="en-GB"/>
              </w:rPr>
              <w:t xml:space="preserve"> </w:t>
            </w:r>
            <w:proofErr w:type="spellStart"/>
            <w:r w:rsidRPr="00523083">
              <w:rPr>
                <w:color w:val="000000"/>
                <w:lang w:val="en-GB" w:eastAsia="en-GB"/>
              </w:rPr>
              <w:t>Bregazzi</w:t>
            </w:r>
            <w:proofErr w:type="spellEnd"/>
            <w:r w:rsidRPr="00523083">
              <w:rPr>
                <w:color w:val="000000"/>
                <w:lang w:val="en-GB" w:eastAsia="en-GB"/>
              </w:rPr>
              <w:t xml:space="preserve"> R., de </w:t>
            </w:r>
            <w:proofErr w:type="spellStart"/>
            <w:r w:rsidRPr="00523083">
              <w:rPr>
                <w:color w:val="000000"/>
                <w:lang w:val="en-GB" w:eastAsia="en-GB"/>
              </w:rPr>
              <w:t>Bruyn</w:t>
            </w:r>
            <w:proofErr w:type="spellEnd"/>
            <w:r w:rsidRPr="00523083">
              <w:rPr>
                <w:color w:val="000000"/>
                <w:lang w:val="en-GB" w:eastAsia="en-GB"/>
              </w:rPr>
              <w:t xml:space="preserve"> P., and Palma C.</w:t>
            </w:r>
          </w:p>
        </w:tc>
      </w:tr>
      <w:tr w:rsidR="00523083" w:rsidRPr="00523083" w14:paraId="14995B69" w14:textId="77777777" w:rsidTr="002D0B49">
        <w:trPr>
          <w:trHeight w:val="600"/>
        </w:trPr>
        <w:tc>
          <w:tcPr>
            <w:tcW w:w="1843" w:type="dxa"/>
            <w:tcBorders>
              <w:top w:val="nil"/>
              <w:left w:val="nil"/>
              <w:bottom w:val="nil"/>
              <w:right w:val="nil"/>
            </w:tcBorders>
            <w:shd w:val="clear" w:color="auto" w:fill="auto"/>
            <w:noWrap/>
            <w:vAlign w:val="center"/>
            <w:hideMark/>
          </w:tcPr>
          <w:p w14:paraId="2E55E41F" w14:textId="77777777" w:rsidR="00523083" w:rsidRPr="00523083" w:rsidRDefault="00523083" w:rsidP="00523083">
            <w:pPr>
              <w:rPr>
                <w:color w:val="000000"/>
                <w:lang w:val="en-GB" w:eastAsia="en-GB"/>
              </w:rPr>
            </w:pPr>
            <w:r w:rsidRPr="00523083">
              <w:rPr>
                <w:color w:val="000000"/>
                <w:lang w:val="en-GB" w:eastAsia="en-GB"/>
              </w:rPr>
              <w:t>SCRS/2016/143</w:t>
            </w:r>
          </w:p>
        </w:tc>
        <w:tc>
          <w:tcPr>
            <w:tcW w:w="4253" w:type="dxa"/>
            <w:tcBorders>
              <w:top w:val="nil"/>
              <w:left w:val="nil"/>
              <w:bottom w:val="nil"/>
              <w:right w:val="nil"/>
            </w:tcBorders>
            <w:shd w:val="clear" w:color="auto" w:fill="auto"/>
            <w:vAlign w:val="center"/>
            <w:hideMark/>
          </w:tcPr>
          <w:p w14:paraId="301D4A1C" w14:textId="77777777" w:rsidR="00523083" w:rsidRPr="00523083" w:rsidRDefault="00523083" w:rsidP="002D0B49">
            <w:pPr>
              <w:jc w:val="both"/>
              <w:rPr>
                <w:lang w:val="en-GB" w:eastAsia="en-GB"/>
              </w:rPr>
            </w:pPr>
            <w:r w:rsidRPr="00523083">
              <w:rPr>
                <w:lang w:val="en-GB" w:eastAsia="en-GB"/>
              </w:rPr>
              <w:t>Bluefin tuna (</w:t>
            </w:r>
            <w:proofErr w:type="spellStart"/>
            <w:r w:rsidRPr="00523083">
              <w:rPr>
                <w:i/>
                <w:iCs/>
                <w:lang w:val="en-GB" w:eastAsia="en-GB"/>
              </w:rPr>
              <w:t>Thunnus</w:t>
            </w:r>
            <w:proofErr w:type="spellEnd"/>
            <w:r w:rsidRPr="00523083">
              <w:rPr>
                <w:i/>
                <w:iCs/>
                <w:lang w:val="en-GB" w:eastAsia="en-GB"/>
              </w:rPr>
              <w:t xml:space="preserve"> </w:t>
            </w:r>
            <w:proofErr w:type="spellStart"/>
            <w:r w:rsidRPr="00523083">
              <w:rPr>
                <w:i/>
                <w:iCs/>
                <w:lang w:val="en-GB" w:eastAsia="en-GB"/>
              </w:rPr>
              <w:t>thynnus</w:t>
            </w:r>
            <w:proofErr w:type="spellEnd"/>
            <w:r w:rsidRPr="00523083">
              <w:rPr>
                <w:lang w:val="en-GB" w:eastAsia="en-GB"/>
              </w:rPr>
              <w:t>) growth derived from conventional tag data</w:t>
            </w:r>
          </w:p>
        </w:tc>
        <w:tc>
          <w:tcPr>
            <w:tcW w:w="2835" w:type="dxa"/>
            <w:tcBorders>
              <w:top w:val="nil"/>
              <w:left w:val="nil"/>
              <w:bottom w:val="nil"/>
              <w:right w:val="nil"/>
            </w:tcBorders>
            <w:shd w:val="clear" w:color="auto" w:fill="auto"/>
            <w:vAlign w:val="center"/>
            <w:hideMark/>
          </w:tcPr>
          <w:p w14:paraId="6EB0EDA2" w14:textId="77777777" w:rsidR="00523083" w:rsidRPr="00523083" w:rsidRDefault="00523083" w:rsidP="00523083">
            <w:pPr>
              <w:rPr>
                <w:lang w:val="en-GB" w:eastAsia="en-GB"/>
              </w:rPr>
            </w:pPr>
            <w:proofErr w:type="spellStart"/>
            <w:r w:rsidRPr="00523083">
              <w:rPr>
                <w:lang w:val="en-GB" w:eastAsia="en-GB"/>
              </w:rPr>
              <w:t>Pagá</w:t>
            </w:r>
            <w:proofErr w:type="spellEnd"/>
            <w:r w:rsidRPr="00523083">
              <w:rPr>
                <w:lang w:val="en-GB" w:eastAsia="en-GB"/>
              </w:rPr>
              <w:t xml:space="preserve"> Garcia A., </w:t>
            </w:r>
            <w:proofErr w:type="spellStart"/>
            <w:r w:rsidRPr="00523083">
              <w:rPr>
                <w:lang w:val="en-GB" w:eastAsia="en-GB"/>
              </w:rPr>
              <w:t>Tensek</w:t>
            </w:r>
            <w:proofErr w:type="spellEnd"/>
            <w:r w:rsidRPr="00523083">
              <w:rPr>
                <w:lang w:val="en-GB" w:eastAsia="en-GB"/>
              </w:rPr>
              <w:t xml:space="preserve"> S., and Di </w:t>
            </w:r>
            <w:proofErr w:type="spellStart"/>
            <w:r w:rsidRPr="00523083">
              <w:rPr>
                <w:lang w:val="en-GB" w:eastAsia="en-GB"/>
              </w:rPr>
              <w:t>Natale</w:t>
            </w:r>
            <w:proofErr w:type="spellEnd"/>
            <w:r w:rsidRPr="00523083">
              <w:rPr>
                <w:lang w:val="en-GB" w:eastAsia="en-GB"/>
              </w:rPr>
              <w:t xml:space="preserve"> A.</w:t>
            </w:r>
          </w:p>
        </w:tc>
      </w:tr>
      <w:tr w:rsidR="00523083" w:rsidRPr="006853D5" w14:paraId="68498386" w14:textId="77777777" w:rsidTr="002D0B49">
        <w:trPr>
          <w:trHeight w:val="600"/>
        </w:trPr>
        <w:tc>
          <w:tcPr>
            <w:tcW w:w="1843" w:type="dxa"/>
            <w:tcBorders>
              <w:top w:val="nil"/>
              <w:left w:val="nil"/>
              <w:bottom w:val="nil"/>
              <w:right w:val="nil"/>
            </w:tcBorders>
            <w:shd w:val="clear" w:color="auto" w:fill="auto"/>
            <w:vAlign w:val="center"/>
            <w:hideMark/>
          </w:tcPr>
          <w:p w14:paraId="5A5492DA" w14:textId="77777777" w:rsidR="00523083" w:rsidRPr="00523083" w:rsidRDefault="00523083" w:rsidP="00523083">
            <w:pPr>
              <w:rPr>
                <w:color w:val="000000"/>
                <w:lang w:val="en-GB" w:eastAsia="en-GB"/>
              </w:rPr>
            </w:pPr>
            <w:r w:rsidRPr="00523083">
              <w:rPr>
                <w:color w:val="000000"/>
                <w:lang w:val="en-GB" w:eastAsia="en-GB"/>
              </w:rPr>
              <w:t>SCRS/2016/144</w:t>
            </w:r>
          </w:p>
        </w:tc>
        <w:tc>
          <w:tcPr>
            <w:tcW w:w="4253" w:type="dxa"/>
            <w:tcBorders>
              <w:top w:val="nil"/>
              <w:left w:val="nil"/>
              <w:bottom w:val="nil"/>
              <w:right w:val="nil"/>
            </w:tcBorders>
            <w:shd w:val="clear" w:color="auto" w:fill="auto"/>
            <w:vAlign w:val="center"/>
            <w:hideMark/>
          </w:tcPr>
          <w:p w14:paraId="79928883" w14:textId="77777777" w:rsidR="00523083" w:rsidRPr="00523083" w:rsidRDefault="00523083" w:rsidP="002D0B49">
            <w:pPr>
              <w:jc w:val="both"/>
              <w:rPr>
                <w:lang w:val="en-GB" w:eastAsia="en-GB"/>
              </w:rPr>
            </w:pPr>
            <w:r w:rsidRPr="00523083">
              <w:rPr>
                <w:lang w:val="en-GB" w:eastAsia="en-GB"/>
              </w:rPr>
              <w:t>Simulation testing a multi-stock model with age-based movement</w:t>
            </w:r>
          </w:p>
        </w:tc>
        <w:tc>
          <w:tcPr>
            <w:tcW w:w="2835" w:type="dxa"/>
            <w:tcBorders>
              <w:top w:val="nil"/>
              <w:left w:val="nil"/>
              <w:bottom w:val="nil"/>
              <w:right w:val="nil"/>
            </w:tcBorders>
            <w:shd w:val="clear" w:color="auto" w:fill="auto"/>
            <w:vAlign w:val="center"/>
            <w:hideMark/>
          </w:tcPr>
          <w:p w14:paraId="058C0932" w14:textId="77777777" w:rsidR="00523083" w:rsidRPr="00523083" w:rsidRDefault="00523083" w:rsidP="00523083">
            <w:pPr>
              <w:rPr>
                <w:lang w:val="en-GB" w:eastAsia="en-GB"/>
              </w:rPr>
            </w:pPr>
            <w:r w:rsidRPr="00523083">
              <w:rPr>
                <w:lang w:val="en-GB" w:eastAsia="en-GB"/>
              </w:rPr>
              <w:t xml:space="preserve">Carruthers T., and </w:t>
            </w:r>
            <w:proofErr w:type="spellStart"/>
            <w:r w:rsidRPr="00523083">
              <w:rPr>
                <w:lang w:val="en-GB" w:eastAsia="en-GB"/>
              </w:rPr>
              <w:t>Kell</w:t>
            </w:r>
            <w:proofErr w:type="spellEnd"/>
            <w:r w:rsidRPr="00523083">
              <w:rPr>
                <w:lang w:val="en-GB" w:eastAsia="en-GB"/>
              </w:rPr>
              <w:t xml:space="preserve"> L.</w:t>
            </w:r>
          </w:p>
        </w:tc>
      </w:tr>
      <w:tr w:rsidR="00523083" w:rsidRPr="006853D5" w14:paraId="4D9ADA0E" w14:textId="77777777" w:rsidTr="002D0B49">
        <w:trPr>
          <w:trHeight w:val="600"/>
        </w:trPr>
        <w:tc>
          <w:tcPr>
            <w:tcW w:w="1843" w:type="dxa"/>
            <w:tcBorders>
              <w:top w:val="nil"/>
              <w:left w:val="nil"/>
              <w:bottom w:val="nil"/>
              <w:right w:val="nil"/>
            </w:tcBorders>
            <w:shd w:val="clear" w:color="auto" w:fill="auto"/>
            <w:noWrap/>
            <w:vAlign w:val="center"/>
            <w:hideMark/>
          </w:tcPr>
          <w:p w14:paraId="6747AD01" w14:textId="77777777" w:rsidR="00523083" w:rsidRPr="00523083" w:rsidRDefault="00523083" w:rsidP="00523083">
            <w:pPr>
              <w:rPr>
                <w:color w:val="000000"/>
                <w:lang w:val="en-GB" w:eastAsia="en-GB"/>
              </w:rPr>
            </w:pPr>
            <w:r w:rsidRPr="00523083">
              <w:rPr>
                <w:color w:val="000000"/>
                <w:lang w:val="en-GB" w:eastAsia="en-GB"/>
              </w:rPr>
              <w:t>SCRS/2016/145</w:t>
            </w:r>
          </w:p>
        </w:tc>
        <w:tc>
          <w:tcPr>
            <w:tcW w:w="4253" w:type="dxa"/>
            <w:tcBorders>
              <w:top w:val="nil"/>
              <w:left w:val="nil"/>
              <w:bottom w:val="nil"/>
              <w:right w:val="nil"/>
            </w:tcBorders>
            <w:shd w:val="clear" w:color="auto" w:fill="auto"/>
            <w:vAlign w:val="center"/>
            <w:hideMark/>
          </w:tcPr>
          <w:p w14:paraId="43C4ECD5" w14:textId="77777777" w:rsidR="00523083" w:rsidRPr="00523083" w:rsidRDefault="00523083" w:rsidP="002D0B49">
            <w:pPr>
              <w:jc w:val="both"/>
              <w:rPr>
                <w:lang w:val="en-GB" w:eastAsia="en-GB"/>
              </w:rPr>
            </w:pPr>
            <w:r w:rsidRPr="00523083">
              <w:rPr>
                <w:lang w:val="en-GB" w:eastAsia="en-GB"/>
              </w:rPr>
              <w:t xml:space="preserve">Issues arising from the preliminary conditioning of operating models for Atlantic </w:t>
            </w:r>
            <w:proofErr w:type="spellStart"/>
            <w:r w:rsidRPr="00523083">
              <w:rPr>
                <w:lang w:val="en-GB" w:eastAsia="en-GB"/>
              </w:rPr>
              <w:t>bluefin</w:t>
            </w:r>
            <w:proofErr w:type="spellEnd"/>
            <w:r w:rsidRPr="00523083">
              <w:rPr>
                <w:lang w:val="en-GB" w:eastAsia="en-GB"/>
              </w:rPr>
              <w:t xml:space="preserve"> tuna</w:t>
            </w:r>
          </w:p>
        </w:tc>
        <w:tc>
          <w:tcPr>
            <w:tcW w:w="2835" w:type="dxa"/>
            <w:tcBorders>
              <w:top w:val="nil"/>
              <w:left w:val="nil"/>
              <w:bottom w:val="nil"/>
              <w:right w:val="nil"/>
            </w:tcBorders>
            <w:shd w:val="clear" w:color="auto" w:fill="auto"/>
            <w:vAlign w:val="center"/>
            <w:hideMark/>
          </w:tcPr>
          <w:p w14:paraId="74BE8FAD" w14:textId="77777777" w:rsidR="00523083" w:rsidRPr="00523083" w:rsidRDefault="00523083" w:rsidP="00523083">
            <w:pPr>
              <w:rPr>
                <w:lang w:val="en-GB" w:eastAsia="en-GB"/>
              </w:rPr>
            </w:pPr>
            <w:r w:rsidRPr="00523083">
              <w:rPr>
                <w:lang w:val="en-GB" w:eastAsia="en-GB"/>
              </w:rPr>
              <w:t xml:space="preserve">Carruthers T., and </w:t>
            </w:r>
            <w:proofErr w:type="spellStart"/>
            <w:r w:rsidRPr="00523083">
              <w:rPr>
                <w:lang w:val="en-GB" w:eastAsia="en-GB"/>
              </w:rPr>
              <w:t>Kell</w:t>
            </w:r>
            <w:proofErr w:type="spellEnd"/>
            <w:r w:rsidRPr="00523083">
              <w:rPr>
                <w:lang w:val="en-GB" w:eastAsia="en-GB"/>
              </w:rPr>
              <w:t xml:space="preserve"> L.</w:t>
            </w:r>
          </w:p>
        </w:tc>
      </w:tr>
      <w:tr w:rsidR="00523083" w:rsidRPr="00523083" w14:paraId="7D1376FE" w14:textId="77777777" w:rsidTr="002D0B49">
        <w:trPr>
          <w:trHeight w:val="600"/>
        </w:trPr>
        <w:tc>
          <w:tcPr>
            <w:tcW w:w="1843" w:type="dxa"/>
            <w:tcBorders>
              <w:top w:val="nil"/>
              <w:left w:val="nil"/>
              <w:bottom w:val="nil"/>
              <w:right w:val="nil"/>
            </w:tcBorders>
            <w:shd w:val="clear" w:color="auto" w:fill="auto"/>
            <w:vAlign w:val="center"/>
            <w:hideMark/>
          </w:tcPr>
          <w:p w14:paraId="48AC2ED1" w14:textId="77777777" w:rsidR="00523083" w:rsidRPr="00523083" w:rsidRDefault="00523083" w:rsidP="00523083">
            <w:pPr>
              <w:rPr>
                <w:color w:val="000000"/>
                <w:lang w:val="en-GB" w:eastAsia="en-GB"/>
              </w:rPr>
            </w:pPr>
            <w:r w:rsidRPr="00523083">
              <w:rPr>
                <w:color w:val="000000"/>
                <w:lang w:val="en-GB" w:eastAsia="en-GB"/>
              </w:rPr>
              <w:t>SCRS/2016/146</w:t>
            </w:r>
          </w:p>
        </w:tc>
        <w:tc>
          <w:tcPr>
            <w:tcW w:w="4253" w:type="dxa"/>
            <w:tcBorders>
              <w:top w:val="nil"/>
              <w:left w:val="nil"/>
              <w:bottom w:val="nil"/>
              <w:right w:val="nil"/>
            </w:tcBorders>
            <w:shd w:val="clear" w:color="auto" w:fill="auto"/>
            <w:vAlign w:val="center"/>
            <w:hideMark/>
          </w:tcPr>
          <w:p w14:paraId="108CD8B4" w14:textId="77777777" w:rsidR="00523083" w:rsidRPr="00523083" w:rsidRDefault="00523083" w:rsidP="002D0B49">
            <w:pPr>
              <w:jc w:val="both"/>
              <w:rPr>
                <w:lang w:val="en-GB" w:eastAsia="en-GB"/>
              </w:rPr>
            </w:pPr>
            <w:r w:rsidRPr="00523083">
              <w:rPr>
                <w:lang w:val="en-GB" w:eastAsia="en-GB"/>
              </w:rPr>
              <w:t xml:space="preserve">Resolution of age at maturity and reproduction in Atlantic </w:t>
            </w:r>
            <w:proofErr w:type="spellStart"/>
            <w:r w:rsidRPr="00523083">
              <w:rPr>
                <w:lang w:val="en-GB" w:eastAsia="en-GB"/>
              </w:rPr>
              <w:t>bluefin</w:t>
            </w:r>
            <w:proofErr w:type="spellEnd"/>
            <w:r w:rsidRPr="00523083">
              <w:rPr>
                <w:lang w:val="en-GB" w:eastAsia="en-GB"/>
              </w:rPr>
              <w:t xml:space="preserve"> tuna: historical evidence and new insights from endocrine-based biomolecular approaches</w:t>
            </w:r>
          </w:p>
        </w:tc>
        <w:tc>
          <w:tcPr>
            <w:tcW w:w="2835" w:type="dxa"/>
            <w:tcBorders>
              <w:top w:val="nil"/>
              <w:left w:val="nil"/>
              <w:bottom w:val="nil"/>
              <w:right w:val="nil"/>
            </w:tcBorders>
            <w:shd w:val="clear" w:color="auto" w:fill="auto"/>
            <w:vAlign w:val="center"/>
            <w:hideMark/>
          </w:tcPr>
          <w:p w14:paraId="06621D87" w14:textId="77777777" w:rsidR="00523083" w:rsidRPr="00523083" w:rsidRDefault="00523083" w:rsidP="00523083">
            <w:pPr>
              <w:rPr>
                <w:lang w:val="en-GB" w:eastAsia="en-GB"/>
              </w:rPr>
            </w:pPr>
            <w:proofErr w:type="spellStart"/>
            <w:r w:rsidRPr="00523083">
              <w:rPr>
                <w:lang w:val="en-GB" w:eastAsia="en-GB"/>
              </w:rPr>
              <w:t>Heinisch</w:t>
            </w:r>
            <w:proofErr w:type="spellEnd"/>
            <w:r w:rsidRPr="00523083">
              <w:rPr>
                <w:lang w:val="en-GB" w:eastAsia="en-GB"/>
              </w:rPr>
              <w:t xml:space="preserve"> G., </w:t>
            </w:r>
            <w:proofErr w:type="spellStart"/>
            <w:r w:rsidRPr="00523083">
              <w:rPr>
                <w:lang w:val="en-GB" w:eastAsia="en-GB"/>
              </w:rPr>
              <w:t>Correiro</w:t>
            </w:r>
            <w:proofErr w:type="spellEnd"/>
            <w:r w:rsidRPr="00523083">
              <w:rPr>
                <w:lang w:val="en-GB" w:eastAsia="en-GB"/>
              </w:rPr>
              <w:t xml:space="preserve"> A., and </w:t>
            </w:r>
            <w:proofErr w:type="spellStart"/>
            <w:r w:rsidRPr="00523083">
              <w:rPr>
                <w:lang w:val="en-GB" w:eastAsia="en-GB"/>
              </w:rPr>
              <w:t>Lutcavage</w:t>
            </w:r>
            <w:proofErr w:type="spellEnd"/>
            <w:r w:rsidRPr="00523083">
              <w:rPr>
                <w:lang w:val="en-GB" w:eastAsia="en-GB"/>
              </w:rPr>
              <w:t xml:space="preserve"> M.E.</w:t>
            </w:r>
          </w:p>
        </w:tc>
      </w:tr>
      <w:tr w:rsidR="00523083" w:rsidRPr="006853D5" w14:paraId="7D52CB74" w14:textId="77777777" w:rsidTr="002D0B49">
        <w:trPr>
          <w:trHeight w:val="600"/>
        </w:trPr>
        <w:tc>
          <w:tcPr>
            <w:tcW w:w="1843" w:type="dxa"/>
            <w:tcBorders>
              <w:top w:val="nil"/>
              <w:left w:val="nil"/>
              <w:bottom w:val="nil"/>
              <w:right w:val="nil"/>
            </w:tcBorders>
            <w:shd w:val="clear" w:color="auto" w:fill="auto"/>
            <w:noWrap/>
            <w:vAlign w:val="center"/>
            <w:hideMark/>
          </w:tcPr>
          <w:p w14:paraId="6EC8DBE4" w14:textId="77777777" w:rsidR="00523083" w:rsidRPr="00523083" w:rsidRDefault="00523083" w:rsidP="00523083">
            <w:pPr>
              <w:rPr>
                <w:color w:val="000000"/>
                <w:lang w:val="en-GB" w:eastAsia="en-GB"/>
              </w:rPr>
            </w:pPr>
            <w:r w:rsidRPr="00523083">
              <w:rPr>
                <w:color w:val="000000"/>
                <w:lang w:val="en-GB" w:eastAsia="en-GB"/>
              </w:rPr>
              <w:t>SCRS/2016/147</w:t>
            </w:r>
          </w:p>
        </w:tc>
        <w:tc>
          <w:tcPr>
            <w:tcW w:w="4253" w:type="dxa"/>
            <w:tcBorders>
              <w:top w:val="nil"/>
              <w:left w:val="nil"/>
              <w:bottom w:val="nil"/>
              <w:right w:val="nil"/>
            </w:tcBorders>
            <w:shd w:val="clear" w:color="auto" w:fill="auto"/>
            <w:vAlign w:val="center"/>
            <w:hideMark/>
          </w:tcPr>
          <w:p w14:paraId="2AA8B024" w14:textId="77777777" w:rsidR="00523083" w:rsidRPr="00523083" w:rsidRDefault="00523083" w:rsidP="002D0B49">
            <w:pPr>
              <w:jc w:val="both"/>
              <w:rPr>
                <w:lang w:val="en-GB" w:eastAsia="en-GB"/>
              </w:rPr>
            </w:pPr>
            <w:r w:rsidRPr="00523083">
              <w:rPr>
                <w:lang w:val="en-GB" w:eastAsia="en-GB"/>
              </w:rPr>
              <w:t>Improving age composition estimates using hybrid Age Length Keys</w:t>
            </w:r>
          </w:p>
        </w:tc>
        <w:tc>
          <w:tcPr>
            <w:tcW w:w="2835" w:type="dxa"/>
            <w:tcBorders>
              <w:top w:val="nil"/>
              <w:left w:val="nil"/>
              <w:bottom w:val="nil"/>
              <w:right w:val="nil"/>
            </w:tcBorders>
            <w:shd w:val="clear" w:color="auto" w:fill="auto"/>
            <w:vAlign w:val="center"/>
            <w:hideMark/>
          </w:tcPr>
          <w:p w14:paraId="247A27BA" w14:textId="77777777" w:rsidR="00523083" w:rsidRPr="00523083" w:rsidRDefault="00523083" w:rsidP="00523083">
            <w:pPr>
              <w:rPr>
                <w:lang w:val="en-GB" w:eastAsia="en-GB"/>
              </w:rPr>
            </w:pPr>
            <w:proofErr w:type="spellStart"/>
            <w:r w:rsidRPr="00523083">
              <w:rPr>
                <w:lang w:val="en-GB" w:eastAsia="en-GB"/>
              </w:rPr>
              <w:t>Ailloud</w:t>
            </w:r>
            <w:proofErr w:type="spellEnd"/>
            <w:r w:rsidRPr="00523083">
              <w:rPr>
                <w:lang w:val="en-GB" w:eastAsia="en-GB"/>
              </w:rPr>
              <w:t xml:space="preserve"> L.E., Lauretta M.V., </w:t>
            </w:r>
            <w:proofErr w:type="spellStart"/>
            <w:r w:rsidRPr="00523083">
              <w:rPr>
                <w:lang w:val="en-GB" w:eastAsia="en-GB"/>
              </w:rPr>
              <w:t>Hoenig</w:t>
            </w:r>
            <w:proofErr w:type="spellEnd"/>
            <w:r w:rsidRPr="00523083">
              <w:rPr>
                <w:lang w:val="en-GB" w:eastAsia="en-GB"/>
              </w:rPr>
              <w:t xml:space="preserve"> J.M., </w:t>
            </w:r>
            <w:proofErr w:type="spellStart"/>
            <w:r w:rsidRPr="00523083">
              <w:rPr>
                <w:lang w:val="en-GB" w:eastAsia="en-GB"/>
              </w:rPr>
              <w:t>Hanke</w:t>
            </w:r>
            <w:proofErr w:type="spellEnd"/>
            <w:r w:rsidRPr="00523083">
              <w:rPr>
                <w:lang w:val="en-GB" w:eastAsia="en-GB"/>
              </w:rPr>
              <w:t xml:space="preserve"> A.R., </w:t>
            </w:r>
            <w:proofErr w:type="spellStart"/>
            <w:r w:rsidRPr="00523083">
              <w:rPr>
                <w:lang w:val="en-GB" w:eastAsia="en-GB"/>
              </w:rPr>
              <w:t>Golet</w:t>
            </w:r>
            <w:proofErr w:type="spellEnd"/>
            <w:r w:rsidRPr="00523083">
              <w:rPr>
                <w:lang w:val="en-GB" w:eastAsia="en-GB"/>
              </w:rPr>
              <w:t xml:space="preserve"> W.J., Allman R., and </w:t>
            </w:r>
            <w:proofErr w:type="spellStart"/>
            <w:r w:rsidRPr="00523083">
              <w:rPr>
                <w:lang w:val="en-GB" w:eastAsia="en-GB"/>
              </w:rPr>
              <w:t>Siskey</w:t>
            </w:r>
            <w:proofErr w:type="spellEnd"/>
            <w:r w:rsidRPr="00523083">
              <w:rPr>
                <w:lang w:val="en-GB" w:eastAsia="en-GB"/>
              </w:rPr>
              <w:t xml:space="preserve"> M.R.</w:t>
            </w:r>
          </w:p>
        </w:tc>
      </w:tr>
      <w:tr w:rsidR="00523083" w:rsidRPr="006853D5" w14:paraId="33982B62" w14:textId="77777777" w:rsidTr="002D0B49">
        <w:trPr>
          <w:trHeight w:val="600"/>
        </w:trPr>
        <w:tc>
          <w:tcPr>
            <w:tcW w:w="1843" w:type="dxa"/>
            <w:tcBorders>
              <w:top w:val="nil"/>
              <w:left w:val="nil"/>
              <w:bottom w:val="nil"/>
              <w:right w:val="nil"/>
            </w:tcBorders>
            <w:shd w:val="clear" w:color="auto" w:fill="auto"/>
            <w:vAlign w:val="center"/>
            <w:hideMark/>
          </w:tcPr>
          <w:p w14:paraId="6C542CE1" w14:textId="77777777" w:rsidR="00523083" w:rsidRPr="00523083" w:rsidRDefault="00523083" w:rsidP="00523083">
            <w:pPr>
              <w:rPr>
                <w:color w:val="000000"/>
                <w:lang w:val="en-GB" w:eastAsia="en-GB"/>
              </w:rPr>
            </w:pPr>
            <w:r w:rsidRPr="00523083">
              <w:rPr>
                <w:color w:val="000000"/>
                <w:lang w:val="en-GB" w:eastAsia="en-GB"/>
              </w:rPr>
              <w:t>SCRS/2016/148</w:t>
            </w:r>
          </w:p>
        </w:tc>
        <w:tc>
          <w:tcPr>
            <w:tcW w:w="4253" w:type="dxa"/>
            <w:tcBorders>
              <w:top w:val="nil"/>
              <w:left w:val="nil"/>
              <w:bottom w:val="nil"/>
              <w:right w:val="nil"/>
            </w:tcBorders>
            <w:shd w:val="clear" w:color="auto" w:fill="auto"/>
            <w:vAlign w:val="center"/>
            <w:hideMark/>
          </w:tcPr>
          <w:p w14:paraId="744AAACC" w14:textId="77777777" w:rsidR="00523083" w:rsidRPr="00523083" w:rsidRDefault="00523083" w:rsidP="002D0B49">
            <w:pPr>
              <w:jc w:val="both"/>
              <w:rPr>
                <w:lang w:val="en-GB" w:eastAsia="en-GB"/>
              </w:rPr>
            </w:pPr>
            <w:r w:rsidRPr="00523083">
              <w:rPr>
                <w:lang w:val="en-GB" w:eastAsia="en-GB"/>
              </w:rPr>
              <w:t xml:space="preserve">Update of CPUE </w:t>
            </w:r>
            <w:proofErr w:type="spellStart"/>
            <w:r w:rsidRPr="00523083">
              <w:rPr>
                <w:lang w:val="en-GB" w:eastAsia="en-GB"/>
              </w:rPr>
              <w:t>bluefin</w:t>
            </w:r>
            <w:proofErr w:type="spellEnd"/>
            <w:r w:rsidRPr="00523083">
              <w:rPr>
                <w:lang w:val="en-GB" w:eastAsia="en-GB"/>
              </w:rPr>
              <w:t xml:space="preserve"> tuna </w:t>
            </w:r>
            <w:proofErr w:type="spellStart"/>
            <w:r w:rsidRPr="00523083">
              <w:rPr>
                <w:i/>
                <w:iCs/>
                <w:lang w:val="en-GB" w:eastAsia="en-GB"/>
              </w:rPr>
              <w:t>Thunnus</w:t>
            </w:r>
            <w:proofErr w:type="spellEnd"/>
            <w:r w:rsidRPr="00523083">
              <w:rPr>
                <w:i/>
                <w:iCs/>
                <w:lang w:val="en-GB" w:eastAsia="en-GB"/>
              </w:rPr>
              <w:t xml:space="preserve"> </w:t>
            </w:r>
            <w:proofErr w:type="spellStart"/>
            <w:r w:rsidRPr="00523083">
              <w:rPr>
                <w:i/>
                <w:iCs/>
                <w:lang w:val="en-GB" w:eastAsia="en-GB"/>
              </w:rPr>
              <w:t>thynnus</w:t>
            </w:r>
            <w:proofErr w:type="spellEnd"/>
            <w:r w:rsidRPr="00523083">
              <w:rPr>
                <w:lang w:val="en-GB" w:eastAsia="en-GB"/>
              </w:rPr>
              <w:t xml:space="preserve"> (l. 1758) caught by Tunisian purse seines in the Central Mediterranean</w:t>
            </w:r>
          </w:p>
        </w:tc>
        <w:tc>
          <w:tcPr>
            <w:tcW w:w="2835" w:type="dxa"/>
            <w:tcBorders>
              <w:top w:val="nil"/>
              <w:left w:val="nil"/>
              <w:bottom w:val="nil"/>
              <w:right w:val="nil"/>
            </w:tcBorders>
            <w:shd w:val="clear" w:color="auto" w:fill="auto"/>
            <w:vAlign w:val="center"/>
            <w:hideMark/>
          </w:tcPr>
          <w:p w14:paraId="6F874613" w14:textId="77777777" w:rsidR="00523083" w:rsidRPr="00523083" w:rsidRDefault="00523083" w:rsidP="00523083">
            <w:pPr>
              <w:rPr>
                <w:lang w:val="en-GB" w:eastAsia="en-GB"/>
              </w:rPr>
            </w:pPr>
            <w:proofErr w:type="spellStart"/>
            <w:r w:rsidRPr="00523083">
              <w:rPr>
                <w:lang w:val="en-GB" w:eastAsia="en-GB"/>
              </w:rPr>
              <w:t>Rafik</w:t>
            </w:r>
            <w:proofErr w:type="spellEnd"/>
            <w:r w:rsidRPr="00523083">
              <w:rPr>
                <w:lang w:val="en-GB" w:eastAsia="en-GB"/>
              </w:rPr>
              <w:t xml:space="preserve"> Z., and </w:t>
            </w:r>
            <w:proofErr w:type="spellStart"/>
            <w:r w:rsidRPr="00523083">
              <w:rPr>
                <w:lang w:val="en-GB" w:eastAsia="en-GB"/>
              </w:rPr>
              <w:t>Missaoui</w:t>
            </w:r>
            <w:proofErr w:type="spellEnd"/>
            <w:r w:rsidRPr="00523083">
              <w:rPr>
                <w:lang w:val="en-GB" w:eastAsia="en-GB"/>
              </w:rPr>
              <w:t xml:space="preserve"> H.</w:t>
            </w:r>
          </w:p>
        </w:tc>
      </w:tr>
      <w:tr w:rsidR="00523083" w:rsidRPr="006853D5" w14:paraId="6BF7427D" w14:textId="77777777" w:rsidTr="002D0B49">
        <w:trPr>
          <w:trHeight w:val="600"/>
        </w:trPr>
        <w:tc>
          <w:tcPr>
            <w:tcW w:w="1843" w:type="dxa"/>
            <w:tcBorders>
              <w:top w:val="nil"/>
              <w:left w:val="nil"/>
              <w:bottom w:val="nil"/>
              <w:right w:val="nil"/>
            </w:tcBorders>
            <w:shd w:val="clear" w:color="auto" w:fill="auto"/>
            <w:noWrap/>
            <w:vAlign w:val="center"/>
            <w:hideMark/>
          </w:tcPr>
          <w:p w14:paraId="6FC51867" w14:textId="77777777" w:rsidR="00523083" w:rsidRPr="00523083" w:rsidRDefault="00523083" w:rsidP="00523083">
            <w:pPr>
              <w:rPr>
                <w:color w:val="000000"/>
                <w:lang w:val="en-GB" w:eastAsia="en-GB"/>
              </w:rPr>
            </w:pPr>
            <w:r w:rsidRPr="00523083">
              <w:rPr>
                <w:color w:val="000000"/>
                <w:lang w:val="en-GB" w:eastAsia="en-GB"/>
              </w:rPr>
              <w:t>SCRS/2016/149</w:t>
            </w:r>
          </w:p>
        </w:tc>
        <w:tc>
          <w:tcPr>
            <w:tcW w:w="4253" w:type="dxa"/>
            <w:tcBorders>
              <w:top w:val="nil"/>
              <w:left w:val="nil"/>
              <w:bottom w:val="nil"/>
              <w:right w:val="nil"/>
            </w:tcBorders>
            <w:shd w:val="clear" w:color="auto" w:fill="auto"/>
            <w:vAlign w:val="center"/>
            <w:hideMark/>
          </w:tcPr>
          <w:p w14:paraId="77462465" w14:textId="77777777" w:rsidR="00523083" w:rsidRPr="00523083" w:rsidRDefault="00523083" w:rsidP="002D0B49">
            <w:pPr>
              <w:jc w:val="both"/>
              <w:rPr>
                <w:lang w:val="en-GB" w:eastAsia="en-GB"/>
              </w:rPr>
            </w:pPr>
            <w:r w:rsidRPr="00523083">
              <w:rPr>
                <w:lang w:val="en-GB" w:eastAsia="en-GB"/>
              </w:rPr>
              <w:t xml:space="preserve">Morphometric relationships of fattening </w:t>
            </w:r>
            <w:proofErr w:type="spellStart"/>
            <w:r w:rsidRPr="00523083">
              <w:rPr>
                <w:lang w:val="en-GB" w:eastAsia="en-GB"/>
              </w:rPr>
              <w:t>bluefin</w:t>
            </w:r>
            <w:proofErr w:type="spellEnd"/>
            <w:r w:rsidRPr="00523083">
              <w:rPr>
                <w:lang w:val="en-GB" w:eastAsia="en-GB"/>
              </w:rPr>
              <w:t xml:space="preserve"> tuna (</w:t>
            </w:r>
            <w:proofErr w:type="spellStart"/>
            <w:r w:rsidRPr="00523083">
              <w:rPr>
                <w:lang w:val="en-GB" w:eastAsia="en-GB"/>
              </w:rPr>
              <w:t>Thunnus</w:t>
            </w:r>
            <w:proofErr w:type="spellEnd"/>
            <w:r w:rsidRPr="00523083">
              <w:rPr>
                <w:lang w:val="en-GB" w:eastAsia="en-GB"/>
              </w:rPr>
              <w:t xml:space="preserve"> </w:t>
            </w:r>
            <w:proofErr w:type="spellStart"/>
            <w:r w:rsidRPr="00523083">
              <w:rPr>
                <w:lang w:val="en-GB" w:eastAsia="en-GB"/>
              </w:rPr>
              <w:t>thynnus</w:t>
            </w:r>
            <w:proofErr w:type="spellEnd"/>
            <w:r w:rsidRPr="00523083">
              <w:rPr>
                <w:lang w:val="en-GB" w:eastAsia="en-GB"/>
              </w:rPr>
              <w:t>) caught in the Central Mediterranean in 2013 and 2014</w:t>
            </w:r>
          </w:p>
        </w:tc>
        <w:tc>
          <w:tcPr>
            <w:tcW w:w="2835" w:type="dxa"/>
            <w:tcBorders>
              <w:top w:val="nil"/>
              <w:left w:val="nil"/>
              <w:bottom w:val="nil"/>
              <w:right w:val="nil"/>
            </w:tcBorders>
            <w:shd w:val="clear" w:color="auto" w:fill="auto"/>
            <w:vAlign w:val="center"/>
            <w:hideMark/>
          </w:tcPr>
          <w:p w14:paraId="58EF35FE" w14:textId="77777777" w:rsidR="00523083" w:rsidRPr="00523083" w:rsidRDefault="00523083" w:rsidP="00523083">
            <w:pPr>
              <w:rPr>
                <w:lang w:val="en-GB" w:eastAsia="en-GB"/>
              </w:rPr>
            </w:pPr>
            <w:proofErr w:type="spellStart"/>
            <w:r w:rsidRPr="00523083">
              <w:rPr>
                <w:lang w:val="en-GB" w:eastAsia="en-GB"/>
              </w:rPr>
              <w:t>Rafik</w:t>
            </w:r>
            <w:proofErr w:type="spellEnd"/>
            <w:r w:rsidRPr="00523083">
              <w:rPr>
                <w:lang w:val="en-GB" w:eastAsia="en-GB"/>
              </w:rPr>
              <w:t xml:space="preserve"> Z., and </w:t>
            </w:r>
            <w:proofErr w:type="spellStart"/>
            <w:r w:rsidRPr="00523083">
              <w:rPr>
                <w:lang w:val="en-GB" w:eastAsia="en-GB"/>
              </w:rPr>
              <w:t>Missaoui</w:t>
            </w:r>
            <w:proofErr w:type="spellEnd"/>
            <w:r w:rsidRPr="00523083">
              <w:rPr>
                <w:lang w:val="en-GB" w:eastAsia="en-GB"/>
              </w:rPr>
              <w:t xml:space="preserve"> H.</w:t>
            </w:r>
          </w:p>
        </w:tc>
      </w:tr>
      <w:tr w:rsidR="00523083" w:rsidRPr="00523083" w14:paraId="522A7B48" w14:textId="77777777" w:rsidTr="002D0B49">
        <w:trPr>
          <w:trHeight w:val="600"/>
        </w:trPr>
        <w:tc>
          <w:tcPr>
            <w:tcW w:w="1843" w:type="dxa"/>
            <w:tcBorders>
              <w:top w:val="nil"/>
              <w:left w:val="nil"/>
              <w:bottom w:val="nil"/>
              <w:right w:val="nil"/>
            </w:tcBorders>
            <w:shd w:val="clear" w:color="auto" w:fill="auto"/>
            <w:vAlign w:val="center"/>
            <w:hideMark/>
          </w:tcPr>
          <w:p w14:paraId="07BEA0DC" w14:textId="77777777" w:rsidR="00523083" w:rsidRPr="00523083" w:rsidRDefault="00523083" w:rsidP="00523083">
            <w:pPr>
              <w:rPr>
                <w:color w:val="000000"/>
                <w:lang w:val="en-GB" w:eastAsia="en-GB"/>
              </w:rPr>
            </w:pPr>
            <w:r w:rsidRPr="00523083">
              <w:rPr>
                <w:color w:val="000000"/>
                <w:lang w:val="en-GB" w:eastAsia="en-GB"/>
              </w:rPr>
              <w:t>SCRS/2016/150</w:t>
            </w:r>
          </w:p>
        </w:tc>
        <w:tc>
          <w:tcPr>
            <w:tcW w:w="4253" w:type="dxa"/>
            <w:tcBorders>
              <w:top w:val="nil"/>
              <w:left w:val="nil"/>
              <w:bottom w:val="nil"/>
              <w:right w:val="nil"/>
            </w:tcBorders>
            <w:shd w:val="clear" w:color="auto" w:fill="auto"/>
            <w:vAlign w:val="center"/>
            <w:hideMark/>
          </w:tcPr>
          <w:p w14:paraId="372DDDAE" w14:textId="77777777" w:rsidR="00523083" w:rsidRPr="00523083" w:rsidRDefault="00523083" w:rsidP="002D0B49">
            <w:pPr>
              <w:jc w:val="both"/>
              <w:rPr>
                <w:lang w:val="en-GB" w:eastAsia="en-GB"/>
              </w:rPr>
            </w:pPr>
            <w:bookmarkStart w:id="0" w:name="RANGE!C85"/>
            <w:bookmarkStart w:id="1" w:name="RANGE!C84"/>
            <w:bookmarkStart w:id="2" w:name="RANGE!B81"/>
            <w:bookmarkStart w:id="3" w:name="RANGE!B151"/>
            <w:bookmarkEnd w:id="0"/>
            <w:bookmarkEnd w:id="1"/>
            <w:bookmarkEnd w:id="2"/>
            <w:r w:rsidRPr="00523083">
              <w:rPr>
                <w:lang w:val="en-GB" w:eastAsia="en-GB"/>
              </w:rPr>
              <w:t xml:space="preserve">Overview of the </w:t>
            </w:r>
            <w:proofErr w:type="spellStart"/>
            <w:r w:rsidRPr="00523083">
              <w:rPr>
                <w:lang w:val="en-GB" w:eastAsia="en-GB"/>
              </w:rPr>
              <w:t>bluefin</w:t>
            </w:r>
            <w:proofErr w:type="spellEnd"/>
            <w:r w:rsidRPr="00523083">
              <w:rPr>
                <w:lang w:val="en-GB" w:eastAsia="en-GB"/>
              </w:rPr>
              <w:t xml:space="preserve"> tuna data recovery in GBYP Phase 6</w:t>
            </w:r>
            <w:bookmarkEnd w:id="3"/>
          </w:p>
        </w:tc>
        <w:tc>
          <w:tcPr>
            <w:tcW w:w="2835" w:type="dxa"/>
            <w:tcBorders>
              <w:top w:val="nil"/>
              <w:left w:val="nil"/>
              <w:bottom w:val="nil"/>
              <w:right w:val="nil"/>
            </w:tcBorders>
            <w:shd w:val="clear" w:color="auto" w:fill="auto"/>
            <w:vAlign w:val="center"/>
            <w:hideMark/>
          </w:tcPr>
          <w:p w14:paraId="759E3A2B" w14:textId="77777777" w:rsidR="00523083" w:rsidRPr="00523083" w:rsidRDefault="00523083" w:rsidP="00523083">
            <w:pPr>
              <w:rPr>
                <w:lang w:val="en-GB" w:eastAsia="en-GB"/>
              </w:rPr>
            </w:pPr>
            <w:r w:rsidRPr="00523083">
              <w:rPr>
                <w:lang w:val="en-GB" w:eastAsia="en-GB"/>
              </w:rPr>
              <w:t xml:space="preserve">Di </w:t>
            </w:r>
            <w:proofErr w:type="spellStart"/>
            <w:r w:rsidRPr="00523083">
              <w:rPr>
                <w:lang w:val="en-GB" w:eastAsia="en-GB"/>
              </w:rPr>
              <w:t>Natale</w:t>
            </w:r>
            <w:proofErr w:type="spellEnd"/>
            <w:r w:rsidRPr="00523083">
              <w:rPr>
                <w:lang w:val="en-GB" w:eastAsia="en-GB"/>
              </w:rPr>
              <w:t xml:space="preserve"> A., </w:t>
            </w:r>
            <w:proofErr w:type="spellStart"/>
            <w:r w:rsidRPr="00523083">
              <w:rPr>
                <w:lang w:val="en-GB" w:eastAsia="en-GB"/>
              </w:rPr>
              <w:t>Pagá</w:t>
            </w:r>
            <w:proofErr w:type="spellEnd"/>
            <w:r w:rsidRPr="00523083">
              <w:rPr>
                <w:lang w:val="en-GB" w:eastAsia="en-GB"/>
              </w:rPr>
              <w:t xml:space="preserve"> Garcia A., and </w:t>
            </w:r>
            <w:proofErr w:type="spellStart"/>
            <w:r w:rsidRPr="00523083">
              <w:rPr>
                <w:lang w:val="en-GB" w:eastAsia="en-GB"/>
              </w:rPr>
              <w:t>Tensek</w:t>
            </w:r>
            <w:proofErr w:type="spellEnd"/>
            <w:r w:rsidRPr="00523083">
              <w:rPr>
                <w:lang w:val="en-GB" w:eastAsia="en-GB"/>
              </w:rPr>
              <w:t xml:space="preserve"> S.</w:t>
            </w:r>
          </w:p>
        </w:tc>
      </w:tr>
      <w:tr w:rsidR="00523083" w:rsidRPr="006853D5" w14:paraId="0BA03B1A" w14:textId="77777777" w:rsidTr="002D0B49">
        <w:trPr>
          <w:trHeight w:val="600"/>
        </w:trPr>
        <w:tc>
          <w:tcPr>
            <w:tcW w:w="1843" w:type="dxa"/>
            <w:tcBorders>
              <w:top w:val="nil"/>
              <w:left w:val="nil"/>
              <w:bottom w:val="nil"/>
              <w:right w:val="nil"/>
            </w:tcBorders>
            <w:shd w:val="clear" w:color="auto" w:fill="auto"/>
            <w:noWrap/>
            <w:vAlign w:val="center"/>
            <w:hideMark/>
          </w:tcPr>
          <w:p w14:paraId="42C85624" w14:textId="77777777" w:rsidR="00523083" w:rsidRPr="00523083" w:rsidRDefault="00523083" w:rsidP="00523083">
            <w:pPr>
              <w:rPr>
                <w:color w:val="000000"/>
                <w:lang w:val="en-GB" w:eastAsia="en-GB"/>
              </w:rPr>
            </w:pPr>
            <w:r w:rsidRPr="00523083">
              <w:rPr>
                <w:color w:val="000000"/>
                <w:lang w:val="en-GB" w:eastAsia="en-GB"/>
              </w:rPr>
              <w:t>SCRS/2016/151</w:t>
            </w:r>
          </w:p>
        </w:tc>
        <w:tc>
          <w:tcPr>
            <w:tcW w:w="4253" w:type="dxa"/>
            <w:tcBorders>
              <w:top w:val="nil"/>
              <w:left w:val="nil"/>
              <w:bottom w:val="nil"/>
              <w:right w:val="nil"/>
            </w:tcBorders>
            <w:shd w:val="clear" w:color="auto" w:fill="auto"/>
            <w:vAlign w:val="center"/>
            <w:hideMark/>
          </w:tcPr>
          <w:p w14:paraId="1A9D8CE1" w14:textId="77777777" w:rsidR="00523083" w:rsidRPr="00523083" w:rsidRDefault="00523083" w:rsidP="002D0B49">
            <w:pPr>
              <w:jc w:val="both"/>
              <w:rPr>
                <w:lang w:val="en-GB" w:eastAsia="en-GB"/>
              </w:rPr>
            </w:pPr>
            <w:r w:rsidRPr="00523083">
              <w:rPr>
                <w:lang w:val="en-GB" w:eastAsia="en-GB"/>
              </w:rPr>
              <w:t xml:space="preserve">The impact of massive fishing of juvenile Atlantic </w:t>
            </w:r>
            <w:proofErr w:type="spellStart"/>
            <w:r w:rsidRPr="00523083">
              <w:rPr>
                <w:lang w:val="en-GB" w:eastAsia="en-GB"/>
              </w:rPr>
              <w:t>bluefin</w:t>
            </w:r>
            <w:proofErr w:type="spellEnd"/>
            <w:r w:rsidRPr="00523083">
              <w:rPr>
                <w:lang w:val="en-GB" w:eastAsia="en-GB"/>
              </w:rPr>
              <w:t xml:space="preserve"> tunas on the spawning population (1949-2010)</w:t>
            </w:r>
          </w:p>
        </w:tc>
        <w:tc>
          <w:tcPr>
            <w:tcW w:w="2835" w:type="dxa"/>
            <w:tcBorders>
              <w:top w:val="nil"/>
              <w:left w:val="nil"/>
              <w:bottom w:val="nil"/>
              <w:right w:val="nil"/>
            </w:tcBorders>
            <w:shd w:val="clear" w:color="auto" w:fill="auto"/>
            <w:vAlign w:val="center"/>
            <w:hideMark/>
          </w:tcPr>
          <w:p w14:paraId="29325980" w14:textId="77777777" w:rsidR="00523083" w:rsidRPr="00523083" w:rsidRDefault="00523083" w:rsidP="00523083">
            <w:pPr>
              <w:rPr>
                <w:lang w:val="en-GB" w:eastAsia="en-GB"/>
              </w:rPr>
            </w:pPr>
            <w:proofErr w:type="spellStart"/>
            <w:r w:rsidRPr="00523083">
              <w:rPr>
                <w:lang w:val="en-GB" w:eastAsia="en-GB"/>
              </w:rPr>
              <w:t>Cort</w:t>
            </w:r>
            <w:proofErr w:type="spellEnd"/>
            <w:r w:rsidRPr="00523083">
              <w:rPr>
                <w:lang w:val="en-GB" w:eastAsia="en-GB"/>
              </w:rPr>
              <w:t xml:space="preserve"> J.L., and </w:t>
            </w:r>
            <w:proofErr w:type="spellStart"/>
            <w:r w:rsidRPr="00523083">
              <w:rPr>
                <w:lang w:val="en-GB" w:eastAsia="en-GB"/>
              </w:rPr>
              <w:t>Abaunza</w:t>
            </w:r>
            <w:proofErr w:type="spellEnd"/>
            <w:r w:rsidRPr="00523083">
              <w:rPr>
                <w:lang w:val="en-GB" w:eastAsia="en-GB"/>
              </w:rPr>
              <w:t xml:space="preserve"> P.</w:t>
            </w:r>
          </w:p>
        </w:tc>
      </w:tr>
      <w:tr w:rsidR="00523083" w:rsidRPr="006853D5" w14:paraId="4D0E0C18" w14:textId="77777777" w:rsidTr="002D0B49">
        <w:trPr>
          <w:trHeight w:val="600"/>
        </w:trPr>
        <w:tc>
          <w:tcPr>
            <w:tcW w:w="1843" w:type="dxa"/>
            <w:tcBorders>
              <w:top w:val="nil"/>
              <w:left w:val="nil"/>
              <w:bottom w:val="nil"/>
              <w:right w:val="nil"/>
            </w:tcBorders>
            <w:shd w:val="clear" w:color="auto" w:fill="auto"/>
            <w:vAlign w:val="center"/>
            <w:hideMark/>
          </w:tcPr>
          <w:p w14:paraId="1D07FF62" w14:textId="77777777" w:rsidR="00523083" w:rsidRPr="00523083" w:rsidRDefault="00523083" w:rsidP="00523083">
            <w:pPr>
              <w:rPr>
                <w:color w:val="000000"/>
                <w:lang w:val="en-GB" w:eastAsia="en-GB"/>
              </w:rPr>
            </w:pPr>
            <w:r w:rsidRPr="00523083">
              <w:rPr>
                <w:color w:val="000000"/>
                <w:lang w:val="en-GB" w:eastAsia="en-GB"/>
              </w:rPr>
              <w:t>SCRS/2016/152</w:t>
            </w:r>
          </w:p>
        </w:tc>
        <w:tc>
          <w:tcPr>
            <w:tcW w:w="4253" w:type="dxa"/>
            <w:tcBorders>
              <w:top w:val="nil"/>
              <w:left w:val="nil"/>
              <w:bottom w:val="nil"/>
              <w:right w:val="nil"/>
            </w:tcBorders>
            <w:shd w:val="clear" w:color="auto" w:fill="auto"/>
            <w:vAlign w:val="center"/>
            <w:hideMark/>
          </w:tcPr>
          <w:p w14:paraId="56DD0926" w14:textId="77777777" w:rsidR="00523083" w:rsidRPr="00523083" w:rsidRDefault="00523083" w:rsidP="002D0B49">
            <w:pPr>
              <w:jc w:val="both"/>
              <w:rPr>
                <w:color w:val="000000"/>
                <w:lang w:val="en-GB" w:eastAsia="en-GB"/>
              </w:rPr>
            </w:pPr>
            <w:r w:rsidRPr="00523083">
              <w:rPr>
                <w:color w:val="000000"/>
                <w:lang w:val="en-GB" w:eastAsia="en-GB"/>
              </w:rPr>
              <w:t xml:space="preserve">Statistical catch at length assessment methodology for Atlantic </w:t>
            </w:r>
            <w:proofErr w:type="spellStart"/>
            <w:r w:rsidRPr="00523083">
              <w:rPr>
                <w:color w:val="000000"/>
                <w:lang w:val="en-GB" w:eastAsia="en-GB"/>
              </w:rPr>
              <w:t>bluefin</w:t>
            </w:r>
            <w:proofErr w:type="spellEnd"/>
            <w:r w:rsidRPr="00523083">
              <w:rPr>
                <w:color w:val="000000"/>
                <w:lang w:val="en-GB" w:eastAsia="en-GB"/>
              </w:rPr>
              <w:t xml:space="preserve"> tuna</w:t>
            </w:r>
          </w:p>
        </w:tc>
        <w:tc>
          <w:tcPr>
            <w:tcW w:w="2835" w:type="dxa"/>
            <w:tcBorders>
              <w:top w:val="nil"/>
              <w:left w:val="nil"/>
              <w:bottom w:val="nil"/>
              <w:right w:val="nil"/>
            </w:tcBorders>
            <w:shd w:val="clear" w:color="auto" w:fill="auto"/>
            <w:vAlign w:val="center"/>
            <w:hideMark/>
          </w:tcPr>
          <w:p w14:paraId="78B4D9A2" w14:textId="77777777" w:rsidR="00523083" w:rsidRPr="00523083" w:rsidRDefault="00523083" w:rsidP="00523083">
            <w:pPr>
              <w:rPr>
                <w:lang w:val="en-GB" w:eastAsia="en-GB"/>
              </w:rPr>
            </w:pPr>
            <w:r w:rsidRPr="00523083">
              <w:rPr>
                <w:lang w:val="en-GB" w:eastAsia="en-GB"/>
              </w:rPr>
              <w:t xml:space="preserve">Butterworth D.S., and </w:t>
            </w:r>
            <w:proofErr w:type="spellStart"/>
            <w:r w:rsidRPr="00523083">
              <w:rPr>
                <w:lang w:val="en-GB" w:eastAsia="en-GB"/>
              </w:rPr>
              <w:t>Rademeyer</w:t>
            </w:r>
            <w:proofErr w:type="spellEnd"/>
            <w:r w:rsidRPr="00523083">
              <w:rPr>
                <w:lang w:val="en-GB" w:eastAsia="en-GB"/>
              </w:rPr>
              <w:t xml:space="preserve"> R.A</w:t>
            </w:r>
          </w:p>
        </w:tc>
      </w:tr>
      <w:tr w:rsidR="00523083" w:rsidRPr="00523083" w14:paraId="11A846F1" w14:textId="77777777" w:rsidTr="002D0B49">
        <w:trPr>
          <w:trHeight w:val="600"/>
        </w:trPr>
        <w:tc>
          <w:tcPr>
            <w:tcW w:w="1843" w:type="dxa"/>
            <w:tcBorders>
              <w:top w:val="nil"/>
              <w:left w:val="nil"/>
              <w:bottom w:val="nil"/>
              <w:right w:val="nil"/>
            </w:tcBorders>
            <w:shd w:val="clear" w:color="auto" w:fill="auto"/>
            <w:noWrap/>
            <w:vAlign w:val="center"/>
            <w:hideMark/>
          </w:tcPr>
          <w:p w14:paraId="2EF2D275" w14:textId="77777777" w:rsidR="00523083" w:rsidRPr="00523083" w:rsidRDefault="00523083" w:rsidP="00523083">
            <w:pPr>
              <w:rPr>
                <w:color w:val="000000"/>
                <w:lang w:val="en-GB" w:eastAsia="en-GB"/>
              </w:rPr>
            </w:pPr>
            <w:r w:rsidRPr="00523083">
              <w:rPr>
                <w:color w:val="000000"/>
                <w:lang w:val="en-GB" w:eastAsia="en-GB"/>
              </w:rPr>
              <w:t>SCRS/2016/153</w:t>
            </w:r>
          </w:p>
        </w:tc>
        <w:tc>
          <w:tcPr>
            <w:tcW w:w="4253" w:type="dxa"/>
            <w:tcBorders>
              <w:top w:val="nil"/>
              <w:left w:val="nil"/>
              <w:bottom w:val="nil"/>
              <w:right w:val="nil"/>
            </w:tcBorders>
            <w:shd w:val="clear" w:color="auto" w:fill="auto"/>
            <w:vAlign w:val="center"/>
            <w:hideMark/>
          </w:tcPr>
          <w:p w14:paraId="34808EE6" w14:textId="77777777" w:rsidR="00523083" w:rsidRPr="00523083" w:rsidRDefault="00523083" w:rsidP="002D0B49">
            <w:pPr>
              <w:jc w:val="both"/>
              <w:rPr>
                <w:color w:val="000000"/>
                <w:lang w:val="en-GB" w:eastAsia="en-GB"/>
              </w:rPr>
            </w:pPr>
            <w:r w:rsidRPr="00523083">
              <w:rPr>
                <w:color w:val="000000"/>
                <w:lang w:val="en-GB" w:eastAsia="en-GB"/>
              </w:rPr>
              <w:t xml:space="preserve">Aerial surveys of </w:t>
            </w:r>
            <w:proofErr w:type="spellStart"/>
            <w:r w:rsidRPr="00523083">
              <w:rPr>
                <w:color w:val="000000"/>
                <w:lang w:val="en-GB" w:eastAsia="en-GB"/>
              </w:rPr>
              <w:t>bluefin</w:t>
            </w:r>
            <w:proofErr w:type="spellEnd"/>
            <w:r w:rsidRPr="00523083">
              <w:rPr>
                <w:color w:val="000000"/>
                <w:lang w:val="en-GB" w:eastAsia="en-GB"/>
              </w:rPr>
              <w:t xml:space="preserve"> tuna in the western Mediterranean Sea: an operational fishery-independent abundance index for juvenile fish?</w:t>
            </w:r>
          </w:p>
        </w:tc>
        <w:tc>
          <w:tcPr>
            <w:tcW w:w="2835" w:type="dxa"/>
            <w:tcBorders>
              <w:top w:val="nil"/>
              <w:left w:val="nil"/>
              <w:bottom w:val="nil"/>
              <w:right w:val="nil"/>
            </w:tcBorders>
            <w:shd w:val="clear" w:color="auto" w:fill="auto"/>
            <w:vAlign w:val="center"/>
            <w:hideMark/>
          </w:tcPr>
          <w:p w14:paraId="42F6D077" w14:textId="77777777" w:rsidR="00523083" w:rsidRPr="00523083" w:rsidRDefault="00523083" w:rsidP="00523083">
            <w:pPr>
              <w:rPr>
                <w:lang w:val="en-GB" w:eastAsia="en-GB"/>
              </w:rPr>
            </w:pPr>
            <w:proofErr w:type="spellStart"/>
            <w:r w:rsidRPr="00523083">
              <w:rPr>
                <w:lang w:val="en-GB" w:eastAsia="en-GB"/>
              </w:rPr>
              <w:t>Rouyer</w:t>
            </w:r>
            <w:proofErr w:type="spellEnd"/>
            <w:r w:rsidRPr="00523083">
              <w:rPr>
                <w:lang w:val="en-GB" w:eastAsia="en-GB"/>
              </w:rPr>
              <w:t xml:space="preserve"> T., </w:t>
            </w:r>
            <w:proofErr w:type="spellStart"/>
            <w:r w:rsidRPr="00523083">
              <w:rPr>
                <w:lang w:val="en-GB" w:eastAsia="en-GB"/>
              </w:rPr>
              <w:t>Bonhommeau</w:t>
            </w:r>
            <w:proofErr w:type="spellEnd"/>
            <w:r w:rsidRPr="00523083">
              <w:rPr>
                <w:lang w:val="en-GB" w:eastAsia="en-GB"/>
              </w:rPr>
              <w:t xml:space="preserve"> S., </w:t>
            </w:r>
            <w:proofErr w:type="spellStart"/>
            <w:r w:rsidRPr="00523083">
              <w:rPr>
                <w:lang w:val="en-GB" w:eastAsia="en-GB"/>
              </w:rPr>
              <w:t>Fromentin</w:t>
            </w:r>
            <w:proofErr w:type="spellEnd"/>
            <w:r w:rsidRPr="00523083">
              <w:rPr>
                <w:lang w:val="en-GB" w:eastAsia="en-GB"/>
              </w:rPr>
              <w:t xml:space="preserve"> J.-M., and </w:t>
            </w:r>
            <w:proofErr w:type="spellStart"/>
            <w:r w:rsidRPr="00523083">
              <w:rPr>
                <w:lang w:val="en-GB" w:eastAsia="en-GB"/>
              </w:rPr>
              <w:t>Brisset</w:t>
            </w:r>
            <w:proofErr w:type="spellEnd"/>
            <w:r w:rsidRPr="00523083">
              <w:rPr>
                <w:lang w:val="en-GB" w:eastAsia="en-GB"/>
              </w:rPr>
              <w:t xml:space="preserve"> B.</w:t>
            </w:r>
          </w:p>
        </w:tc>
      </w:tr>
      <w:tr w:rsidR="00523083" w:rsidRPr="006853D5" w14:paraId="0F4E1FE2" w14:textId="77777777" w:rsidTr="002D0B49">
        <w:trPr>
          <w:trHeight w:val="600"/>
        </w:trPr>
        <w:tc>
          <w:tcPr>
            <w:tcW w:w="1843" w:type="dxa"/>
            <w:tcBorders>
              <w:top w:val="nil"/>
              <w:left w:val="nil"/>
              <w:bottom w:val="nil"/>
              <w:right w:val="nil"/>
            </w:tcBorders>
            <w:shd w:val="clear" w:color="auto" w:fill="auto"/>
            <w:vAlign w:val="center"/>
            <w:hideMark/>
          </w:tcPr>
          <w:p w14:paraId="7FB639A1" w14:textId="77777777" w:rsidR="00523083" w:rsidRPr="00523083" w:rsidRDefault="00523083" w:rsidP="00523083">
            <w:pPr>
              <w:rPr>
                <w:color w:val="000000"/>
                <w:lang w:val="en-GB" w:eastAsia="en-GB"/>
              </w:rPr>
            </w:pPr>
            <w:r w:rsidRPr="00523083">
              <w:rPr>
                <w:color w:val="000000"/>
                <w:lang w:val="en-GB" w:eastAsia="en-GB"/>
              </w:rPr>
              <w:t>SCRS/2016/154</w:t>
            </w:r>
          </w:p>
        </w:tc>
        <w:tc>
          <w:tcPr>
            <w:tcW w:w="4253" w:type="dxa"/>
            <w:tcBorders>
              <w:top w:val="nil"/>
              <w:left w:val="nil"/>
              <w:bottom w:val="nil"/>
              <w:right w:val="nil"/>
            </w:tcBorders>
            <w:shd w:val="clear" w:color="auto" w:fill="auto"/>
            <w:vAlign w:val="center"/>
            <w:hideMark/>
          </w:tcPr>
          <w:p w14:paraId="0CCDCA88" w14:textId="77777777" w:rsidR="00523083" w:rsidRPr="00523083" w:rsidRDefault="00523083" w:rsidP="002D0B49">
            <w:pPr>
              <w:jc w:val="both"/>
              <w:rPr>
                <w:lang w:val="en-GB" w:eastAsia="en-GB"/>
              </w:rPr>
            </w:pPr>
            <w:r w:rsidRPr="00523083">
              <w:rPr>
                <w:lang w:val="en-GB" w:eastAsia="en-GB"/>
              </w:rPr>
              <w:t xml:space="preserve">Analysis of the length–weight relationships for the Atlantic </w:t>
            </w:r>
            <w:proofErr w:type="spellStart"/>
            <w:r w:rsidRPr="00523083">
              <w:rPr>
                <w:lang w:val="en-GB" w:eastAsia="en-GB"/>
              </w:rPr>
              <w:t>bluefin</w:t>
            </w:r>
            <w:proofErr w:type="spellEnd"/>
            <w:r w:rsidRPr="00523083">
              <w:rPr>
                <w:lang w:val="en-GB" w:eastAsia="en-GB"/>
              </w:rPr>
              <w:t xml:space="preserve"> tuna, </w:t>
            </w:r>
            <w:proofErr w:type="spellStart"/>
            <w:r w:rsidRPr="00523083">
              <w:rPr>
                <w:i/>
                <w:iCs/>
                <w:lang w:val="en-GB" w:eastAsia="en-GB"/>
              </w:rPr>
              <w:t>Thunnus</w:t>
            </w:r>
            <w:proofErr w:type="spellEnd"/>
            <w:r w:rsidRPr="00523083">
              <w:rPr>
                <w:i/>
                <w:iCs/>
                <w:lang w:val="en-GB" w:eastAsia="en-GB"/>
              </w:rPr>
              <w:t xml:space="preserve"> </w:t>
            </w:r>
            <w:proofErr w:type="spellStart"/>
            <w:r w:rsidRPr="00523083">
              <w:rPr>
                <w:i/>
                <w:iCs/>
                <w:lang w:val="en-GB" w:eastAsia="en-GB"/>
              </w:rPr>
              <w:t>thynnus</w:t>
            </w:r>
            <w:proofErr w:type="spellEnd"/>
            <w:r w:rsidRPr="00523083">
              <w:rPr>
                <w:lang w:val="en-GB" w:eastAsia="en-GB"/>
              </w:rPr>
              <w:t xml:space="preserve"> (L.)</w:t>
            </w:r>
          </w:p>
        </w:tc>
        <w:tc>
          <w:tcPr>
            <w:tcW w:w="2835" w:type="dxa"/>
            <w:tcBorders>
              <w:top w:val="nil"/>
              <w:left w:val="nil"/>
              <w:bottom w:val="nil"/>
              <w:right w:val="nil"/>
            </w:tcBorders>
            <w:shd w:val="clear" w:color="auto" w:fill="auto"/>
            <w:vAlign w:val="center"/>
            <w:hideMark/>
          </w:tcPr>
          <w:p w14:paraId="4DDF6C64" w14:textId="77777777" w:rsidR="00523083" w:rsidRPr="00523083" w:rsidRDefault="00523083" w:rsidP="00523083">
            <w:pPr>
              <w:rPr>
                <w:lang w:val="en-GB" w:eastAsia="en-GB"/>
              </w:rPr>
            </w:pPr>
            <w:proofErr w:type="spellStart"/>
            <w:r w:rsidRPr="00523083">
              <w:rPr>
                <w:lang w:val="en-GB" w:eastAsia="en-GB"/>
              </w:rPr>
              <w:t>Cort</w:t>
            </w:r>
            <w:proofErr w:type="spellEnd"/>
            <w:r w:rsidRPr="00523083">
              <w:rPr>
                <w:lang w:val="en-GB" w:eastAsia="en-GB"/>
              </w:rPr>
              <w:t xml:space="preserve"> J.L., and </w:t>
            </w:r>
            <w:proofErr w:type="spellStart"/>
            <w:r w:rsidRPr="00523083">
              <w:rPr>
                <w:lang w:val="en-GB" w:eastAsia="en-GB"/>
              </w:rPr>
              <w:t>Estruch</w:t>
            </w:r>
            <w:proofErr w:type="spellEnd"/>
            <w:r w:rsidRPr="00523083">
              <w:rPr>
                <w:lang w:val="en-GB" w:eastAsia="en-GB"/>
              </w:rPr>
              <w:t xml:space="preserve"> V.D.</w:t>
            </w:r>
          </w:p>
        </w:tc>
      </w:tr>
      <w:tr w:rsidR="002D0B49" w:rsidRPr="006853D5" w14:paraId="283A6555" w14:textId="77777777" w:rsidTr="002D0B49">
        <w:trPr>
          <w:trHeight w:val="600"/>
        </w:trPr>
        <w:tc>
          <w:tcPr>
            <w:tcW w:w="1843" w:type="dxa"/>
            <w:tcBorders>
              <w:top w:val="nil"/>
              <w:left w:val="nil"/>
              <w:bottom w:val="nil"/>
              <w:right w:val="nil"/>
            </w:tcBorders>
            <w:shd w:val="clear" w:color="auto" w:fill="auto"/>
            <w:vAlign w:val="center"/>
            <w:hideMark/>
          </w:tcPr>
          <w:p w14:paraId="4329D5A0" w14:textId="77777777" w:rsidR="002D0B49" w:rsidRPr="002D0B49" w:rsidRDefault="002D0B49" w:rsidP="002D0B49">
            <w:pPr>
              <w:rPr>
                <w:color w:val="000000"/>
                <w:lang w:val="en-GB" w:eastAsia="en-GB"/>
              </w:rPr>
            </w:pPr>
            <w:r w:rsidRPr="002D0B49">
              <w:rPr>
                <w:color w:val="000000"/>
                <w:lang w:val="en-GB" w:eastAsia="en-GB"/>
              </w:rPr>
              <w:t>SCRS/P/2016/032</w:t>
            </w:r>
          </w:p>
        </w:tc>
        <w:tc>
          <w:tcPr>
            <w:tcW w:w="4253" w:type="dxa"/>
            <w:tcBorders>
              <w:top w:val="nil"/>
              <w:left w:val="nil"/>
              <w:bottom w:val="nil"/>
              <w:right w:val="nil"/>
            </w:tcBorders>
            <w:shd w:val="clear" w:color="auto" w:fill="auto"/>
            <w:vAlign w:val="center"/>
            <w:hideMark/>
          </w:tcPr>
          <w:p w14:paraId="36F541A1" w14:textId="77777777" w:rsidR="002D0B49" w:rsidRPr="002D0B49" w:rsidRDefault="002D0B49" w:rsidP="002D0B49">
            <w:pPr>
              <w:jc w:val="both"/>
              <w:rPr>
                <w:lang w:val="en-GB" w:eastAsia="en-GB"/>
              </w:rPr>
            </w:pPr>
            <w:r w:rsidRPr="002D0B49">
              <w:rPr>
                <w:lang w:val="en-GB" w:eastAsia="en-GB"/>
              </w:rPr>
              <w:t>A genetic traceability tool for differentiation of Atlantic Bluefin Tuna (</w:t>
            </w:r>
            <w:proofErr w:type="spellStart"/>
            <w:r w:rsidRPr="002D0B49">
              <w:rPr>
                <w:i/>
                <w:lang w:val="en-GB" w:eastAsia="en-GB"/>
              </w:rPr>
              <w:t>Thunnus</w:t>
            </w:r>
            <w:proofErr w:type="spellEnd"/>
            <w:r w:rsidRPr="002D0B49">
              <w:rPr>
                <w:i/>
                <w:lang w:val="en-GB" w:eastAsia="en-GB"/>
              </w:rPr>
              <w:t xml:space="preserve"> </w:t>
            </w:r>
            <w:proofErr w:type="spellStart"/>
            <w:r w:rsidRPr="002D0B49">
              <w:rPr>
                <w:i/>
                <w:lang w:val="en-GB" w:eastAsia="en-GB"/>
              </w:rPr>
              <w:t>thynnus</w:t>
            </w:r>
            <w:proofErr w:type="spellEnd"/>
            <w:r w:rsidRPr="002D0B49">
              <w:rPr>
                <w:lang w:val="en-GB" w:eastAsia="en-GB"/>
              </w:rPr>
              <w:t>) spawning grounds</w:t>
            </w:r>
          </w:p>
        </w:tc>
        <w:tc>
          <w:tcPr>
            <w:tcW w:w="2835" w:type="dxa"/>
            <w:tcBorders>
              <w:top w:val="nil"/>
              <w:left w:val="nil"/>
              <w:bottom w:val="nil"/>
              <w:right w:val="nil"/>
            </w:tcBorders>
            <w:shd w:val="clear" w:color="auto" w:fill="auto"/>
            <w:vAlign w:val="center"/>
            <w:hideMark/>
          </w:tcPr>
          <w:p w14:paraId="79E3838B" w14:textId="77777777" w:rsidR="002D0B49" w:rsidRPr="002D0B49" w:rsidRDefault="002D0B49" w:rsidP="002D0B49">
            <w:pPr>
              <w:rPr>
                <w:lang w:val="en-GB" w:eastAsia="en-GB"/>
              </w:rPr>
            </w:pPr>
            <w:r w:rsidRPr="002D0B49">
              <w:rPr>
                <w:lang w:val="en-GB" w:eastAsia="en-GB"/>
              </w:rPr>
              <w:t>Rodríguez-</w:t>
            </w:r>
            <w:proofErr w:type="spellStart"/>
            <w:r w:rsidRPr="002D0B49">
              <w:rPr>
                <w:lang w:val="en-GB" w:eastAsia="en-GB"/>
              </w:rPr>
              <w:t>Ezpeleta</w:t>
            </w:r>
            <w:proofErr w:type="spellEnd"/>
            <w:r w:rsidRPr="002D0B49">
              <w:rPr>
                <w:lang w:val="en-GB" w:eastAsia="en-GB"/>
              </w:rPr>
              <w:t xml:space="preserve"> N., </w:t>
            </w:r>
            <w:proofErr w:type="spellStart"/>
            <w:r w:rsidRPr="002D0B49">
              <w:rPr>
                <w:lang w:val="en-GB" w:eastAsia="en-GB"/>
              </w:rPr>
              <w:t>Díaz</w:t>
            </w:r>
            <w:proofErr w:type="spellEnd"/>
            <w:r w:rsidRPr="002D0B49">
              <w:rPr>
                <w:lang w:val="en-GB" w:eastAsia="en-GB"/>
              </w:rPr>
              <w:t xml:space="preserve">-Arce N., </w:t>
            </w:r>
            <w:proofErr w:type="spellStart"/>
            <w:r w:rsidRPr="002D0B49">
              <w:rPr>
                <w:lang w:val="en-GB" w:eastAsia="en-GB"/>
              </w:rPr>
              <w:t>Alemany</w:t>
            </w:r>
            <w:proofErr w:type="spellEnd"/>
            <w:r w:rsidRPr="002D0B49">
              <w:rPr>
                <w:lang w:val="en-GB" w:eastAsia="en-GB"/>
              </w:rPr>
              <w:t xml:space="preserve"> F., </w:t>
            </w:r>
            <w:proofErr w:type="spellStart"/>
            <w:r w:rsidRPr="002D0B49">
              <w:rPr>
                <w:lang w:val="en-GB" w:eastAsia="en-GB"/>
              </w:rPr>
              <w:t>Deguara</w:t>
            </w:r>
            <w:proofErr w:type="spellEnd"/>
            <w:r w:rsidRPr="002D0B49">
              <w:rPr>
                <w:lang w:val="en-GB" w:eastAsia="en-GB"/>
              </w:rPr>
              <w:t xml:space="preserve"> S., Franks J., </w:t>
            </w:r>
            <w:proofErr w:type="spellStart"/>
            <w:r w:rsidRPr="002D0B49">
              <w:rPr>
                <w:lang w:val="en-GB" w:eastAsia="en-GB"/>
              </w:rPr>
              <w:t>Rooker</w:t>
            </w:r>
            <w:proofErr w:type="spellEnd"/>
            <w:r w:rsidRPr="002D0B49">
              <w:rPr>
                <w:lang w:val="en-GB" w:eastAsia="en-GB"/>
              </w:rPr>
              <w:t xml:space="preserve"> J.R., </w:t>
            </w:r>
            <w:proofErr w:type="spellStart"/>
            <w:r w:rsidRPr="002D0B49">
              <w:rPr>
                <w:lang w:val="en-GB" w:eastAsia="en-GB"/>
              </w:rPr>
              <w:t>Lutcavage</w:t>
            </w:r>
            <w:proofErr w:type="spellEnd"/>
            <w:r w:rsidRPr="002D0B49">
              <w:rPr>
                <w:lang w:val="en-GB" w:eastAsia="en-GB"/>
              </w:rPr>
              <w:t xml:space="preserve"> M., Quattro J., </w:t>
            </w:r>
            <w:proofErr w:type="spellStart"/>
            <w:r w:rsidRPr="002D0B49">
              <w:rPr>
                <w:lang w:val="en-GB" w:eastAsia="en-GB"/>
              </w:rPr>
              <w:t>Oray</w:t>
            </w:r>
            <w:proofErr w:type="spellEnd"/>
            <w:r w:rsidRPr="002D0B49">
              <w:rPr>
                <w:lang w:val="en-GB" w:eastAsia="en-GB"/>
              </w:rPr>
              <w:t xml:space="preserve"> I., </w:t>
            </w:r>
            <w:proofErr w:type="spellStart"/>
            <w:r w:rsidRPr="002D0B49">
              <w:rPr>
                <w:lang w:val="en-GB" w:eastAsia="en-GB"/>
              </w:rPr>
              <w:t>Macías</w:t>
            </w:r>
            <w:proofErr w:type="spellEnd"/>
            <w:r w:rsidRPr="002D0B49">
              <w:rPr>
                <w:lang w:val="en-GB" w:eastAsia="en-GB"/>
              </w:rPr>
              <w:t xml:space="preserve"> D., Valastro M., </w:t>
            </w:r>
            <w:proofErr w:type="spellStart"/>
            <w:r w:rsidRPr="002D0B49">
              <w:rPr>
                <w:lang w:val="en-GB" w:eastAsia="en-GB"/>
              </w:rPr>
              <w:t>Irigoien</w:t>
            </w:r>
            <w:proofErr w:type="spellEnd"/>
            <w:r w:rsidRPr="002D0B49">
              <w:rPr>
                <w:lang w:val="en-GB" w:eastAsia="en-GB"/>
              </w:rPr>
              <w:t xml:space="preserve"> X., and </w:t>
            </w:r>
            <w:proofErr w:type="spellStart"/>
            <w:r w:rsidRPr="002D0B49">
              <w:rPr>
                <w:lang w:val="en-GB" w:eastAsia="en-GB"/>
              </w:rPr>
              <w:t>Arrizabalaga</w:t>
            </w:r>
            <w:proofErr w:type="spellEnd"/>
            <w:r w:rsidRPr="002D0B49">
              <w:rPr>
                <w:lang w:val="en-GB" w:eastAsia="en-GB"/>
              </w:rPr>
              <w:t xml:space="preserve"> H.</w:t>
            </w:r>
          </w:p>
        </w:tc>
      </w:tr>
      <w:tr w:rsidR="002D0B49" w:rsidRPr="006853D5" w14:paraId="646C5EE0" w14:textId="77777777" w:rsidTr="002D0B49">
        <w:trPr>
          <w:trHeight w:val="600"/>
        </w:trPr>
        <w:tc>
          <w:tcPr>
            <w:tcW w:w="1843" w:type="dxa"/>
            <w:tcBorders>
              <w:top w:val="nil"/>
              <w:left w:val="nil"/>
              <w:bottom w:val="nil"/>
              <w:right w:val="nil"/>
            </w:tcBorders>
            <w:shd w:val="clear" w:color="auto" w:fill="auto"/>
            <w:vAlign w:val="center"/>
            <w:hideMark/>
          </w:tcPr>
          <w:p w14:paraId="634E2ED7" w14:textId="77777777" w:rsidR="002D0B49" w:rsidRPr="002D0B49" w:rsidRDefault="002D0B49" w:rsidP="002D0B49">
            <w:pPr>
              <w:rPr>
                <w:color w:val="000000"/>
                <w:lang w:val="en-GB" w:eastAsia="en-GB"/>
              </w:rPr>
            </w:pPr>
            <w:r w:rsidRPr="002D0B49">
              <w:rPr>
                <w:color w:val="000000"/>
                <w:lang w:val="en-GB" w:eastAsia="en-GB"/>
              </w:rPr>
              <w:t>SCRS/P/2016/033</w:t>
            </w:r>
          </w:p>
        </w:tc>
        <w:tc>
          <w:tcPr>
            <w:tcW w:w="4253" w:type="dxa"/>
            <w:tcBorders>
              <w:top w:val="nil"/>
              <w:left w:val="nil"/>
              <w:bottom w:val="nil"/>
              <w:right w:val="nil"/>
            </w:tcBorders>
            <w:shd w:val="clear" w:color="auto" w:fill="auto"/>
            <w:vAlign w:val="center"/>
            <w:hideMark/>
          </w:tcPr>
          <w:p w14:paraId="4967DA74" w14:textId="77777777" w:rsidR="002D0B49" w:rsidRPr="002D0B49" w:rsidRDefault="002D0B49" w:rsidP="002D0B49">
            <w:pPr>
              <w:jc w:val="both"/>
              <w:rPr>
                <w:lang w:val="en-GB" w:eastAsia="en-GB"/>
              </w:rPr>
            </w:pPr>
            <w:r w:rsidRPr="002D0B49">
              <w:rPr>
                <w:lang w:val="en-GB" w:eastAsia="en-GB"/>
              </w:rPr>
              <w:t xml:space="preserve">Using </w:t>
            </w:r>
            <w:proofErr w:type="spellStart"/>
            <w:r w:rsidRPr="002D0B49">
              <w:rPr>
                <w:lang w:val="en-GB" w:eastAsia="en-GB"/>
              </w:rPr>
              <w:t>SatTagSim</w:t>
            </w:r>
            <w:proofErr w:type="spellEnd"/>
            <w:r w:rsidRPr="002D0B49">
              <w:rPr>
                <w:lang w:val="en-GB" w:eastAsia="en-GB"/>
              </w:rPr>
              <w:t xml:space="preserve"> to provide transition matrices for Movement Inclusive Models</w:t>
            </w:r>
          </w:p>
        </w:tc>
        <w:tc>
          <w:tcPr>
            <w:tcW w:w="2835" w:type="dxa"/>
            <w:tcBorders>
              <w:top w:val="nil"/>
              <w:left w:val="nil"/>
              <w:bottom w:val="nil"/>
              <w:right w:val="nil"/>
            </w:tcBorders>
            <w:shd w:val="clear" w:color="auto" w:fill="auto"/>
            <w:vAlign w:val="center"/>
            <w:hideMark/>
          </w:tcPr>
          <w:p w14:paraId="303460A5" w14:textId="77777777" w:rsidR="002D0B49" w:rsidRPr="002D0B49" w:rsidRDefault="002D0B49" w:rsidP="002D0B49">
            <w:pPr>
              <w:rPr>
                <w:lang w:val="en-GB" w:eastAsia="en-GB"/>
              </w:rPr>
            </w:pPr>
            <w:proofErr w:type="spellStart"/>
            <w:r w:rsidRPr="002D0B49">
              <w:rPr>
                <w:lang w:val="en-GB" w:eastAsia="en-GB"/>
              </w:rPr>
              <w:t>Galuardi</w:t>
            </w:r>
            <w:proofErr w:type="spellEnd"/>
            <w:r w:rsidRPr="002D0B49">
              <w:rPr>
                <w:lang w:val="en-GB" w:eastAsia="en-GB"/>
              </w:rPr>
              <w:t xml:space="preserve"> B, </w:t>
            </w:r>
            <w:proofErr w:type="spellStart"/>
            <w:r w:rsidRPr="002D0B49">
              <w:rPr>
                <w:lang w:val="en-GB" w:eastAsia="en-GB"/>
              </w:rPr>
              <w:t>Cadrin</w:t>
            </w:r>
            <w:proofErr w:type="spellEnd"/>
            <w:r w:rsidRPr="002D0B49">
              <w:rPr>
                <w:lang w:val="en-GB" w:eastAsia="en-GB"/>
              </w:rPr>
              <w:t xml:space="preserve"> S.X., </w:t>
            </w:r>
            <w:proofErr w:type="spellStart"/>
            <w:r w:rsidRPr="002D0B49">
              <w:rPr>
                <w:lang w:val="en-GB" w:eastAsia="en-GB"/>
              </w:rPr>
              <w:t>Arregui</w:t>
            </w:r>
            <w:proofErr w:type="spellEnd"/>
            <w:r w:rsidRPr="002D0B49">
              <w:rPr>
                <w:lang w:val="en-GB" w:eastAsia="en-GB"/>
              </w:rPr>
              <w:t xml:space="preserve"> I., </w:t>
            </w:r>
            <w:proofErr w:type="spellStart"/>
            <w:r w:rsidRPr="002D0B49">
              <w:rPr>
                <w:lang w:val="en-GB" w:eastAsia="en-GB"/>
              </w:rPr>
              <w:t>Arrizabalaga</w:t>
            </w:r>
            <w:proofErr w:type="spellEnd"/>
            <w:r w:rsidRPr="002D0B49">
              <w:rPr>
                <w:lang w:val="en-GB" w:eastAsia="en-GB"/>
              </w:rPr>
              <w:t xml:space="preserve"> H., Di </w:t>
            </w:r>
            <w:proofErr w:type="spellStart"/>
            <w:r w:rsidRPr="002D0B49">
              <w:rPr>
                <w:lang w:val="en-GB" w:eastAsia="en-GB"/>
              </w:rPr>
              <w:t>Natale</w:t>
            </w:r>
            <w:proofErr w:type="spellEnd"/>
            <w:r w:rsidRPr="002D0B49">
              <w:rPr>
                <w:lang w:val="en-GB" w:eastAsia="en-GB"/>
              </w:rPr>
              <w:t xml:space="preserve"> A., Brown </w:t>
            </w:r>
            <w:proofErr w:type="spellStart"/>
            <w:r w:rsidRPr="002D0B49">
              <w:rPr>
                <w:lang w:val="en-GB" w:eastAsia="en-GB"/>
              </w:rPr>
              <w:t>C.,Lam</w:t>
            </w:r>
            <w:proofErr w:type="spellEnd"/>
            <w:r w:rsidRPr="002D0B49">
              <w:rPr>
                <w:lang w:val="en-GB" w:eastAsia="en-GB"/>
              </w:rPr>
              <w:t xml:space="preserve"> C.H., and </w:t>
            </w:r>
            <w:proofErr w:type="spellStart"/>
            <w:r w:rsidRPr="002D0B49">
              <w:rPr>
                <w:lang w:val="en-GB" w:eastAsia="en-GB"/>
              </w:rPr>
              <w:t>Lutcavage</w:t>
            </w:r>
            <w:proofErr w:type="spellEnd"/>
            <w:r w:rsidRPr="002D0B49">
              <w:rPr>
                <w:lang w:val="en-GB" w:eastAsia="en-GB"/>
              </w:rPr>
              <w:t xml:space="preserve"> M.E.</w:t>
            </w:r>
          </w:p>
        </w:tc>
      </w:tr>
      <w:tr w:rsidR="002D0B49" w:rsidRPr="006853D5" w14:paraId="23299508" w14:textId="77777777" w:rsidTr="002D0B49">
        <w:trPr>
          <w:trHeight w:val="600"/>
        </w:trPr>
        <w:tc>
          <w:tcPr>
            <w:tcW w:w="1843" w:type="dxa"/>
            <w:tcBorders>
              <w:top w:val="nil"/>
              <w:left w:val="nil"/>
              <w:bottom w:val="nil"/>
              <w:right w:val="nil"/>
            </w:tcBorders>
            <w:shd w:val="clear" w:color="auto" w:fill="auto"/>
            <w:vAlign w:val="center"/>
            <w:hideMark/>
          </w:tcPr>
          <w:p w14:paraId="2C809569" w14:textId="77777777" w:rsidR="002D0B49" w:rsidRPr="002D0B49" w:rsidRDefault="002D0B49" w:rsidP="002D0B49">
            <w:pPr>
              <w:rPr>
                <w:color w:val="000000"/>
                <w:lang w:val="en-GB" w:eastAsia="en-GB"/>
              </w:rPr>
            </w:pPr>
            <w:r w:rsidRPr="002D0B49">
              <w:rPr>
                <w:color w:val="000000"/>
                <w:lang w:val="en-GB" w:eastAsia="en-GB"/>
              </w:rPr>
              <w:t>SCRS/P/2016/034</w:t>
            </w:r>
          </w:p>
        </w:tc>
        <w:tc>
          <w:tcPr>
            <w:tcW w:w="4253" w:type="dxa"/>
            <w:tcBorders>
              <w:top w:val="nil"/>
              <w:left w:val="nil"/>
              <w:bottom w:val="nil"/>
              <w:right w:val="nil"/>
            </w:tcBorders>
            <w:shd w:val="clear" w:color="auto" w:fill="auto"/>
            <w:vAlign w:val="center"/>
            <w:hideMark/>
          </w:tcPr>
          <w:p w14:paraId="5BF0B569" w14:textId="77777777" w:rsidR="002D0B49" w:rsidRPr="002D0B49" w:rsidRDefault="002D0B49" w:rsidP="002D0B49">
            <w:pPr>
              <w:jc w:val="both"/>
              <w:rPr>
                <w:lang w:val="en-GB" w:eastAsia="en-GB"/>
              </w:rPr>
            </w:pPr>
            <w:r w:rsidRPr="002D0B49">
              <w:rPr>
                <w:lang w:val="en-GB" w:eastAsia="en-GB"/>
              </w:rPr>
              <w:t>Herring Acoustic Surveys: A new fishery independent abundance index (1994 - 2014) for Atlantic Bluefin tuna in the Gulf of St Lawrence</w:t>
            </w:r>
          </w:p>
        </w:tc>
        <w:tc>
          <w:tcPr>
            <w:tcW w:w="2835" w:type="dxa"/>
            <w:tcBorders>
              <w:top w:val="nil"/>
              <w:left w:val="nil"/>
              <w:bottom w:val="nil"/>
              <w:right w:val="nil"/>
            </w:tcBorders>
            <w:shd w:val="clear" w:color="auto" w:fill="auto"/>
            <w:vAlign w:val="center"/>
            <w:hideMark/>
          </w:tcPr>
          <w:p w14:paraId="3C6C55EF" w14:textId="77777777" w:rsidR="002D0B49" w:rsidRPr="002D0B49" w:rsidRDefault="002D0B49" w:rsidP="002D0B49">
            <w:pPr>
              <w:rPr>
                <w:lang w:val="en-GB" w:eastAsia="en-GB"/>
              </w:rPr>
            </w:pPr>
            <w:r w:rsidRPr="002D0B49">
              <w:rPr>
                <w:lang w:val="en-GB" w:eastAsia="en-GB"/>
              </w:rPr>
              <w:t xml:space="preserve">Melvin G., </w:t>
            </w:r>
            <w:proofErr w:type="spellStart"/>
            <w:r w:rsidRPr="002D0B49">
              <w:rPr>
                <w:lang w:val="en-GB" w:eastAsia="en-GB"/>
              </w:rPr>
              <w:t>Munden</w:t>
            </w:r>
            <w:proofErr w:type="spellEnd"/>
            <w:r w:rsidRPr="002D0B49">
              <w:rPr>
                <w:lang w:val="en-GB" w:eastAsia="en-GB"/>
              </w:rPr>
              <w:t xml:space="preserve"> J., and Finley M.</w:t>
            </w:r>
          </w:p>
        </w:tc>
      </w:tr>
      <w:tr w:rsidR="002D0B49" w:rsidRPr="002D0B49" w14:paraId="0339E3B1" w14:textId="77777777" w:rsidTr="002D0B49">
        <w:trPr>
          <w:trHeight w:val="600"/>
        </w:trPr>
        <w:tc>
          <w:tcPr>
            <w:tcW w:w="1843" w:type="dxa"/>
            <w:tcBorders>
              <w:top w:val="nil"/>
              <w:left w:val="nil"/>
              <w:bottom w:val="nil"/>
              <w:right w:val="nil"/>
            </w:tcBorders>
            <w:shd w:val="clear" w:color="auto" w:fill="auto"/>
            <w:vAlign w:val="center"/>
            <w:hideMark/>
          </w:tcPr>
          <w:p w14:paraId="0D471A44" w14:textId="77777777" w:rsidR="002D0B49" w:rsidRPr="002D0B49" w:rsidRDefault="002D0B49" w:rsidP="002D0B49">
            <w:pPr>
              <w:rPr>
                <w:color w:val="000000"/>
                <w:lang w:val="en-GB" w:eastAsia="en-GB"/>
              </w:rPr>
            </w:pPr>
            <w:r w:rsidRPr="002D0B49">
              <w:rPr>
                <w:color w:val="000000"/>
                <w:lang w:val="en-GB" w:eastAsia="en-GB"/>
              </w:rPr>
              <w:t>SCRS/P/2016/035</w:t>
            </w:r>
          </w:p>
        </w:tc>
        <w:tc>
          <w:tcPr>
            <w:tcW w:w="4253" w:type="dxa"/>
            <w:tcBorders>
              <w:top w:val="nil"/>
              <w:left w:val="nil"/>
              <w:bottom w:val="nil"/>
              <w:right w:val="nil"/>
            </w:tcBorders>
            <w:shd w:val="clear" w:color="auto" w:fill="auto"/>
            <w:vAlign w:val="center"/>
            <w:hideMark/>
          </w:tcPr>
          <w:p w14:paraId="7BC76BAE" w14:textId="77777777" w:rsidR="002D0B49" w:rsidRPr="002D0B49" w:rsidRDefault="002D0B49" w:rsidP="002D0B49">
            <w:pPr>
              <w:jc w:val="both"/>
              <w:rPr>
                <w:lang w:val="en-GB" w:eastAsia="en-GB"/>
              </w:rPr>
            </w:pPr>
            <w:r w:rsidRPr="002D0B49">
              <w:rPr>
                <w:lang w:val="en-GB" w:eastAsia="en-GB"/>
              </w:rPr>
              <w:t xml:space="preserve">Review of BCD information (2008 to 2016) as a complement to improve Task I </w:t>
            </w:r>
          </w:p>
        </w:tc>
        <w:tc>
          <w:tcPr>
            <w:tcW w:w="2835" w:type="dxa"/>
            <w:tcBorders>
              <w:top w:val="nil"/>
              <w:left w:val="nil"/>
              <w:bottom w:val="nil"/>
              <w:right w:val="nil"/>
            </w:tcBorders>
            <w:shd w:val="clear" w:color="auto" w:fill="auto"/>
            <w:vAlign w:val="center"/>
            <w:hideMark/>
          </w:tcPr>
          <w:p w14:paraId="2C7AEF45" w14:textId="77777777" w:rsidR="002D0B49" w:rsidRPr="002D0B49" w:rsidRDefault="002D0B49" w:rsidP="002D0B49">
            <w:pPr>
              <w:rPr>
                <w:lang w:val="en-GB" w:eastAsia="en-GB"/>
              </w:rPr>
            </w:pPr>
            <w:r w:rsidRPr="002D0B49">
              <w:rPr>
                <w:lang w:val="en-GB" w:eastAsia="en-GB"/>
              </w:rPr>
              <w:t>Palma C.</w:t>
            </w:r>
          </w:p>
        </w:tc>
      </w:tr>
      <w:tr w:rsidR="002D0B49" w:rsidRPr="002D0B49" w14:paraId="2C8C8ECF" w14:textId="77777777" w:rsidTr="002D0B49">
        <w:trPr>
          <w:trHeight w:val="600"/>
        </w:trPr>
        <w:tc>
          <w:tcPr>
            <w:tcW w:w="1843" w:type="dxa"/>
            <w:tcBorders>
              <w:top w:val="nil"/>
              <w:left w:val="nil"/>
              <w:bottom w:val="nil"/>
              <w:right w:val="nil"/>
            </w:tcBorders>
            <w:shd w:val="clear" w:color="auto" w:fill="auto"/>
            <w:vAlign w:val="center"/>
            <w:hideMark/>
          </w:tcPr>
          <w:p w14:paraId="5EE0A490" w14:textId="77777777" w:rsidR="002D0B49" w:rsidRPr="002D0B49" w:rsidRDefault="002D0B49" w:rsidP="002D0B49">
            <w:pPr>
              <w:rPr>
                <w:color w:val="000000"/>
                <w:lang w:val="en-GB" w:eastAsia="en-GB"/>
              </w:rPr>
            </w:pPr>
            <w:r w:rsidRPr="002D0B49">
              <w:rPr>
                <w:color w:val="000000"/>
                <w:lang w:val="en-GB" w:eastAsia="en-GB"/>
              </w:rPr>
              <w:lastRenderedPageBreak/>
              <w:t>SCRS/P/2016/036</w:t>
            </w:r>
          </w:p>
        </w:tc>
        <w:tc>
          <w:tcPr>
            <w:tcW w:w="4253" w:type="dxa"/>
            <w:tcBorders>
              <w:top w:val="nil"/>
              <w:left w:val="nil"/>
              <w:bottom w:val="nil"/>
              <w:right w:val="nil"/>
            </w:tcBorders>
            <w:shd w:val="clear" w:color="auto" w:fill="auto"/>
            <w:vAlign w:val="center"/>
            <w:hideMark/>
          </w:tcPr>
          <w:p w14:paraId="6B16090C" w14:textId="77777777" w:rsidR="002D0B49" w:rsidRPr="002D0B49" w:rsidRDefault="002D0B49" w:rsidP="002D0B49">
            <w:pPr>
              <w:jc w:val="both"/>
              <w:rPr>
                <w:lang w:val="en-GB" w:eastAsia="en-GB"/>
              </w:rPr>
            </w:pPr>
            <w:r w:rsidRPr="002D0B49">
              <w:rPr>
                <w:lang w:val="en-GB" w:eastAsia="en-GB"/>
              </w:rPr>
              <w:t xml:space="preserve">Guidelines towards a “fully revised” catch-at-size/age estimation </w:t>
            </w:r>
          </w:p>
        </w:tc>
        <w:tc>
          <w:tcPr>
            <w:tcW w:w="2835" w:type="dxa"/>
            <w:tcBorders>
              <w:top w:val="nil"/>
              <w:left w:val="nil"/>
              <w:bottom w:val="nil"/>
              <w:right w:val="nil"/>
            </w:tcBorders>
            <w:shd w:val="clear" w:color="auto" w:fill="auto"/>
            <w:vAlign w:val="center"/>
            <w:hideMark/>
          </w:tcPr>
          <w:p w14:paraId="4765EEF2" w14:textId="77777777" w:rsidR="002D0B49" w:rsidRPr="002D0B49" w:rsidRDefault="002D0B49" w:rsidP="002D0B49">
            <w:pPr>
              <w:rPr>
                <w:lang w:val="en-GB" w:eastAsia="en-GB"/>
              </w:rPr>
            </w:pPr>
            <w:r w:rsidRPr="002D0B49">
              <w:rPr>
                <w:lang w:val="en-GB" w:eastAsia="en-GB"/>
              </w:rPr>
              <w:t>Palma C.</w:t>
            </w:r>
          </w:p>
        </w:tc>
      </w:tr>
      <w:tr w:rsidR="002D0B49" w:rsidRPr="006853D5" w14:paraId="49B40FE9" w14:textId="77777777" w:rsidTr="002D0B49">
        <w:trPr>
          <w:trHeight w:val="600"/>
        </w:trPr>
        <w:tc>
          <w:tcPr>
            <w:tcW w:w="1843" w:type="dxa"/>
            <w:tcBorders>
              <w:top w:val="nil"/>
              <w:left w:val="nil"/>
              <w:bottom w:val="nil"/>
              <w:right w:val="nil"/>
            </w:tcBorders>
            <w:shd w:val="clear" w:color="auto" w:fill="auto"/>
            <w:vAlign w:val="center"/>
            <w:hideMark/>
          </w:tcPr>
          <w:p w14:paraId="274F6D53" w14:textId="77777777" w:rsidR="002D0B49" w:rsidRPr="002D0B49" w:rsidRDefault="002D0B49" w:rsidP="002D0B49">
            <w:pPr>
              <w:rPr>
                <w:color w:val="000000"/>
                <w:lang w:val="en-GB" w:eastAsia="en-GB"/>
              </w:rPr>
            </w:pPr>
            <w:r w:rsidRPr="002D0B49">
              <w:rPr>
                <w:color w:val="000000"/>
                <w:lang w:val="en-GB" w:eastAsia="en-GB"/>
              </w:rPr>
              <w:t>SCRS/P/2016/037</w:t>
            </w:r>
          </w:p>
        </w:tc>
        <w:tc>
          <w:tcPr>
            <w:tcW w:w="4253" w:type="dxa"/>
            <w:tcBorders>
              <w:top w:val="nil"/>
              <w:left w:val="nil"/>
              <w:bottom w:val="nil"/>
              <w:right w:val="nil"/>
            </w:tcBorders>
            <w:shd w:val="clear" w:color="auto" w:fill="auto"/>
            <w:vAlign w:val="center"/>
            <w:hideMark/>
          </w:tcPr>
          <w:p w14:paraId="2D21BFA0" w14:textId="77777777" w:rsidR="002D0B49" w:rsidRPr="002D0B49" w:rsidRDefault="002D0B49" w:rsidP="002D0B49">
            <w:pPr>
              <w:jc w:val="both"/>
              <w:rPr>
                <w:lang w:val="en-GB" w:eastAsia="en-GB"/>
              </w:rPr>
            </w:pPr>
            <w:r w:rsidRPr="002D0B49">
              <w:rPr>
                <w:lang w:val="en-GB" w:eastAsia="en-GB"/>
              </w:rPr>
              <w:t>Bluefin tuna larvae in the Gulf of Mexico: an overview of available oceanographic conditions during the past 20 years</w:t>
            </w:r>
          </w:p>
        </w:tc>
        <w:tc>
          <w:tcPr>
            <w:tcW w:w="2835" w:type="dxa"/>
            <w:tcBorders>
              <w:top w:val="nil"/>
              <w:left w:val="nil"/>
              <w:bottom w:val="nil"/>
              <w:right w:val="nil"/>
            </w:tcBorders>
            <w:shd w:val="clear" w:color="auto" w:fill="auto"/>
            <w:vAlign w:val="center"/>
            <w:hideMark/>
          </w:tcPr>
          <w:p w14:paraId="02C138FE" w14:textId="77777777" w:rsidR="002D0B49" w:rsidRPr="002D0B49" w:rsidRDefault="002D0B49" w:rsidP="002D0B49">
            <w:pPr>
              <w:rPr>
                <w:lang w:val="en-GB" w:eastAsia="en-GB"/>
              </w:rPr>
            </w:pPr>
            <w:proofErr w:type="spellStart"/>
            <w:r w:rsidRPr="002D0B49">
              <w:rPr>
                <w:lang w:val="en-GB" w:eastAsia="en-GB"/>
              </w:rPr>
              <w:t>Domingues</w:t>
            </w:r>
            <w:proofErr w:type="spellEnd"/>
            <w:r w:rsidRPr="002D0B49">
              <w:rPr>
                <w:lang w:val="en-GB" w:eastAsia="en-GB"/>
              </w:rPr>
              <w:t xml:space="preserve"> R., </w:t>
            </w:r>
            <w:proofErr w:type="spellStart"/>
            <w:r w:rsidRPr="002D0B49">
              <w:rPr>
                <w:lang w:val="en-GB" w:eastAsia="en-GB"/>
              </w:rPr>
              <w:t>Goni</w:t>
            </w:r>
            <w:proofErr w:type="spellEnd"/>
            <w:r w:rsidRPr="002D0B49">
              <w:rPr>
                <w:lang w:val="en-GB" w:eastAsia="en-GB"/>
              </w:rPr>
              <w:t xml:space="preserve"> G., </w:t>
            </w:r>
            <w:proofErr w:type="spellStart"/>
            <w:r w:rsidRPr="002D0B49">
              <w:rPr>
                <w:lang w:val="en-GB" w:eastAsia="en-GB"/>
              </w:rPr>
              <w:t>Bringas</w:t>
            </w:r>
            <w:proofErr w:type="spellEnd"/>
            <w:r w:rsidRPr="002D0B49">
              <w:rPr>
                <w:lang w:val="en-GB" w:eastAsia="en-GB"/>
              </w:rPr>
              <w:t xml:space="preserve"> F., Walter J., </w:t>
            </w:r>
            <w:proofErr w:type="spellStart"/>
            <w:r w:rsidRPr="002D0B49">
              <w:rPr>
                <w:lang w:val="en-GB" w:eastAsia="en-GB"/>
              </w:rPr>
              <w:t>Muhling</w:t>
            </w:r>
            <w:proofErr w:type="spellEnd"/>
            <w:r w:rsidRPr="002D0B49">
              <w:rPr>
                <w:lang w:val="en-GB" w:eastAsia="en-GB"/>
              </w:rPr>
              <w:t xml:space="preserve"> B., and Lindo D.</w:t>
            </w:r>
          </w:p>
        </w:tc>
      </w:tr>
      <w:tr w:rsidR="002D0B49" w:rsidRPr="006853D5" w14:paraId="42B54695" w14:textId="77777777" w:rsidTr="002D0B49">
        <w:trPr>
          <w:trHeight w:val="600"/>
        </w:trPr>
        <w:tc>
          <w:tcPr>
            <w:tcW w:w="1843" w:type="dxa"/>
            <w:tcBorders>
              <w:top w:val="nil"/>
              <w:left w:val="nil"/>
              <w:bottom w:val="nil"/>
              <w:right w:val="nil"/>
            </w:tcBorders>
            <w:shd w:val="clear" w:color="auto" w:fill="auto"/>
            <w:vAlign w:val="center"/>
            <w:hideMark/>
          </w:tcPr>
          <w:p w14:paraId="1BD33ADC" w14:textId="77777777" w:rsidR="002D0B49" w:rsidRPr="002D0B49" w:rsidRDefault="002D0B49" w:rsidP="002D0B49">
            <w:pPr>
              <w:rPr>
                <w:color w:val="000000"/>
                <w:lang w:val="en-GB" w:eastAsia="en-GB"/>
              </w:rPr>
            </w:pPr>
            <w:r w:rsidRPr="002D0B49">
              <w:rPr>
                <w:color w:val="000000"/>
                <w:lang w:val="en-GB" w:eastAsia="en-GB"/>
              </w:rPr>
              <w:t>SCRS/P/2016/038</w:t>
            </w:r>
          </w:p>
        </w:tc>
        <w:tc>
          <w:tcPr>
            <w:tcW w:w="4253" w:type="dxa"/>
            <w:tcBorders>
              <w:top w:val="nil"/>
              <w:left w:val="nil"/>
              <w:bottom w:val="nil"/>
              <w:right w:val="nil"/>
            </w:tcBorders>
            <w:shd w:val="clear" w:color="auto" w:fill="auto"/>
            <w:vAlign w:val="center"/>
            <w:hideMark/>
          </w:tcPr>
          <w:p w14:paraId="1185D2E8" w14:textId="77777777" w:rsidR="002D0B49" w:rsidRPr="002D0B49" w:rsidRDefault="002D0B49" w:rsidP="002D0B49">
            <w:pPr>
              <w:jc w:val="both"/>
              <w:rPr>
                <w:lang w:val="en-GB" w:eastAsia="en-GB"/>
              </w:rPr>
            </w:pPr>
            <w:r w:rsidRPr="002D0B49">
              <w:rPr>
                <w:lang w:val="en-GB" w:eastAsia="en-GB"/>
              </w:rPr>
              <w:t xml:space="preserve">Incorporating stock mixing into the assessment and long-term expectations of Atlantic </w:t>
            </w:r>
            <w:proofErr w:type="spellStart"/>
            <w:r w:rsidRPr="002D0B49">
              <w:rPr>
                <w:lang w:val="en-GB" w:eastAsia="en-GB"/>
              </w:rPr>
              <w:t>bluefin</w:t>
            </w:r>
            <w:proofErr w:type="spellEnd"/>
            <w:r w:rsidRPr="002D0B49">
              <w:rPr>
                <w:lang w:val="en-GB" w:eastAsia="en-GB"/>
              </w:rPr>
              <w:t xml:space="preserve"> tuna</w:t>
            </w:r>
          </w:p>
        </w:tc>
        <w:tc>
          <w:tcPr>
            <w:tcW w:w="2835" w:type="dxa"/>
            <w:tcBorders>
              <w:top w:val="nil"/>
              <w:left w:val="nil"/>
              <w:bottom w:val="nil"/>
              <w:right w:val="nil"/>
            </w:tcBorders>
            <w:shd w:val="clear" w:color="auto" w:fill="auto"/>
            <w:vAlign w:val="center"/>
            <w:hideMark/>
          </w:tcPr>
          <w:p w14:paraId="55F8BE9C" w14:textId="77777777" w:rsidR="002D0B49" w:rsidRPr="002D0B49" w:rsidRDefault="002D0B49" w:rsidP="002D0B49">
            <w:pPr>
              <w:rPr>
                <w:lang w:val="en-GB" w:eastAsia="en-GB"/>
              </w:rPr>
            </w:pPr>
            <w:r w:rsidRPr="002D0B49">
              <w:rPr>
                <w:lang w:val="en-GB" w:eastAsia="en-GB"/>
              </w:rPr>
              <w:t xml:space="preserve">Kerr L.A., </w:t>
            </w:r>
            <w:proofErr w:type="spellStart"/>
            <w:r w:rsidRPr="002D0B49">
              <w:rPr>
                <w:lang w:val="en-GB" w:eastAsia="en-GB"/>
              </w:rPr>
              <w:t>Cadrin</w:t>
            </w:r>
            <w:proofErr w:type="spellEnd"/>
            <w:r w:rsidRPr="002D0B49">
              <w:rPr>
                <w:lang w:val="en-GB" w:eastAsia="en-GB"/>
              </w:rPr>
              <w:t xml:space="preserve"> S.X., </w:t>
            </w:r>
            <w:proofErr w:type="spellStart"/>
            <w:r w:rsidRPr="002D0B49">
              <w:rPr>
                <w:lang w:val="en-GB" w:eastAsia="en-GB"/>
              </w:rPr>
              <w:t>Secor</w:t>
            </w:r>
            <w:proofErr w:type="spellEnd"/>
            <w:r w:rsidRPr="002D0B49">
              <w:rPr>
                <w:lang w:val="en-GB" w:eastAsia="en-GB"/>
              </w:rPr>
              <w:t xml:space="preserve"> D.H., and </w:t>
            </w:r>
            <w:proofErr w:type="spellStart"/>
            <w:r w:rsidRPr="002D0B49">
              <w:rPr>
                <w:lang w:val="en-GB" w:eastAsia="en-GB"/>
              </w:rPr>
              <w:t>Siskey</w:t>
            </w:r>
            <w:proofErr w:type="spellEnd"/>
            <w:r w:rsidRPr="002D0B49">
              <w:rPr>
                <w:lang w:val="en-GB" w:eastAsia="en-GB"/>
              </w:rPr>
              <w:t xml:space="preserve"> M.</w:t>
            </w:r>
          </w:p>
        </w:tc>
      </w:tr>
      <w:tr w:rsidR="002D0B49" w:rsidRPr="002D0B49" w14:paraId="3606D389" w14:textId="77777777" w:rsidTr="002D0B49">
        <w:trPr>
          <w:trHeight w:val="600"/>
        </w:trPr>
        <w:tc>
          <w:tcPr>
            <w:tcW w:w="1843" w:type="dxa"/>
            <w:tcBorders>
              <w:top w:val="nil"/>
              <w:left w:val="nil"/>
              <w:bottom w:val="nil"/>
              <w:right w:val="nil"/>
            </w:tcBorders>
            <w:shd w:val="clear" w:color="auto" w:fill="auto"/>
            <w:vAlign w:val="center"/>
            <w:hideMark/>
          </w:tcPr>
          <w:p w14:paraId="3F6188C9" w14:textId="77777777" w:rsidR="002D0B49" w:rsidRPr="002D0B49" w:rsidRDefault="002D0B49" w:rsidP="002D0B49">
            <w:pPr>
              <w:rPr>
                <w:color w:val="000000"/>
                <w:lang w:val="en-GB" w:eastAsia="en-GB"/>
              </w:rPr>
            </w:pPr>
            <w:r w:rsidRPr="002D0B49">
              <w:rPr>
                <w:color w:val="000000"/>
                <w:lang w:val="en-GB" w:eastAsia="en-GB"/>
              </w:rPr>
              <w:t>SCRS/P/2016/039</w:t>
            </w:r>
          </w:p>
        </w:tc>
        <w:tc>
          <w:tcPr>
            <w:tcW w:w="4253" w:type="dxa"/>
            <w:tcBorders>
              <w:top w:val="nil"/>
              <w:left w:val="nil"/>
              <w:bottom w:val="nil"/>
              <w:right w:val="nil"/>
            </w:tcBorders>
            <w:shd w:val="clear" w:color="auto" w:fill="auto"/>
            <w:vAlign w:val="center"/>
            <w:hideMark/>
          </w:tcPr>
          <w:p w14:paraId="1BC96BE0" w14:textId="77777777" w:rsidR="002D0B49" w:rsidRPr="002D0B49" w:rsidRDefault="002D0B49" w:rsidP="002D0B49">
            <w:pPr>
              <w:jc w:val="both"/>
              <w:rPr>
                <w:lang w:val="en-GB" w:eastAsia="en-GB"/>
              </w:rPr>
            </w:pPr>
            <w:r w:rsidRPr="002D0B49">
              <w:rPr>
                <w:lang w:val="en-GB" w:eastAsia="en-GB"/>
              </w:rPr>
              <w:t>Review progress made by the GBYP and Phase 6 programme</w:t>
            </w:r>
          </w:p>
        </w:tc>
        <w:tc>
          <w:tcPr>
            <w:tcW w:w="2835" w:type="dxa"/>
            <w:tcBorders>
              <w:top w:val="nil"/>
              <w:left w:val="nil"/>
              <w:bottom w:val="nil"/>
              <w:right w:val="nil"/>
            </w:tcBorders>
            <w:shd w:val="clear" w:color="auto" w:fill="auto"/>
            <w:vAlign w:val="center"/>
            <w:hideMark/>
          </w:tcPr>
          <w:p w14:paraId="193C3696" w14:textId="77777777" w:rsidR="002D0B49" w:rsidRPr="002D0B49" w:rsidRDefault="002D0B49" w:rsidP="002D0B49">
            <w:pPr>
              <w:rPr>
                <w:lang w:val="en-GB" w:eastAsia="en-GB"/>
              </w:rPr>
            </w:pPr>
            <w:r w:rsidRPr="002D0B49">
              <w:rPr>
                <w:lang w:val="en-GB" w:eastAsia="en-GB"/>
              </w:rPr>
              <w:t xml:space="preserve">Di </w:t>
            </w:r>
            <w:proofErr w:type="spellStart"/>
            <w:r w:rsidRPr="002D0B49">
              <w:rPr>
                <w:lang w:val="en-GB" w:eastAsia="en-GB"/>
              </w:rPr>
              <w:t>Natale</w:t>
            </w:r>
            <w:proofErr w:type="spellEnd"/>
            <w:r w:rsidRPr="002D0B49">
              <w:rPr>
                <w:lang w:val="en-GB" w:eastAsia="en-GB"/>
              </w:rPr>
              <w:t xml:space="preserve"> A., </w:t>
            </w:r>
            <w:proofErr w:type="spellStart"/>
            <w:r w:rsidRPr="002D0B49">
              <w:rPr>
                <w:lang w:val="en-GB" w:eastAsia="en-GB"/>
              </w:rPr>
              <w:t>Tensek</w:t>
            </w:r>
            <w:proofErr w:type="spellEnd"/>
            <w:r w:rsidRPr="002D0B49">
              <w:rPr>
                <w:lang w:val="en-GB" w:eastAsia="en-GB"/>
              </w:rPr>
              <w:t xml:space="preserve"> S., and </w:t>
            </w:r>
            <w:proofErr w:type="spellStart"/>
            <w:r w:rsidRPr="002D0B49">
              <w:rPr>
                <w:lang w:val="en-GB" w:eastAsia="en-GB"/>
              </w:rPr>
              <w:t>Pagá</w:t>
            </w:r>
            <w:proofErr w:type="spellEnd"/>
            <w:r w:rsidRPr="002D0B49">
              <w:rPr>
                <w:lang w:val="en-GB" w:eastAsia="en-GB"/>
              </w:rPr>
              <w:t xml:space="preserve"> </w:t>
            </w:r>
            <w:proofErr w:type="spellStart"/>
            <w:r w:rsidRPr="002D0B49">
              <w:rPr>
                <w:lang w:val="en-GB" w:eastAsia="en-GB"/>
              </w:rPr>
              <w:t>García</w:t>
            </w:r>
            <w:proofErr w:type="spellEnd"/>
            <w:r w:rsidRPr="002D0B49">
              <w:rPr>
                <w:lang w:val="en-GB" w:eastAsia="en-GB"/>
              </w:rPr>
              <w:t xml:space="preserve"> A.</w:t>
            </w:r>
          </w:p>
        </w:tc>
      </w:tr>
      <w:tr w:rsidR="002D0B49" w:rsidRPr="006853D5" w14:paraId="5066946F" w14:textId="77777777" w:rsidTr="002D0B49">
        <w:trPr>
          <w:trHeight w:val="600"/>
        </w:trPr>
        <w:tc>
          <w:tcPr>
            <w:tcW w:w="1843" w:type="dxa"/>
            <w:tcBorders>
              <w:top w:val="nil"/>
              <w:left w:val="nil"/>
              <w:bottom w:val="nil"/>
              <w:right w:val="nil"/>
            </w:tcBorders>
            <w:shd w:val="clear" w:color="auto" w:fill="auto"/>
            <w:vAlign w:val="center"/>
            <w:hideMark/>
          </w:tcPr>
          <w:p w14:paraId="3EEE0DB4" w14:textId="77777777" w:rsidR="002D0B49" w:rsidRPr="002D0B49" w:rsidRDefault="002D0B49" w:rsidP="002D0B49">
            <w:pPr>
              <w:rPr>
                <w:color w:val="000000"/>
                <w:lang w:val="en-GB" w:eastAsia="en-GB"/>
              </w:rPr>
            </w:pPr>
            <w:r w:rsidRPr="002D0B49">
              <w:rPr>
                <w:color w:val="000000"/>
                <w:lang w:val="en-GB" w:eastAsia="en-GB"/>
              </w:rPr>
              <w:t>SCRS/P/2016/040</w:t>
            </w:r>
          </w:p>
        </w:tc>
        <w:tc>
          <w:tcPr>
            <w:tcW w:w="4253" w:type="dxa"/>
            <w:tcBorders>
              <w:top w:val="nil"/>
              <w:left w:val="nil"/>
              <w:bottom w:val="nil"/>
              <w:right w:val="nil"/>
            </w:tcBorders>
            <w:shd w:val="clear" w:color="auto" w:fill="auto"/>
            <w:vAlign w:val="center"/>
            <w:hideMark/>
          </w:tcPr>
          <w:p w14:paraId="4D90918D" w14:textId="77777777" w:rsidR="002D0B49" w:rsidRPr="002D0B49" w:rsidRDefault="002D0B49" w:rsidP="002D0B49">
            <w:pPr>
              <w:jc w:val="both"/>
              <w:rPr>
                <w:lang w:val="en-GB" w:eastAsia="en-GB"/>
              </w:rPr>
            </w:pPr>
            <w:r w:rsidRPr="002D0B49">
              <w:rPr>
                <w:lang w:val="en-GB" w:eastAsia="en-GB"/>
              </w:rPr>
              <w:t>Close-Kin Mark-Recapture for Eastern ABFT: Summary of scoping study for ICCAT</w:t>
            </w:r>
          </w:p>
        </w:tc>
        <w:tc>
          <w:tcPr>
            <w:tcW w:w="2835" w:type="dxa"/>
            <w:tcBorders>
              <w:top w:val="nil"/>
              <w:left w:val="nil"/>
              <w:bottom w:val="nil"/>
              <w:right w:val="nil"/>
            </w:tcBorders>
            <w:shd w:val="clear" w:color="auto" w:fill="auto"/>
            <w:vAlign w:val="center"/>
            <w:hideMark/>
          </w:tcPr>
          <w:p w14:paraId="3E2C9BEC" w14:textId="77777777" w:rsidR="002D0B49" w:rsidRPr="002D0B49" w:rsidRDefault="002D0B49" w:rsidP="002D0B49">
            <w:pPr>
              <w:rPr>
                <w:lang w:val="en-GB" w:eastAsia="en-GB"/>
              </w:rPr>
            </w:pPr>
            <w:r w:rsidRPr="002D0B49">
              <w:rPr>
                <w:lang w:val="en-GB" w:eastAsia="en-GB"/>
              </w:rPr>
              <w:t xml:space="preserve">Davies C., </w:t>
            </w:r>
            <w:proofErr w:type="spellStart"/>
            <w:r w:rsidRPr="002D0B49">
              <w:rPr>
                <w:lang w:val="en-GB" w:eastAsia="en-GB"/>
              </w:rPr>
              <w:t>Bravington</w:t>
            </w:r>
            <w:proofErr w:type="spellEnd"/>
            <w:r w:rsidRPr="002D0B49">
              <w:rPr>
                <w:lang w:val="en-GB" w:eastAsia="en-GB"/>
              </w:rPr>
              <w:t xml:space="preserve"> M., and Thomson R.</w:t>
            </w:r>
          </w:p>
        </w:tc>
      </w:tr>
      <w:tr w:rsidR="002D0B49" w:rsidRPr="002D0B49" w14:paraId="3248F4FA" w14:textId="77777777" w:rsidTr="002D0B49">
        <w:trPr>
          <w:trHeight w:val="600"/>
        </w:trPr>
        <w:tc>
          <w:tcPr>
            <w:tcW w:w="1843" w:type="dxa"/>
            <w:tcBorders>
              <w:top w:val="nil"/>
              <w:left w:val="nil"/>
              <w:bottom w:val="nil"/>
              <w:right w:val="nil"/>
            </w:tcBorders>
            <w:shd w:val="clear" w:color="auto" w:fill="auto"/>
            <w:vAlign w:val="center"/>
            <w:hideMark/>
          </w:tcPr>
          <w:p w14:paraId="0A594F27" w14:textId="77777777" w:rsidR="002D0B49" w:rsidRPr="002D0B49" w:rsidRDefault="002D0B49" w:rsidP="002D0B49">
            <w:pPr>
              <w:rPr>
                <w:color w:val="000000"/>
                <w:lang w:val="en-GB" w:eastAsia="en-GB"/>
              </w:rPr>
            </w:pPr>
            <w:r w:rsidRPr="002D0B49">
              <w:rPr>
                <w:color w:val="000000"/>
                <w:lang w:val="en-GB" w:eastAsia="en-GB"/>
              </w:rPr>
              <w:t>SCRS/P/2016/041</w:t>
            </w:r>
          </w:p>
        </w:tc>
        <w:tc>
          <w:tcPr>
            <w:tcW w:w="4253" w:type="dxa"/>
            <w:tcBorders>
              <w:top w:val="nil"/>
              <w:left w:val="nil"/>
              <w:bottom w:val="nil"/>
              <w:right w:val="nil"/>
            </w:tcBorders>
            <w:shd w:val="clear" w:color="auto" w:fill="auto"/>
            <w:vAlign w:val="center"/>
            <w:hideMark/>
          </w:tcPr>
          <w:p w14:paraId="1F3E4311" w14:textId="77777777" w:rsidR="002D0B49" w:rsidRPr="002D0B49" w:rsidRDefault="002D0B49" w:rsidP="002D0B49">
            <w:pPr>
              <w:jc w:val="both"/>
              <w:rPr>
                <w:lang w:val="en-GB" w:eastAsia="en-GB"/>
              </w:rPr>
            </w:pPr>
            <w:r w:rsidRPr="002D0B49">
              <w:rPr>
                <w:lang w:val="en-GB" w:eastAsia="en-GB"/>
              </w:rPr>
              <w:t xml:space="preserve">Indices of larval </w:t>
            </w:r>
            <w:proofErr w:type="spellStart"/>
            <w:r w:rsidRPr="002D0B49">
              <w:rPr>
                <w:lang w:val="en-GB" w:eastAsia="en-GB"/>
              </w:rPr>
              <w:t>bluefin</w:t>
            </w:r>
            <w:proofErr w:type="spellEnd"/>
            <w:r w:rsidRPr="002D0B49">
              <w:rPr>
                <w:lang w:val="en-GB" w:eastAsia="en-GB"/>
              </w:rPr>
              <w:t xml:space="preserve"> tuna (</w:t>
            </w:r>
            <w:proofErr w:type="spellStart"/>
            <w:r w:rsidRPr="002D0B49">
              <w:rPr>
                <w:i/>
                <w:lang w:val="en-GB" w:eastAsia="en-GB"/>
              </w:rPr>
              <w:t>Thunnus</w:t>
            </w:r>
            <w:proofErr w:type="spellEnd"/>
            <w:r w:rsidRPr="002D0B49">
              <w:rPr>
                <w:i/>
                <w:lang w:val="en-GB" w:eastAsia="en-GB"/>
              </w:rPr>
              <w:t xml:space="preserve"> </w:t>
            </w:r>
            <w:proofErr w:type="spellStart"/>
            <w:r w:rsidRPr="002D0B49">
              <w:rPr>
                <w:i/>
                <w:lang w:val="en-GB" w:eastAsia="en-GB"/>
              </w:rPr>
              <w:t>thynnus</w:t>
            </w:r>
            <w:proofErr w:type="spellEnd"/>
            <w:r w:rsidRPr="002D0B49">
              <w:rPr>
                <w:lang w:val="en-GB" w:eastAsia="en-GB"/>
              </w:rPr>
              <w:t>) in the western Mediterranean Sea (2001-2014)</w:t>
            </w:r>
          </w:p>
        </w:tc>
        <w:tc>
          <w:tcPr>
            <w:tcW w:w="2835" w:type="dxa"/>
            <w:tcBorders>
              <w:top w:val="nil"/>
              <w:left w:val="nil"/>
              <w:bottom w:val="nil"/>
              <w:right w:val="nil"/>
            </w:tcBorders>
            <w:shd w:val="clear" w:color="auto" w:fill="auto"/>
            <w:vAlign w:val="center"/>
            <w:hideMark/>
          </w:tcPr>
          <w:p w14:paraId="329FA9FC" w14:textId="77777777" w:rsidR="002D0B49" w:rsidRPr="002D0B49" w:rsidRDefault="002D0B49" w:rsidP="002D0B49">
            <w:pPr>
              <w:rPr>
                <w:lang w:val="en-GB" w:eastAsia="en-GB"/>
              </w:rPr>
            </w:pPr>
            <w:r w:rsidRPr="002D0B49">
              <w:rPr>
                <w:lang w:val="en-GB" w:eastAsia="en-GB"/>
              </w:rPr>
              <w:t xml:space="preserve">Ingram Jr. G.W., </w:t>
            </w:r>
            <w:proofErr w:type="spellStart"/>
            <w:r w:rsidRPr="002D0B49">
              <w:rPr>
                <w:lang w:val="en-GB" w:eastAsia="en-GB"/>
              </w:rPr>
              <w:t>Álvarez-Berastegui</w:t>
            </w:r>
            <w:proofErr w:type="spellEnd"/>
            <w:r w:rsidRPr="002D0B49">
              <w:rPr>
                <w:lang w:val="en-GB" w:eastAsia="en-GB"/>
              </w:rPr>
              <w:t xml:space="preserve"> D., </w:t>
            </w:r>
            <w:proofErr w:type="spellStart"/>
            <w:r w:rsidRPr="002D0B49">
              <w:rPr>
                <w:lang w:val="en-GB" w:eastAsia="en-GB"/>
              </w:rPr>
              <w:t>Reglero</w:t>
            </w:r>
            <w:proofErr w:type="spellEnd"/>
            <w:r w:rsidRPr="002D0B49">
              <w:rPr>
                <w:lang w:val="en-GB" w:eastAsia="en-GB"/>
              </w:rPr>
              <w:t xml:space="preserve"> P., </w:t>
            </w:r>
            <w:proofErr w:type="spellStart"/>
            <w:r w:rsidRPr="002D0B49">
              <w:rPr>
                <w:lang w:val="en-GB" w:eastAsia="en-GB"/>
              </w:rPr>
              <w:t>Balbín</w:t>
            </w:r>
            <w:proofErr w:type="spellEnd"/>
            <w:r w:rsidRPr="002D0B49">
              <w:rPr>
                <w:lang w:val="en-GB" w:eastAsia="en-GB"/>
              </w:rPr>
              <w:t xml:space="preserve"> R., </w:t>
            </w:r>
            <w:proofErr w:type="spellStart"/>
            <w:r w:rsidRPr="002D0B49">
              <w:rPr>
                <w:lang w:val="en-GB" w:eastAsia="en-GB"/>
              </w:rPr>
              <w:t>García</w:t>
            </w:r>
            <w:proofErr w:type="spellEnd"/>
            <w:r w:rsidRPr="002D0B49">
              <w:rPr>
                <w:lang w:val="en-GB" w:eastAsia="en-GB"/>
              </w:rPr>
              <w:t xml:space="preserve"> A., and </w:t>
            </w:r>
            <w:proofErr w:type="spellStart"/>
            <w:r w:rsidRPr="002D0B49">
              <w:rPr>
                <w:lang w:val="en-GB" w:eastAsia="en-GB"/>
              </w:rPr>
              <w:t>Alemany</w:t>
            </w:r>
            <w:proofErr w:type="spellEnd"/>
            <w:r w:rsidRPr="002D0B49">
              <w:rPr>
                <w:lang w:val="en-GB" w:eastAsia="en-GB"/>
              </w:rPr>
              <w:t xml:space="preserve"> F.</w:t>
            </w:r>
          </w:p>
        </w:tc>
      </w:tr>
      <w:tr w:rsidR="002D0B49" w:rsidRPr="006853D5" w14:paraId="314E7F79" w14:textId="77777777" w:rsidTr="002D0B49">
        <w:trPr>
          <w:trHeight w:val="600"/>
        </w:trPr>
        <w:tc>
          <w:tcPr>
            <w:tcW w:w="1843" w:type="dxa"/>
            <w:tcBorders>
              <w:top w:val="nil"/>
              <w:left w:val="nil"/>
              <w:bottom w:val="nil"/>
              <w:right w:val="nil"/>
            </w:tcBorders>
            <w:shd w:val="clear" w:color="auto" w:fill="auto"/>
            <w:vAlign w:val="center"/>
            <w:hideMark/>
          </w:tcPr>
          <w:p w14:paraId="33EAD8C9" w14:textId="77777777" w:rsidR="002D0B49" w:rsidRPr="002D0B49" w:rsidRDefault="002D0B49" w:rsidP="002D0B49">
            <w:pPr>
              <w:rPr>
                <w:color w:val="000000"/>
                <w:lang w:val="en-GB" w:eastAsia="en-GB"/>
              </w:rPr>
            </w:pPr>
            <w:r w:rsidRPr="002D0B49">
              <w:rPr>
                <w:color w:val="000000"/>
                <w:lang w:val="en-GB" w:eastAsia="en-GB"/>
              </w:rPr>
              <w:t>SCRS/P/2016/042</w:t>
            </w:r>
          </w:p>
        </w:tc>
        <w:tc>
          <w:tcPr>
            <w:tcW w:w="4253" w:type="dxa"/>
            <w:tcBorders>
              <w:top w:val="nil"/>
              <w:left w:val="nil"/>
              <w:bottom w:val="nil"/>
              <w:right w:val="nil"/>
            </w:tcBorders>
            <w:shd w:val="clear" w:color="auto" w:fill="auto"/>
            <w:vAlign w:val="center"/>
            <w:hideMark/>
          </w:tcPr>
          <w:p w14:paraId="538B792D" w14:textId="77777777" w:rsidR="002D0B49" w:rsidRPr="002D0B49" w:rsidRDefault="002D0B49" w:rsidP="002D0B49">
            <w:pPr>
              <w:jc w:val="both"/>
              <w:rPr>
                <w:lang w:val="en-GB" w:eastAsia="en-GB"/>
              </w:rPr>
            </w:pPr>
            <w:r w:rsidRPr="002D0B49">
              <w:rPr>
                <w:lang w:val="en-GB" w:eastAsia="en-GB"/>
              </w:rPr>
              <w:t>Genetic close kin pilot project for West Atlantic Bluefin Tuna</w:t>
            </w:r>
          </w:p>
        </w:tc>
        <w:tc>
          <w:tcPr>
            <w:tcW w:w="2835" w:type="dxa"/>
            <w:tcBorders>
              <w:top w:val="nil"/>
              <w:left w:val="nil"/>
              <w:bottom w:val="nil"/>
              <w:right w:val="nil"/>
            </w:tcBorders>
            <w:shd w:val="clear" w:color="auto" w:fill="auto"/>
            <w:vAlign w:val="center"/>
            <w:hideMark/>
          </w:tcPr>
          <w:p w14:paraId="28B48B3E" w14:textId="77777777" w:rsidR="002D0B49" w:rsidRPr="002D0B49" w:rsidRDefault="002D0B49" w:rsidP="002D0B49">
            <w:pPr>
              <w:rPr>
                <w:lang w:val="en-GB" w:eastAsia="en-GB"/>
              </w:rPr>
            </w:pPr>
            <w:r w:rsidRPr="002D0B49">
              <w:rPr>
                <w:lang w:val="en-GB" w:eastAsia="en-GB"/>
              </w:rPr>
              <w:t xml:space="preserve">Walter J., Lauretta M., Porch C., </w:t>
            </w:r>
            <w:proofErr w:type="spellStart"/>
            <w:r w:rsidRPr="002D0B49">
              <w:rPr>
                <w:lang w:val="en-GB" w:eastAsia="en-GB"/>
              </w:rPr>
              <w:t>Grewe</w:t>
            </w:r>
            <w:proofErr w:type="spellEnd"/>
            <w:r w:rsidRPr="002D0B49">
              <w:rPr>
                <w:lang w:val="en-GB" w:eastAsia="en-GB"/>
              </w:rPr>
              <w:t xml:space="preserve"> P., </w:t>
            </w:r>
            <w:proofErr w:type="spellStart"/>
            <w:r w:rsidRPr="002D0B49">
              <w:rPr>
                <w:lang w:val="en-GB" w:eastAsia="en-GB"/>
              </w:rPr>
              <w:t>Bravington</w:t>
            </w:r>
            <w:proofErr w:type="spellEnd"/>
            <w:r w:rsidRPr="002D0B49">
              <w:rPr>
                <w:lang w:val="en-GB" w:eastAsia="en-GB"/>
              </w:rPr>
              <w:t xml:space="preserve"> M., Davies C., McDowell J., Graves J., and Kaplan D.</w:t>
            </w:r>
          </w:p>
        </w:tc>
      </w:tr>
      <w:tr w:rsidR="002D0B49" w:rsidRPr="006853D5" w14:paraId="706F1EF2" w14:textId="77777777" w:rsidTr="002D0B49">
        <w:trPr>
          <w:trHeight w:val="600"/>
        </w:trPr>
        <w:tc>
          <w:tcPr>
            <w:tcW w:w="1843" w:type="dxa"/>
            <w:tcBorders>
              <w:top w:val="nil"/>
              <w:left w:val="nil"/>
              <w:bottom w:val="nil"/>
              <w:right w:val="nil"/>
            </w:tcBorders>
            <w:shd w:val="clear" w:color="auto" w:fill="auto"/>
            <w:vAlign w:val="center"/>
            <w:hideMark/>
          </w:tcPr>
          <w:p w14:paraId="2B7D1668" w14:textId="77777777" w:rsidR="002D0B49" w:rsidRPr="002D0B49" w:rsidRDefault="002D0B49" w:rsidP="002D0B49">
            <w:pPr>
              <w:rPr>
                <w:color w:val="000000"/>
                <w:lang w:val="en-GB" w:eastAsia="en-GB"/>
              </w:rPr>
            </w:pPr>
            <w:r w:rsidRPr="002D0B49">
              <w:rPr>
                <w:color w:val="000000"/>
                <w:lang w:val="en-GB" w:eastAsia="en-GB"/>
              </w:rPr>
              <w:t>SCRS/P/2016/043</w:t>
            </w:r>
          </w:p>
        </w:tc>
        <w:tc>
          <w:tcPr>
            <w:tcW w:w="4253" w:type="dxa"/>
            <w:tcBorders>
              <w:top w:val="nil"/>
              <w:left w:val="nil"/>
              <w:bottom w:val="nil"/>
              <w:right w:val="nil"/>
            </w:tcBorders>
            <w:shd w:val="clear" w:color="auto" w:fill="auto"/>
            <w:vAlign w:val="center"/>
            <w:hideMark/>
          </w:tcPr>
          <w:p w14:paraId="78D15843" w14:textId="77777777" w:rsidR="002D0B49" w:rsidRPr="002D0B49" w:rsidRDefault="002D0B49" w:rsidP="002D0B49">
            <w:pPr>
              <w:jc w:val="both"/>
              <w:rPr>
                <w:lang w:val="en-GB" w:eastAsia="en-GB"/>
              </w:rPr>
            </w:pPr>
            <w:r w:rsidRPr="002D0B49">
              <w:rPr>
                <w:lang w:val="en-GB" w:eastAsia="en-GB"/>
              </w:rPr>
              <w:t>A recruitment i</w:t>
            </w:r>
            <w:r>
              <w:rPr>
                <w:lang w:val="en-GB" w:eastAsia="en-GB"/>
              </w:rPr>
              <w:t>n</w:t>
            </w:r>
            <w:r w:rsidRPr="002D0B49">
              <w:rPr>
                <w:lang w:val="en-GB" w:eastAsia="en-GB"/>
              </w:rPr>
              <w:t>dex for Atlantic Bluefin tuna independent from the fishery</w:t>
            </w:r>
          </w:p>
        </w:tc>
        <w:tc>
          <w:tcPr>
            <w:tcW w:w="2835" w:type="dxa"/>
            <w:tcBorders>
              <w:top w:val="nil"/>
              <w:left w:val="nil"/>
              <w:bottom w:val="nil"/>
              <w:right w:val="nil"/>
            </w:tcBorders>
            <w:shd w:val="clear" w:color="auto" w:fill="auto"/>
            <w:vAlign w:val="center"/>
            <w:hideMark/>
          </w:tcPr>
          <w:p w14:paraId="1234034B" w14:textId="77777777" w:rsidR="002D0B49" w:rsidRPr="002D0B49" w:rsidRDefault="002D0B49" w:rsidP="002D0B49">
            <w:pPr>
              <w:rPr>
                <w:lang w:val="en-GB" w:eastAsia="en-GB"/>
              </w:rPr>
            </w:pPr>
            <w:proofErr w:type="spellStart"/>
            <w:r w:rsidRPr="002D0B49">
              <w:rPr>
                <w:lang w:val="en-GB" w:eastAsia="en-GB"/>
              </w:rPr>
              <w:t>Reglero</w:t>
            </w:r>
            <w:proofErr w:type="spellEnd"/>
            <w:r w:rsidRPr="002D0B49">
              <w:rPr>
                <w:lang w:val="en-GB" w:eastAsia="en-GB"/>
              </w:rPr>
              <w:t xml:space="preserve"> P., </w:t>
            </w:r>
            <w:proofErr w:type="spellStart"/>
            <w:r w:rsidRPr="002D0B49">
              <w:rPr>
                <w:lang w:val="en-GB" w:eastAsia="en-GB"/>
              </w:rPr>
              <w:t>Balbin</w:t>
            </w:r>
            <w:proofErr w:type="spellEnd"/>
            <w:r w:rsidRPr="002D0B49">
              <w:rPr>
                <w:lang w:val="en-GB" w:eastAsia="en-GB"/>
              </w:rPr>
              <w:t xml:space="preserve"> R., Ortega A., </w:t>
            </w:r>
            <w:proofErr w:type="spellStart"/>
            <w:r w:rsidRPr="002D0B49">
              <w:rPr>
                <w:lang w:val="en-GB" w:eastAsia="en-GB"/>
              </w:rPr>
              <w:t>Mourre</w:t>
            </w:r>
            <w:proofErr w:type="spellEnd"/>
            <w:r w:rsidRPr="002D0B49">
              <w:rPr>
                <w:lang w:val="en-GB" w:eastAsia="en-GB"/>
              </w:rPr>
              <w:t xml:space="preserve"> B., Alvarez-</w:t>
            </w:r>
            <w:proofErr w:type="spellStart"/>
            <w:r w:rsidRPr="002D0B49">
              <w:rPr>
                <w:lang w:val="en-GB" w:eastAsia="en-GB"/>
              </w:rPr>
              <w:t>Berastegui</w:t>
            </w:r>
            <w:proofErr w:type="spellEnd"/>
            <w:r w:rsidRPr="002D0B49">
              <w:rPr>
                <w:lang w:val="en-GB" w:eastAsia="en-GB"/>
              </w:rPr>
              <w:t xml:space="preserve"> D., </w:t>
            </w:r>
            <w:proofErr w:type="spellStart"/>
            <w:r w:rsidRPr="002D0B49">
              <w:rPr>
                <w:lang w:val="en-GB" w:eastAsia="en-GB"/>
              </w:rPr>
              <w:t>Abascal</w:t>
            </w:r>
            <w:proofErr w:type="spellEnd"/>
            <w:r w:rsidRPr="002D0B49">
              <w:rPr>
                <w:lang w:val="en-GB" w:eastAsia="en-GB"/>
              </w:rPr>
              <w:t xml:space="preserve"> F., Blanco E., Medina A., de la </w:t>
            </w:r>
            <w:proofErr w:type="spellStart"/>
            <w:r w:rsidRPr="002D0B49">
              <w:rPr>
                <w:lang w:val="en-GB" w:eastAsia="en-GB"/>
              </w:rPr>
              <w:t>Gándara</w:t>
            </w:r>
            <w:proofErr w:type="spellEnd"/>
            <w:r w:rsidRPr="002D0B49">
              <w:rPr>
                <w:lang w:val="en-GB" w:eastAsia="en-GB"/>
              </w:rPr>
              <w:t xml:space="preserve"> F., </w:t>
            </w:r>
            <w:proofErr w:type="spellStart"/>
            <w:r w:rsidRPr="002D0B49">
              <w:rPr>
                <w:lang w:val="en-GB" w:eastAsia="en-GB"/>
              </w:rPr>
              <w:t>Juzá</w:t>
            </w:r>
            <w:proofErr w:type="spellEnd"/>
            <w:r w:rsidRPr="002D0B49">
              <w:rPr>
                <w:lang w:val="en-GB" w:eastAsia="en-GB"/>
              </w:rPr>
              <w:t xml:space="preserve"> M., </w:t>
            </w:r>
            <w:proofErr w:type="spellStart"/>
            <w:r w:rsidRPr="002D0B49">
              <w:rPr>
                <w:lang w:val="en-GB" w:eastAsia="en-GB"/>
              </w:rPr>
              <w:t>Kernec</w:t>
            </w:r>
            <w:proofErr w:type="spellEnd"/>
            <w:r w:rsidRPr="002D0B49">
              <w:rPr>
                <w:lang w:val="en-GB" w:eastAsia="en-GB"/>
              </w:rPr>
              <w:t xml:space="preserve"> M., </w:t>
            </w:r>
            <w:proofErr w:type="spellStart"/>
            <w:r w:rsidRPr="002D0B49">
              <w:rPr>
                <w:lang w:val="en-GB" w:eastAsia="en-GB"/>
              </w:rPr>
              <w:t>Tintoré</w:t>
            </w:r>
            <w:proofErr w:type="spellEnd"/>
            <w:r w:rsidRPr="002D0B49">
              <w:rPr>
                <w:lang w:val="en-GB" w:eastAsia="en-GB"/>
              </w:rPr>
              <w:t xml:space="preserve"> J., and </w:t>
            </w:r>
            <w:proofErr w:type="spellStart"/>
            <w:r w:rsidRPr="002D0B49">
              <w:rPr>
                <w:lang w:val="en-GB" w:eastAsia="en-GB"/>
              </w:rPr>
              <w:t>Alemany</w:t>
            </w:r>
            <w:proofErr w:type="spellEnd"/>
            <w:r w:rsidRPr="002D0B49">
              <w:rPr>
                <w:lang w:val="en-GB" w:eastAsia="en-GB"/>
              </w:rPr>
              <w:t xml:space="preserve"> F.</w:t>
            </w:r>
          </w:p>
        </w:tc>
      </w:tr>
    </w:tbl>
    <w:p w14:paraId="72032DC9" w14:textId="77777777" w:rsidR="00523083" w:rsidRPr="00523083" w:rsidRDefault="00523083" w:rsidP="00523083">
      <w:pPr>
        <w:rPr>
          <w:lang w:val="en-GB"/>
        </w:rPr>
      </w:pPr>
    </w:p>
    <w:p w14:paraId="7F006C3B" w14:textId="77777777" w:rsidR="00B9423C" w:rsidRDefault="00B9423C" w:rsidP="00F469D8">
      <w:pPr>
        <w:rPr>
          <w:color w:val="000000"/>
          <w:lang w:val="en-US"/>
        </w:rPr>
      </w:pPr>
    </w:p>
    <w:p w14:paraId="4E450925" w14:textId="77777777" w:rsidR="00581F26" w:rsidRDefault="00581F26">
      <w:pPr>
        <w:rPr>
          <w:color w:val="000000"/>
          <w:lang w:val="en-US"/>
        </w:rPr>
      </w:pPr>
      <w:r>
        <w:rPr>
          <w:color w:val="000000"/>
          <w:lang w:val="en-US"/>
        </w:rPr>
        <w:br w:type="page"/>
      </w:r>
    </w:p>
    <w:p w14:paraId="497CB811" w14:textId="6E9F2A2F" w:rsidR="00581F26" w:rsidRPr="00581F26" w:rsidRDefault="00581F26" w:rsidP="00581F26">
      <w:pPr>
        <w:autoSpaceDE w:val="0"/>
        <w:autoSpaceDN w:val="0"/>
        <w:adjustRightInd w:val="0"/>
        <w:jc w:val="right"/>
        <w:rPr>
          <w:b/>
          <w:bCs/>
          <w:lang w:val="en-GB"/>
        </w:rPr>
      </w:pPr>
      <w:r w:rsidRPr="00FB2727">
        <w:rPr>
          <w:b/>
          <w:bCs/>
          <w:highlight w:val="yellow"/>
          <w:lang w:val="en-GB"/>
        </w:rPr>
        <w:lastRenderedPageBreak/>
        <w:t xml:space="preserve">Appendix </w:t>
      </w:r>
      <w:r w:rsidR="00392CB1">
        <w:rPr>
          <w:b/>
          <w:bCs/>
          <w:lang w:val="en-GB"/>
        </w:rPr>
        <w:t>4</w:t>
      </w:r>
    </w:p>
    <w:p w14:paraId="50AE4608" w14:textId="77777777" w:rsidR="00581F26" w:rsidRPr="00581F26" w:rsidRDefault="00581F26" w:rsidP="00581F26">
      <w:pPr>
        <w:widowControl w:val="0"/>
        <w:autoSpaceDE w:val="0"/>
        <w:autoSpaceDN w:val="0"/>
        <w:adjustRightInd w:val="0"/>
        <w:jc w:val="right"/>
        <w:rPr>
          <w:lang w:val="en-GB"/>
        </w:rPr>
      </w:pPr>
      <w:r w:rsidRPr="00581F26">
        <w:rPr>
          <w:lang w:val="en-GB"/>
        </w:rPr>
        <w:tab/>
      </w:r>
    </w:p>
    <w:p w14:paraId="48C18349" w14:textId="49000EAA" w:rsidR="00581F26" w:rsidRPr="00581F26" w:rsidRDefault="007B0FA2" w:rsidP="00581F26">
      <w:pPr>
        <w:jc w:val="center"/>
        <w:rPr>
          <w:b/>
          <w:lang w:val="en-GB"/>
        </w:rPr>
      </w:pPr>
      <w:r>
        <w:rPr>
          <w:b/>
          <w:lang w:val="en-GB"/>
        </w:rPr>
        <w:t xml:space="preserve">LIFE-HISTORY </w:t>
      </w:r>
      <w:r w:rsidR="00581F26" w:rsidRPr="00581F26">
        <w:rPr>
          <w:b/>
          <w:lang w:val="en-GB"/>
        </w:rPr>
        <w:t>INPUTS DISCUSSED FOR MSE</w:t>
      </w:r>
    </w:p>
    <w:p w14:paraId="42D67451" w14:textId="77777777" w:rsidR="00581F26" w:rsidRDefault="00581F26" w:rsidP="00581F26">
      <w:pPr>
        <w:rPr>
          <w:lang w:val="en-GB"/>
        </w:rPr>
      </w:pPr>
    </w:p>
    <w:p w14:paraId="4E2F3CCA" w14:textId="61EA5985" w:rsidR="00B31462" w:rsidRDefault="00B31462" w:rsidP="00581F26">
      <w:pPr>
        <w:rPr>
          <w:ins w:id="4" w:author="Clay Porch" w:date="2016-08-26T11:58:00Z"/>
          <w:lang w:val="en-GB"/>
        </w:rPr>
      </w:pPr>
      <w:ins w:id="5" w:author="Clay Porch" w:date="2016-08-26T11:56:00Z">
        <w:r>
          <w:rPr>
            <w:lang w:val="en-GB"/>
          </w:rPr>
          <w:t>The material presented in this Appendix was developed by members of the life-history subgroup and presented</w:t>
        </w:r>
      </w:ins>
      <w:ins w:id="6" w:author="Clay Porch" w:date="2016-08-26T11:57:00Z">
        <w:r>
          <w:rPr>
            <w:lang w:val="en-GB"/>
          </w:rPr>
          <w:t xml:space="preserve"> </w:t>
        </w:r>
      </w:ins>
      <w:ins w:id="7" w:author="Clay Porch" w:date="2016-09-02T07:24:00Z">
        <w:r w:rsidR="009A472C">
          <w:rPr>
            <w:lang w:val="en-GB"/>
          </w:rPr>
          <w:t xml:space="preserve">during </w:t>
        </w:r>
      </w:ins>
      <w:bookmarkStart w:id="8" w:name="_GoBack"/>
      <w:bookmarkEnd w:id="8"/>
      <w:ins w:id="9" w:author="Clay Porch" w:date="2016-08-26T11:57:00Z">
        <w:r>
          <w:rPr>
            <w:lang w:val="en-GB"/>
          </w:rPr>
          <w:t>the plenary session, however there was insufficient time to fully review the material in plenary and it was not formally adopted.</w:t>
        </w:r>
      </w:ins>
    </w:p>
    <w:p w14:paraId="33320B55" w14:textId="053BF843" w:rsidR="00B31462" w:rsidRDefault="00B31462" w:rsidP="00581F26">
      <w:pPr>
        <w:rPr>
          <w:lang w:val="en-GB"/>
        </w:rPr>
      </w:pPr>
      <w:ins w:id="10" w:author="Clay Porch" w:date="2016-08-26T11:56:00Z">
        <w:r>
          <w:rPr>
            <w:lang w:val="en-GB"/>
          </w:rPr>
          <w:t xml:space="preserve"> </w:t>
        </w:r>
      </w:ins>
    </w:p>
    <w:p w14:paraId="38391760" w14:textId="77777777" w:rsidR="00581F26" w:rsidRPr="00FB1C71" w:rsidRDefault="00581F26" w:rsidP="00581F26">
      <w:pPr>
        <w:pStyle w:val="ListParagraph"/>
        <w:numPr>
          <w:ilvl w:val="0"/>
          <w:numId w:val="11"/>
        </w:numPr>
        <w:suppressAutoHyphens w:val="0"/>
        <w:spacing w:after="0" w:line="240" w:lineRule="auto"/>
        <w:contextualSpacing/>
        <w:jc w:val="both"/>
        <w:textAlignment w:val="auto"/>
        <w:rPr>
          <w:rFonts w:ascii="Times New Roman" w:hAnsi="Times New Roman" w:cs="Times New Roman"/>
          <w:sz w:val="20"/>
          <w:szCs w:val="20"/>
        </w:rPr>
      </w:pPr>
      <w:r w:rsidRPr="00FB1C71">
        <w:rPr>
          <w:rFonts w:ascii="Times New Roman" w:hAnsi="Times New Roman" w:cs="Times New Roman"/>
          <w:sz w:val="20"/>
          <w:szCs w:val="20"/>
        </w:rPr>
        <w:t>Table 8.2 in DRAFT ANNEX FOR ATLANTIC BLUEFIN MSE SPECIFICATIONS_JULY 2016.pdf</w:t>
      </w:r>
    </w:p>
    <w:p w14:paraId="01429073" w14:textId="77777777" w:rsidR="00581F26" w:rsidRPr="00FB1C71" w:rsidRDefault="00581F26" w:rsidP="00581F26">
      <w:pPr>
        <w:pStyle w:val="ListParagraph"/>
        <w:widowControl w:val="0"/>
        <w:numPr>
          <w:ilvl w:val="0"/>
          <w:numId w:val="11"/>
        </w:numPr>
        <w:suppressAutoHyphens w:val="0"/>
        <w:autoSpaceDE w:val="0"/>
        <w:autoSpaceDN w:val="0"/>
        <w:adjustRightInd w:val="0"/>
        <w:spacing w:after="240" w:line="240" w:lineRule="auto"/>
        <w:contextualSpacing/>
        <w:jc w:val="both"/>
        <w:textAlignment w:val="auto"/>
        <w:rPr>
          <w:rFonts w:ascii="Times New Roman" w:hAnsi="Times New Roman" w:cs="Times New Roman"/>
          <w:sz w:val="20"/>
          <w:szCs w:val="20"/>
        </w:rPr>
      </w:pPr>
      <w:r w:rsidRPr="00FB1C71">
        <w:rPr>
          <w:rFonts w:ascii="Times New Roman" w:hAnsi="Times New Roman" w:cs="Times New Roman"/>
          <w:sz w:val="20"/>
          <w:szCs w:val="20"/>
        </w:rPr>
        <w:t>Natural mortality rate at age</w:t>
      </w:r>
    </w:p>
    <w:p w14:paraId="71AC45B2" w14:textId="77777777" w:rsidR="00581F26" w:rsidRPr="00FB1C71" w:rsidRDefault="00581F26" w:rsidP="00581F26">
      <w:pPr>
        <w:pStyle w:val="ListParagraph"/>
        <w:numPr>
          <w:ilvl w:val="0"/>
          <w:numId w:val="11"/>
        </w:numPr>
        <w:suppressAutoHyphens w:val="0"/>
        <w:spacing w:after="0" w:line="240" w:lineRule="auto"/>
        <w:contextualSpacing/>
        <w:jc w:val="both"/>
        <w:textAlignment w:val="auto"/>
        <w:rPr>
          <w:rFonts w:ascii="Times New Roman" w:hAnsi="Times New Roman" w:cs="Times New Roman"/>
          <w:sz w:val="20"/>
          <w:szCs w:val="20"/>
        </w:rPr>
      </w:pPr>
      <w:r w:rsidRPr="00FB1C71">
        <w:rPr>
          <w:rFonts w:ascii="Times New Roman" w:hAnsi="Times New Roman" w:cs="Times New Roman"/>
          <w:sz w:val="20"/>
          <w:szCs w:val="20"/>
        </w:rPr>
        <w:t>Maturity at age</w:t>
      </w:r>
    </w:p>
    <w:p w14:paraId="78FAA729" w14:textId="77777777" w:rsidR="00581F26" w:rsidRPr="00FB1C71" w:rsidRDefault="00581F26" w:rsidP="00581F26">
      <w:pPr>
        <w:jc w:val="both"/>
        <w:rPr>
          <w:b/>
        </w:rPr>
      </w:pPr>
    </w:p>
    <w:p w14:paraId="42EBD20C" w14:textId="77777777" w:rsidR="00581F26" w:rsidRPr="00581F26" w:rsidRDefault="00581F26" w:rsidP="00581F26">
      <w:pPr>
        <w:jc w:val="both"/>
        <w:rPr>
          <w:b/>
          <w:lang w:val="en-GB"/>
        </w:rPr>
      </w:pPr>
      <w:r w:rsidRPr="00581F26">
        <w:rPr>
          <w:b/>
          <w:lang w:val="en-GB"/>
        </w:rPr>
        <w:t>A.  Areas with potential spawning for MSE</w:t>
      </w:r>
    </w:p>
    <w:p w14:paraId="6BE5DD77" w14:textId="77777777" w:rsidR="00581F26" w:rsidRPr="00581F26" w:rsidRDefault="00581F26" w:rsidP="00581F26">
      <w:pPr>
        <w:autoSpaceDE w:val="0"/>
        <w:autoSpaceDN w:val="0"/>
        <w:adjustRightInd w:val="0"/>
        <w:jc w:val="both"/>
        <w:rPr>
          <w:color w:val="000000"/>
          <w:lang w:val="en-GB"/>
        </w:rPr>
      </w:pPr>
      <w:r w:rsidRPr="00581F26">
        <w:rPr>
          <w:lang w:val="en-GB"/>
        </w:rPr>
        <w:t xml:space="preserve">The quarters and areas with probability of spawning activity were classified in two categories (yes and no) using the criteria of average value quarter SST &gt;20ºC assuming 20ºC is the minimum temperature for the larvae to survive (SCRS/P/2016/043). Average temperatures per quarter were estimated from monthly </w:t>
      </w:r>
      <w:r w:rsidRPr="00581F26">
        <w:rPr>
          <w:color w:val="000000"/>
          <w:lang w:val="en-GB"/>
        </w:rPr>
        <w:t>SST NOAA NASA AVHRR Oceans Path-finder</w:t>
      </w:r>
      <w:r w:rsidRPr="00581F26">
        <w:rPr>
          <w:lang w:val="en-GB"/>
        </w:rPr>
        <w:t xml:space="preserve"> on a grid of 5x5º cells</w:t>
      </w:r>
      <w:r w:rsidRPr="00581F26">
        <w:rPr>
          <w:color w:val="000000"/>
          <w:lang w:val="en-GB"/>
        </w:rPr>
        <w:t>. Areas and quarters with positive probability of spawning activity might be overestimated due to the size of the geographical areas considered.</w:t>
      </w:r>
    </w:p>
    <w:p w14:paraId="6C6E0687" w14:textId="77777777" w:rsidR="00581F26" w:rsidRPr="00581F26" w:rsidRDefault="00581F26" w:rsidP="00581F26">
      <w:pPr>
        <w:autoSpaceDE w:val="0"/>
        <w:autoSpaceDN w:val="0"/>
        <w:adjustRightInd w:val="0"/>
        <w:jc w:val="both"/>
        <w:rPr>
          <w:color w:val="1B1C20"/>
          <w:lang w:val="en-GB"/>
        </w:rPr>
      </w:pPr>
    </w:p>
    <w:tbl>
      <w:tblPr>
        <w:tblW w:w="6800" w:type="dxa"/>
        <w:tblInd w:w="1346" w:type="dxa"/>
        <w:tblCellMar>
          <w:left w:w="70" w:type="dxa"/>
          <w:right w:w="70" w:type="dxa"/>
        </w:tblCellMar>
        <w:tblLook w:val="04A0" w:firstRow="1" w:lastRow="0" w:firstColumn="1" w:lastColumn="0" w:noHBand="0" w:noVBand="1"/>
      </w:tblPr>
      <w:tblGrid>
        <w:gridCol w:w="1360"/>
        <w:gridCol w:w="1360"/>
        <w:gridCol w:w="1360"/>
        <w:gridCol w:w="1360"/>
        <w:gridCol w:w="1360"/>
      </w:tblGrid>
      <w:tr w:rsidR="00581F26" w:rsidRPr="00FB1C71" w14:paraId="26BE972F" w14:textId="77777777" w:rsidTr="00581F26">
        <w:trPr>
          <w:trHeight w:val="301"/>
        </w:trPr>
        <w:tc>
          <w:tcPr>
            <w:tcW w:w="1360" w:type="dxa"/>
            <w:tcBorders>
              <w:top w:val="single" w:sz="4" w:space="0" w:color="auto"/>
              <w:left w:val="single" w:sz="4" w:space="0" w:color="auto"/>
              <w:bottom w:val="nil"/>
              <w:right w:val="nil"/>
            </w:tcBorders>
            <w:shd w:val="clear" w:color="auto" w:fill="auto"/>
            <w:noWrap/>
            <w:vAlign w:val="bottom"/>
            <w:hideMark/>
          </w:tcPr>
          <w:p w14:paraId="53FD6340" w14:textId="77777777" w:rsidR="00581F26" w:rsidRPr="00FB1C71" w:rsidRDefault="00581F26" w:rsidP="00F25277">
            <w:pPr>
              <w:jc w:val="both"/>
              <w:rPr>
                <w:b/>
                <w:bCs/>
                <w:color w:val="000000"/>
              </w:rPr>
            </w:pPr>
            <w:proofErr w:type="spellStart"/>
            <w:r w:rsidRPr="00FB1C71">
              <w:rPr>
                <w:b/>
                <w:bCs/>
                <w:color w:val="000000"/>
              </w:rPr>
              <w:t>Area</w:t>
            </w:r>
            <w:proofErr w:type="spellEnd"/>
          </w:p>
        </w:tc>
        <w:tc>
          <w:tcPr>
            <w:tcW w:w="1360" w:type="dxa"/>
            <w:tcBorders>
              <w:top w:val="single" w:sz="4" w:space="0" w:color="auto"/>
              <w:left w:val="nil"/>
              <w:bottom w:val="nil"/>
              <w:right w:val="nil"/>
            </w:tcBorders>
            <w:shd w:val="clear" w:color="auto" w:fill="auto"/>
            <w:noWrap/>
            <w:vAlign w:val="bottom"/>
            <w:hideMark/>
          </w:tcPr>
          <w:p w14:paraId="3AD571FB" w14:textId="77777777" w:rsidR="00581F26" w:rsidRPr="00FB1C71" w:rsidRDefault="00581F26" w:rsidP="00F25277">
            <w:pPr>
              <w:jc w:val="both"/>
              <w:rPr>
                <w:b/>
                <w:bCs/>
                <w:color w:val="000000"/>
              </w:rPr>
            </w:pPr>
            <w:r w:rsidRPr="00FB1C71">
              <w:rPr>
                <w:b/>
                <w:bCs/>
                <w:color w:val="000000"/>
              </w:rPr>
              <w:t>Q1</w:t>
            </w:r>
          </w:p>
        </w:tc>
        <w:tc>
          <w:tcPr>
            <w:tcW w:w="1360" w:type="dxa"/>
            <w:tcBorders>
              <w:top w:val="single" w:sz="4" w:space="0" w:color="auto"/>
              <w:left w:val="nil"/>
              <w:bottom w:val="nil"/>
              <w:right w:val="nil"/>
            </w:tcBorders>
            <w:shd w:val="clear" w:color="auto" w:fill="auto"/>
            <w:noWrap/>
            <w:vAlign w:val="bottom"/>
            <w:hideMark/>
          </w:tcPr>
          <w:p w14:paraId="29827AF5" w14:textId="77777777" w:rsidR="00581F26" w:rsidRPr="00FB1C71" w:rsidRDefault="00581F26" w:rsidP="00F25277">
            <w:pPr>
              <w:jc w:val="both"/>
              <w:rPr>
                <w:b/>
                <w:bCs/>
                <w:color w:val="000000"/>
              </w:rPr>
            </w:pPr>
            <w:r w:rsidRPr="00FB1C71">
              <w:rPr>
                <w:b/>
                <w:bCs/>
                <w:color w:val="000000"/>
              </w:rPr>
              <w:t>Q2</w:t>
            </w:r>
          </w:p>
        </w:tc>
        <w:tc>
          <w:tcPr>
            <w:tcW w:w="1360" w:type="dxa"/>
            <w:tcBorders>
              <w:top w:val="single" w:sz="4" w:space="0" w:color="auto"/>
              <w:left w:val="nil"/>
              <w:bottom w:val="nil"/>
              <w:right w:val="nil"/>
            </w:tcBorders>
            <w:shd w:val="clear" w:color="auto" w:fill="auto"/>
            <w:noWrap/>
            <w:vAlign w:val="bottom"/>
            <w:hideMark/>
          </w:tcPr>
          <w:p w14:paraId="0DB3DB81" w14:textId="77777777" w:rsidR="00581F26" w:rsidRPr="00FB1C71" w:rsidRDefault="00581F26" w:rsidP="00F25277">
            <w:pPr>
              <w:jc w:val="both"/>
              <w:rPr>
                <w:b/>
                <w:bCs/>
                <w:color w:val="000000"/>
              </w:rPr>
            </w:pPr>
            <w:r w:rsidRPr="00FB1C71">
              <w:rPr>
                <w:b/>
                <w:bCs/>
                <w:color w:val="000000"/>
              </w:rPr>
              <w:t>Q3</w:t>
            </w:r>
          </w:p>
        </w:tc>
        <w:tc>
          <w:tcPr>
            <w:tcW w:w="1360" w:type="dxa"/>
            <w:tcBorders>
              <w:top w:val="single" w:sz="4" w:space="0" w:color="auto"/>
              <w:left w:val="nil"/>
              <w:bottom w:val="nil"/>
              <w:right w:val="single" w:sz="4" w:space="0" w:color="auto"/>
            </w:tcBorders>
            <w:shd w:val="clear" w:color="auto" w:fill="auto"/>
            <w:noWrap/>
            <w:vAlign w:val="bottom"/>
            <w:hideMark/>
          </w:tcPr>
          <w:p w14:paraId="47F896D0" w14:textId="77777777" w:rsidR="00581F26" w:rsidRPr="00FB1C71" w:rsidRDefault="00581F26" w:rsidP="00F25277">
            <w:pPr>
              <w:jc w:val="both"/>
              <w:rPr>
                <w:b/>
                <w:bCs/>
                <w:color w:val="000000"/>
              </w:rPr>
            </w:pPr>
            <w:r w:rsidRPr="00FB1C71">
              <w:rPr>
                <w:b/>
                <w:bCs/>
                <w:color w:val="000000"/>
              </w:rPr>
              <w:t>Q4</w:t>
            </w:r>
          </w:p>
        </w:tc>
      </w:tr>
      <w:tr w:rsidR="00581F26" w:rsidRPr="00FB1C71" w14:paraId="0867064A"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78BAB5F2" w14:textId="77777777" w:rsidR="00581F26" w:rsidRPr="00FB1C71" w:rsidRDefault="00581F26" w:rsidP="00F25277">
            <w:pPr>
              <w:jc w:val="both"/>
              <w:rPr>
                <w:color w:val="000000"/>
              </w:rPr>
            </w:pPr>
            <w:r w:rsidRPr="00FB1C71">
              <w:rPr>
                <w:color w:val="000000"/>
              </w:rPr>
              <w:t>GOM</w:t>
            </w:r>
          </w:p>
        </w:tc>
        <w:tc>
          <w:tcPr>
            <w:tcW w:w="1360" w:type="dxa"/>
            <w:tcBorders>
              <w:top w:val="nil"/>
              <w:left w:val="nil"/>
              <w:bottom w:val="nil"/>
              <w:right w:val="nil"/>
            </w:tcBorders>
            <w:shd w:val="clear" w:color="auto" w:fill="auto"/>
            <w:noWrap/>
            <w:vAlign w:val="bottom"/>
            <w:hideMark/>
          </w:tcPr>
          <w:p w14:paraId="2DE2F6E2"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nil"/>
            </w:tcBorders>
            <w:shd w:val="clear" w:color="auto" w:fill="auto"/>
            <w:noWrap/>
            <w:vAlign w:val="bottom"/>
            <w:hideMark/>
          </w:tcPr>
          <w:p w14:paraId="7725FA37"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nil"/>
            </w:tcBorders>
            <w:shd w:val="clear" w:color="auto" w:fill="auto"/>
            <w:noWrap/>
            <w:vAlign w:val="bottom"/>
            <w:hideMark/>
          </w:tcPr>
          <w:p w14:paraId="06FD0014"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single" w:sz="4" w:space="0" w:color="auto"/>
            </w:tcBorders>
            <w:shd w:val="clear" w:color="auto" w:fill="auto"/>
            <w:noWrap/>
            <w:vAlign w:val="bottom"/>
            <w:hideMark/>
          </w:tcPr>
          <w:p w14:paraId="32F8A88D" w14:textId="77777777" w:rsidR="00581F26" w:rsidRPr="00FB1C71" w:rsidRDefault="00581F26" w:rsidP="00F25277">
            <w:pPr>
              <w:jc w:val="both"/>
              <w:rPr>
                <w:color w:val="000000"/>
              </w:rPr>
            </w:pPr>
            <w:r w:rsidRPr="00FB1C71">
              <w:rPr>
                <w:color w:val="000000"/>
              </w:rPr>
              <w:t>yes</w:t>
            </w:r>
          </w:p>
        </w:tc>
      </w:tr>
      <w:tr w:rsidR="00581F26" w:rsidRPr="00FB1C71" w14:paraId="342B9B87"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7368E8EC" w14:textId="77777777" w:rsidR="00581F26" w:rsidRPr="00FB1C71" w:rsidRDefault="00581F26" w:rsidP="00F25277">
            <w:pPr>
              <w:jc w:val="both"/>
              <w:rPr>
                <w:color w:val="000000"/>
              </w:rPr>
            </w:pPr>
            <w:r w:rsidRPr="00FB1C71">
              <w:rPr>
                <w:color w:val="000000"/>
              </w:rPr>
              <w:t xml:space="preserve">W. </w:t>
            </w:r>
            <w:proofErr w:type="spellStart"/>
            <w:r w:rsidRPr="00FB1C71">
              <w:rPr>
                <w:color w:val="000000"/>
              </w:rPr>
              <w:t>Alt</w:t>
            </w:r>
            <w:proofErr w:type="spellEnd"/>
          </w:p>
        </w:tc>
        <w:tc>
          <w:tcPr>
            <w:tcW w:w="1360" w:type="dxa"/>
            <w:tcBorders>
              <w:top w:val="nil"/>
              <w:left w:val="nil"/>
              <w:bottom w:val="nil"/>
              <w:right w:val="nil"/>
            </w:tcBorders>
            <w:shd w:val="clear" w:color="auto" w:fill="auto"/>
            <w:noWrap/>
            <w:vAlign w:val="bottom"/>
            <w:hideMark/>
          </w:tcPr>
          <w:p w14:paraId="1ABC8DBD"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nil"/>
            </w:tcBorders>
            <w:shd w:val="clear" w:color="auto" w:fill="auto"/>
            <w:noWrap/>
            <w:vAlign w:val="bottom"/>
            <w:hideMark/>
          </w:tcPr>
          <w:p w14:paraId="4E9643A2"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nil"/>
            </w:tcBorders>
            <w:shd w:val="clear" w:color="auto" w:fill="auto"/>
            <w:noWrap/>
            <w:vAlign w:val="bottom"/>
            <w:hideMark/>
          </w:tcPr>
          <w:p w14:paraId="75AD6BA0"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single" w:sz="4" w:space="0" w:color="auto"/>
            </w:tcBorders>
            <w:shd w:val="clear" w:color="auto" w:fill="auto"/>
            <w:noWrap/>
            <w:vAlign w:val="bottom"/>
            <w:hideMark/>
          </w:tcPr>
          <w:p w14:paraId="1906C7CC" w14:textId="77777777" w:rsidR="00581F26" w:rsidRPr="00FB1C71" w:rsidRDefault="00581F26" w:rsidP="00F25277">
            <w:pPr>
              <w:jc w:val="both"/>
              <w:rPr>
                <w:color w:val="000000"/>
              </w:rPr>
            </w:pPr>
            <w:r w:rsidRPr="00FB1C71">
              <w:rPr>
                <w:color w:val="000000"/>
              </w:rPr>
              <w:t>yes</w:t>
            </w:r>
          </w:p>
        </w:tc>
      </w:tr>
      <w:tr w:rsidR="00581F26" w:rsidRPr="00FB1C71" w14:paraId="01547D65"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07FA4949" w14:textId="77777777" w:rsidR="00581F26" w:rsidRPr="00FB1C71" w:rsidRDefault="00581F26" w:rsidP="00F25277">
            <w:pPr>
              <w:jc w:val="both"/>
              <w:rPr>
                <w:color w:val="000000"/>
              </w:rPr>
            </w:pPr>
            <w:r w:rsidRPr="00FB1C71">
              <w:rPr>
                <w:color w:val="000000"/>
              </w:rPr>
              <w:t>GSL</w:t>
            </w:r>
          </w:p>
        </w:tc>
        <w:tc>
          <w:tcPr>
            <w:tcW w:w="1360" w:type="dxa"/>
            <w:tcBorders>
              <w:top w:val="nil"/>
              <w:left w:val="nil"/>
              <w:bottom w:val="nil"/>
              <w:right w:val="nil"/>
            </w:tcBorders>
            <w:shd w:val="clear" w:color="auto" w:fill="auto"/>
            <w:noWrap/>
            <w:vAlign w:val="bottom"/>
            <w:hideMark/>
          </w:tcPr>
          <w:p w14:paraId="27DA34B0" w14:textId="77777777" w:rsidR="00581F26" w:rsidRPr="00FB1C71" w:rsidRDefault="00581F26" w:rsidP="00F25277">
            <w:pPr>
              <w:jc w:val="both"/>
              <w:rPr>
                <w:color w:val="000000"/>
              </w:rPr>
            </w:pPr>
            <w:r w:rsidRPr="00FB1C71">
              <w:rPr>
                <w:color w:val="000000"/>
              </w:rPr>
              <w:t>no</w:t>
            </w:r>
          </w:p>
        </w:tc>
        <w:tc>
          <w:tcPr>
            <w:tcW w:w="1360" w:type="dxa"/>
            <w:tcBorders>
              <w:top w:val="nil"/>
              <w:left w:val="nil"/>
              <w:bottom w:val="nil"/>
              <w:right w:val="nil"/>
            </w:tcBorders>
            <w:shd w:val="clear" w:color="auto" w:fill="auto"/>
            <w:noWrap/>
            <w:vAlign w:val="bottom"/>
            <w:hideMark/>
          </w:tcPr>
          <w:p w14:paraId="7923FC21" w14:textId="77777777" w:rsidR="00581F26" w:rsidRPr="00FB1C71" w:rsidRDefault="00581F26" w:rsidP="00F25277">
            <w:pPr>
              <w:jc w:val="both"/>
              <w:rPr>
                <w:color w:val="000000"/>
              </w:rPr>
            </w:pPr>
            <w:r w:rsidRPr="00FB1C71">
              <w:rPr>
                <w:color w:val="000000"/>
              </w:rPr>
              <w:t>no</w:t>
            </w:r>
          </w:p>
        </w:tc>
        <w:tc>
          <w:tcPr>
            <w:tcW w:w="1360" w:type="dxa"/>
            <w:tcBorders>
              <w:top w:val="nil"/>
              <w:left w:val="nil"/>
              <w:bottom w:val="nil"/>
              <w:right w:val="nil"/>
            </w:tcBorders>
            <w:shd w:val="clear" w:color="auto" w:fill="auto"/>
            <w:noWrap/>
            <w:vAlign w:val="bottom"/>
            <w:hideMark/>
          </w:tcPr>
          <w:p w14:paraId="748C8707" w14:textId="77777777" w:rsidR="00581F26" w:rsidRPr="00FB1C71" w:rsidRDefault="00581F26" w:rsidP="00F25277">
            <w:pPr>
              <w:jc w:val="both"/>
              <w:rPr>
                <w:color w:val="000000"/>
              </w:rPr>
            </w:pPr>
            <w:r w:rsidRPr="00FB1C71">
              <w:rPr>
                <w:color w:val="000000"/>
              </w:rPr>
              <w:t>no</w:t>
            </w:r>
          </w:p>
        </w:tc>
        <w:tc>
          <w:tcPr>
            <w:tcW w:w="1360" w:type="dxa"/>
            <w:tcBorders>
              <w:top w:val="nil"/>
              <w:left w:val="nil"/>
              <w:bottom w:val="nil"/>
              <w:right w:val="single" w:sz="4" w:space="0" w:color="auto"/>
            </w:tcBorders>
            <w:shd w:val="clear" w:color="auto" w:fill="auto"/>
            <w:noWrap/>
            <w:vAlign w:val="bottom"/>
            <w:hideMark/>
          </w:tcPr>
          <w:p w14:paraId="4E252049" w14:textId="77777777" w:rsidR="00581F26" w:rsidRPr="00FB1C71" w:rsidRDefault="00581F26" w:rsidP="00F25277">
            <w:pPr>
              <w:jc w:val="both"/>
              <w:rPr>
                <w:color w:val="000000"/>
              </w:rPr>
            </w:pPr>
            <w:r w:rsidRPr="00FB1C71">
              <w:rPr>
                <w:color w:val="000000"/>
              </w:rPr>
              <w:t>no</w:t>
            </w:r>
          </w:p>
        </w:tc>
      </w:tr>
      <w:tr w:rsidR="00581F26" w:rsidRPr="00FB1C71" w14:paraId="16FDB4A5"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215B3C3F" w14:textId="77777777" w:rsidR="00581F26" w:rsidRPr="00FB1C71" w:rsidRDefault="00581F26" w:rsidP="00F25277">
            <w:pPr>
              <w:jc w:val="both"/>
              <w:rPr>
                <w:color w:val="000000"/>
              </w:rPr>
            </w:pPr>
            <w:r w:rsidRPr="00FB1C71">
              <w:rPr>
                <w:color w:val="000000"/>
              </w:rPr>
              <w:t xml:space="preserve">C. </w:t>
            </w:r>
            <w:proofErr w:type="spellStart"/>
            <w:r w:rsidRPr="00FB1C71">
              <w:rPr>
                <w:color w:val="000000"/>
              </w:rPr>
              <w:t>Atl</w:t>
            </w:r>
            <w:proofErr w:type="spellEnd"/>
          </w:p>
        </w:tc>
        <w:tc>
          <w:tcPr>
            <w:tcW w:w="1360" w:type="dxa"/>
            <w:tcBorders>
              <w:top w:val="nil"/>
              <w:left w:val="nil"/>
              <w:bottom w:val="nil"/>
              <w:right w:val="nil"/>
            </w:tcBorders>
            <w:shd w:val="clear" w:color="auto" w:fill="auto"/>
            <w:noWrap/>
            <w:vAlign w:val="bottom"/>
            <w:hideMark/>
          </w:tcPr>
          <w:p w14:paraId="44230B56"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nil"/>
            </w:tcBorders>
            <w:shd w:val="clear" w:color="auto" w:fill="auto"/>
            <w:noWrap/>
            <w:vAlign w:val="bottom"/>
            <w:hideMark/>
          </w:tcPr>
          <w:p w14:paraId="0F76CE68"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nil"/>
            </w:tcBorders>
            <w:shd w:val="clear" w:color="auto" w:fill="auto"/>
            <w:noWrap/>
            <w:vAlign w:val="bottom"/>
            <w:hideMark/>
          </w:tcPr>
          <w:p w14:paraId="5BD913A4"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single" w:sz="4" w:space="0" w:color="auto"/>
            </w:tcBorders>
            <w:shd w:val="clear" w:color="auto" w:fill="auto"/>
            <w:noWrap/>
            <w:vAlign w:val="bottom"/>
            <w:hideMark/>
          </w:tcPr>
          <w:p w14:paraId="31D36CB2" w14:textId="77777777" w:rsidR="00581F26" w:rsidRPr="00FB1C71" w:rsidRDefault="00581F26" w:rsidP="00F25277">
            <w:pPr>
              <w:jc w:val="both"/>
              <w:rPr>
                <w:color w:val="000000"/>
              </w:rPr>
            </w:pPr>
            <w:r w:rsidRPr="00FB1C71">
              <w:rPr>
                <w:color w:val="000000"/>
              </w:rPr>
              <w:t>yes</w:t>
            </w:r>
          </w:p>
        </w:tc>
      </w:tr>
      <w:tr w:rsidR="00581F26" w:rsidRPr="00FB1C71" w14:paraId="7FAA1145"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1E07D876" w14:textId="77777777" w:rsidR="00581F26" w:rsidRPr="00FB1C71" w:rsidRDefault="00581F26" w:rsidP="00F25277">
            <w:pPr>
              <w:jc w:val="both"/>
              <w:rPr>
                <w:color w:val="000000"/>
              </w:rPr>
            </w:pPr>
            <w:r w:rsidRPr="00FB1C71">
              <w:rPr>
                <w:color w:val="000000"/>
              </w:rPr>
              <w:t xml:space="preserve">E. </w:t>
            </w:r>
            <w:proofErr w:type="spellStart"/>
            <w:r w:rsidRPr="00FB1C71">
              <w:rPr>
                <w:color w:val="000000"/>
              </w:rPr>
              <w:t>Atl</w:t>
            </w:r>
            <w:proofErr w:type="spellEnd"/>
          </w:p>
        </w:tc>
        <w:tc>
          <w:tcPr>
            <w:tcW w:w="1360" w:type="dxa"/>
            <w:tcBorders>
              <w:top w:val="nil"/>
              <w:left w:val="nil"/>
              <w:bottom w:val="nil"/>
              <w:right w:val="nil"/>
            </w:tcBorders>
            <w:shd w:val="clear" w:color="auto" w:fill="auto"/>
            <w:noWrap/>
            <w:vAlign w:val="bottom"/>
            <w:hideMark/>
          </w:tcPr>
          <w:p w14:paraId="2E07FB63"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nil"/>
            </w:tcBorders>
            <w:shd w:val="clear" w:color="auto" w:fill="auto"/>
            <w:noWrap/>
            <w:vAlign w:val="bottom"/>
            <w:hideMark/>
          </w:tcPr>
          <w:p w14:paraId="0343DA9D"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nil"/>
            </w:tcBorders>
            <w:shd w:val="clear" w:color="auto" w:fill="auto"/>
            <w:noWrap/>
            <w:vAlign w:val="bottom"/>
            <w:hideMark/>
          </w:tcPr>
          <w:p w14:paraId="5D265DC0"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single" w:sz="4" w:space="0" w:color="auto"/>
            </w:tcBorders>
            <w:shd w:val="clear" w:color="auto" w:fill="auto"/>
            <w:noWrap/>
            <w:vAlign w:val="bottom"/>
            <w:hideMark/>
          </w:tcPr>
          <w:p w14:paraId="23E768BE" w14:textId="77777777" w:rsidR="00581F26" w:rsidRPr="00FB1C71" w:rsidRDefault="00581F26" w:rsidP="00F25277">
            <w:pPr>
              <w:jc w:val="both"/>
              <w:rPr>
                <w:color w:val="000000"/>
              </w:rPr>
            </w:pPr>
            <w:r w:rsidRPr="00FB1C71">
              <w:rPr>
                <w:color w:val="000000"/>
              </w:rPr>
              <w:t>yes</w:t>
            </w:r>
          </w:p>
        </w:tc>
      </w:tr>
      <w:tr w:rsidR="00581F26" w:rsidRPr="00FB1C71" w14:paraId="6CF5D2CB"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3A657283" w14:textId="77777777" w:rsidR="00581F26" w:rsidRPr="00FB1C71" w:rsidRDefault="00581F26" w:rsidP="00F25277">
            <w:pPr>
              <w:jc w:val="both"/>
              <w:rPr>
                <w:color w:val="000000"/>
              </w:rPr>
            </w:pPr>
            <w:r w:rsidRPr="00FB1C71">
              <w:rPr>
                <w:color w:val="000000"/>
              </w:rPr>
              <w:t xml:space="preserve">NE. </w:t>
            </w:r>
            <w:proofErr w:type="spellStart"/>
            <w:r w:rsidRPr="00FB1C71">
              <w:rPr>
                <w:color w:val="000000"/>
              </w:rPr>
              <w:t>Atl</w:t>
            </w:r>
            <w:proofErr w:type="spellEnd"/>
          </w:p>
        </w:tc>
        <w:tc>
          <w:tcPr>
            <w:tcW w:w="1360" w:type="dxa"/>
            <w:tcBorders>
              <w:top w:val="nil"/>
              <w:left w:val="nil"/>
              <w:bottom w:val="nil"/>
              <w:right w:val="nil"/>
            </w:tcBorders>
            <w:shd w:val="clear" w:color="auto" w:fill="auto"/>
            <w:noWrap/>
            <w:vAlign w:val="bottom"/>
            <w:hideMark/>
          </w:tcPr>
          <w:p w14:paraId="60E6DB89" w14:textId="77777777" w:rsidR="00581F26" w:rsidRPr="00FB1C71" w:rsidRDefault="00581F26" w:rsidP="00F25277">
            <w:pPr>
              <w:jc w:val="both"/>
              <w:rPr>
                <w:color w:val="000000"/>
              </w:rPr>
            </w:pPr>
            <w:r w:rsidRPr="00FB1C71">
              <w:rPr>
                <w:color w:val="000000"/>
              </w:rPr>
              <w:t>no</w:t>
            </w:r>
          </w:p>
        </w:tc>
        <w:tc>
          <w:tcPr>
            <w:tcW w:w="1360" w:type="dxa"/>
            <w:tcBorders>
              <w:top w:val="nil"/>
              <w:left w:val="nil"/>
              <w:bottom w:val="nil"/>
              <w:right w:val="nil"/>
            </w:tcBorders>
            <w:shd w:val="clear" w:color="auto" w:fill="auto"/>
            <w:noWrap/>
            <w:vAlign w:val="bottom"/>
            <w:hideMark/>
          </w:tcPr>
          <w:p w14:paraId="13810FB5" w14:textId="77777777" w:rsidR="00581F26" w:rsidRPr="00FB1C71" w:rsidRDefault="00581F26" w:rsidP="00F25277">
            <w:pPr>
              <w:jc w:val="both"/>
              <w:rPr>
                <w:color w:val="000000"/>
              </w:rPr>
            </w:pPr>
            <w:r w:rsidRPr="00FB1C71">
              <w:rPr>
                <w:color w:val="000000"/>
              </w:rPr>
              <w:t>no</w:t>
            </w:r>
          </w:p>
        </w:tc>
        <w:tc>
          <w:tcPr>
            <w:tcW w:w="1360" w:type="dxa"/>
            <w:tcBorders>
              <w:top w:val="nil"/>
              <w:left w:val="nil"/>
              <w:bottom w:val="nil"/>
              <w:right w:val="nil"/>
            </w:tcBorders>
            <w:shd w:val="clear" w:color="auto" w:fill="auto"/>
            <w:noWrap/>
            <w:vAlign w:val="bottom"/>
            <w:hideMark/>
          </w:tcPr>
          <w:p w14:paraId="59444CAC" w14:textId="77777777" w:rsidR="00581F26" w:rsidRPr="00FB1C71" w:rsidRDefault="00581F26" w:rsidP="00F25277">
            <w:pPr>
              <w:jc w:val="both"/>
              <w:rPr>
                <w:color w:val="000000"/>
              </w:rPr>
            </w:pPr>
            <w:r w:rsidRPr="00FB1C71">
              <w:rPr>
                <w:color w:val="000000"/>
              </w:rPr>
              <w:t>no</w:t>
            </w:r>
          </w:p>
        </w:tc>
        <w:tc>
          <w:tcPr>
            <w:tcW w:w="1360" w:type="dxa"/>
            <w:tcBorders>
              <w:top w:val="nil"/>
              <w:left w:val="nil"/>
              <w:bottom w:val="nil"/>
              <w:right w:val="single" w:sz="4" w:space="0" w:color="auto"/>
            </w:tcBorders>
            <w:shd w:val="clear" w:color="auto" w:fill="auto"/>
            <w:noWrap/>
            <w:vAlign w:val="bottom"/>
            <w:hideMark/>
          </w:tcPr>
          <w:p w14:paraId="2C3E4BFC" w14:textId="77777777" w:rsidR="00581F26" w:rsidRPr="00FB1C71" w:rsidRDefault="00581F26" w:rsidP="00F25277">
            <w:pPr>
              <w:jc w:val="both"/>
              <w:rPr>
                <w:color w:val="000000"/>
              </w:rPr>
            </w:pPr>
            <w:r w:rsidRPr="00FB1C71">
              <w:rPr>
                <w:color w:val="000000"/>
              </w:rPr>
              <w:t>no</w:t>
            </w:r>
          </w:p>
        </w:tc>
      </w:tr>
      <w:tr w:rsidR="00581F26" w:rsidRPr="00FB1C71" w14:paraId="793698E1" w14:textId="77777777" w:rsidTr="00581F26">
        <w:trPr>
          <w:trHeight w:val="301"/>
        </w:trPr>
        <w:tc>
          <w:tcPr>
            <w:tcW w:w="1360" w:type="dxa"/>
            <w:tcBorders>
              <w:top w:val="nil"/>
              <w:left w:val="single" w:sz="4" w:space="0" w:color="auto"/>
              <w:bottom w:val="nil"/>
              <w:right w:val="nil"/>
            </w:tcBorders>
            <w:shd w:val="clear" w:color="auto" w:fill="auto"/>
            <w:noWrap/>
            <w:vAlign w:val="bottom"/>
            <w:hideMark/>
          </w:tcPr>
          <w:p w14:paraId="2DA4A431" w14:textId="77777777" w:rsidR="00581F26" w:rsidRPr="00FB1C71" w:rsidRDefault="00581F26" w:rsidP="00F25277">
            <w:pPr>
              <w:jc w:val="both"/>
              <w:rPr>
                <w:color w:val="000000"/>
              </w:rPr>
            </w:pPr>
            <w:r w:rsidRPr="00FB1C71">
              <w:rPr>
                <w:color w:val="000000"/>
              </w:rPr>
              <w:t xml:space="preserve">W. </w:t>
            </w:r>
            <w:proofErr w:type="spellStart"/>
            <w:r w:rsidRPr="00FB1C71">
              <w:rPr>
                <w:color w:val="000000"/>
              </w:rPr>
              <w:t>Med</w:t>
            </w:r>
            <w:proofErr w:type="spellEnd"/>
          </w:p>
        </w:tc>
        <w:tc>
          <w:tcPr>
            <w:tcW w:w="1360" w:type="dxa"/>
            <w:tcBorders>
              <w:top w:val="nil"/>
              <w:left w:val="nil"/>
              <w:bottom w:val="nil"/>
              <w:right w:val="nil"/>
            </w:tcBorders>
            <w:shd w:val="clear" w:color="auto" w:fill="auto"/>
            <w:noWrap/>
            <w:vAlign w:val="bottom"/>
            <w:hideMark/>
          </w:tcPr>
          <w:p w14:paraId="203BBBC0" w14:textId="77777777" w:rsidR="00581F26" w:rsidRPr="00FB1C71" w:rsidRDefault="00581F26" w:rsidP="00F25277">
            <w:pPr>
              <w:jc w:val="both"/>
              <w:rPr>
                <w:color w:val="000000"/>
              </w:rPr>
            </w:pPr>
            <w:r w:rsidRPr="00FB1C71">
              <w:rPr>
                <w:color w:val="000000"/>
              </w:rPr>
              <w:t>no</w:t>
            </w:r>
          </w:p>
        </w:tc>
        <w:tc>
          <w:tcPr>
            <w:tcW w:w="1360" w:type="dxa"/>
            <w:tcBorders>
              <w:top w:val="nil"/>
              <w:left w:val="nil"/>
              <w:bottom w:val="nil"/>
              <w:right w:val="nil"/>
            </w:tcBorders>
            <w:shd w:val="clear" w:color="auto" w:fill="auto"/>
            <w:noWrap/>
            <w:vAlign w:val="bottom"/>
            <w:hideMark/>
          </w:tcPr>
          <w:p w14:paraId="2E9E8753" w14:textId="77777777" w:rsidR="00581F26" w:rsidRPr="00FB1C71" w:rsidRDefault="00581F26" w:rsidP="00F25277">
            <w:pPr>
              <w:jc w:val="both"/>
              <w:rPr>
                <w:color w:val="000000"/>
              </w:rPr>
            </w:pPr>
            <w:r w:rsidRPr="00FB1C71">
              <w:rPr>
                <w:color w:val="000000"/>
              </w:rPr>
              <w:t>no</w:t>
            </w:r>
          </w:p>
        </w:tc>
        <w:tc>
          <w:tcPr>
            <w:tcW w:w="1360" w:type="dxa"/>
            <w:tcBorders>
              <w:top w:val="nil"/>
              <w:left w:val="nil"/>
              <w:bottom w:val="nil"/>
              <w:right w:val="nil"/>
            </w:tcBorders>
            <w:shd w:val="clear" w:color="auto" w:fill="auto"/>
            <w:noWrap/>
            <w:vAlign w:val="bottom"/>
            <w:hideMark/>
          </w:tcPr>
          <w:p w14:paraId="12BA3513"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nil"/>
              <w:right w:val="single" w:sz="4" w:space="0" w:color="auto"/>
            </w:tcBorders>
            <w:shd w:val="clear" w:color="auto" w:fill="auto"/>
            <w:noWrap/>
            <w:vAlign w:val="bottom"/>
            <w:hideMark/>
          </w:tcPr>
          <w:p w14:paraId="0C92DD0B" w14:textId="77777777" w:rsidR="00581F26" w:rsidRPr="00FB1C71" w:rsidRDefault="00581F26" w:rsidP="00F25277">
            <w:pPr>
              <w:jc w:val="both"/>
              <w:rPr>
                <w:color w:val="000000"/>
              </w:rPr>
            </w:pPr>
            <w:r w:rsidRPr="00FB1C71">
              <w:rPr>
                <w:color w:val="000000"/>
              </w:rPr>
              <w:t>no</w:t>
            </w:r>
          </w:p>
        </w:tc>
      </w:tr>
      <w:tr w:rsidR="00581F26" w:rsidRPr="00FB1C71" w14:paraId="3DE9D108" w14:textId="77777777" w:rsidTr="00581F26">
        <w:trPr>
          <w:trHeight w:val="301"/>
        </w:trPr>
        <w:tc>
          <w:tcPr>
            <w:tcW w:w="1360" w:type="dxa"/>
            <w:tcBorders>
              <w:top w:val="nil"/>
              <w:left w:val="single" w:sz="4" w:space="0" w:color="auto"/>
              <w:bottom w:val="single" w:sz="4" w:space="0" w:color="auto"/>
              <w:right w:val="nil"/>
            </w:tcBorders>
            <w:shd w:val="clear" w:color="auto" w:fill="auto"/>
            <w:noWrap/>
            <w:vAlign w:val="bottom"/>
            <w:hideMark/>
          </w:tcPr>
          <w:p w14:paraId="3E93DE2F" w14:textId="77777777" w:rsidR="00581F26" w:rsidRPr="00FB1C71" w:rsidRDefault="00581F26" w:rsidP="00F25277">
            <w:pPr>
              <w:jc w:val="both"/>
              <w:rPr>
                <w:color w:val="000000"/>
              </w:rPr>
            </w:pPr>
            <w:r w:rsidRPr="00FB1C71">
              <w:rPr>
                <w:color w:val="000000"/>
              </w:rPr>
              <w:t xml:space="preserve">E. </w:t>
            </w:r>
            <w:proofErr w:type="spellStart"/>
            <w:r w:rsidRPr="00FB1C71">
              <w:rPr>
                <w:color w:val="000000"/>
              </w:rPr>
              <w:t>Med</w:t>
            </w:r>
            <w:proofErr w:type="spellEnd"/>
          </w:p>
        </w:tc>
        <w:tc>
          <w:tcPr>
            <w:tcW w:w="1360" w:type="dxa"/>
            <w:tcBorders>
              <w:top w:val="nil"/>
              <w:left w:val="nil"/>
              <w:bottom w:val="single" w:sz="4" w:space="0" w:color="auto"/>
              <w:right w:val="nil"/>
            </w:tcBorders>
            <w:shd w:val="clear" w:color="auto" w:fill="auto"/>
            <w:noWrap/>
            <w:vAlign w:val="bottom"/>
            <w:hideMark/>
          </w:tcPr>
          <w:p w14:paraId="49BF8106" w14:textId="77777777" w:rsidR="00581F26" w:rsidRPr="00FB1C71" w:rsidRDefault="00581F26" w:rsidP="00F25277">
            <w:pPr>
              <w:jc w:val="both"/>
              <w:rPr>
                <w:color w:val="000000"/>
              </w:rPr>
            </w:pPr>
            <w:r w:rsidRPr="00FB1C71">
              <w:rPr>
                <w:color w:val="000000"/>
              </w:rPr>
              <w:t xml:space="preserve">no </w:t>
            </w:r>
          </w:p>
        </w:tc>
        <w:tc>
          <w:tcPr>
            <w:tcW w:w="1360" w:type="dxa"/>
            <w:tcBorders>
              <w:top w:val="nil"/>
              <w:left w:val="nil"/>
              <w:bottom w:val="single" w:sz="4" w:space="0" w:color="auto"/>
              <w:right w:val="nil"/>
            </w:tcBorders>
            <w:shd w:val="clear" w:color="auto" w:fill="auto"/>
            <w:noWrap/>
            <w:vAlign w:val="bottom"/>
            <w:hideMark/>
          </w:tcPr>
          <w:p w14:paraId="52C595C0" w14:textId="77777777" w:rsidR="00581F26" w:rsidRPr="00FB1C71" w:rsidRDefault="00581F26" w:rsidP="00F25277">
            <w:pPr>
              <w:jc w:val="both"/>
              <w:rPr>
                <w:color w:val="000000"/>
              </w:rPr>
            </w:pPr>
            <w:r w:rsidRPr="00FB1C71">
              <w:rPr>
                <w:color w:val="000000"/>
              </w:rPr>
              <w:t>no</w:t>
            </w:r>
          </w:p>
        </w:tc>
        <w:tc>
          <w:tcPr>
            <w:tcW w:w="1360" w:type="dxa"/>
            <w:tcBorders>
              <w:top w:val="nil"/>
              <w:left w:val="nil"/>
              <w:bottom w:val="single" w:sz="4" w:space="0" w:color="auto"/>
              <w:right w:val="nil"/>
            </w:tcBorders>
            <w:shd w:val="clear" w:color="auto" w:fill="auto"/>
            <w:noWrap/>
            <w:vAlign w:val="bottom"/>
            <w:hideMark/>
          </w:tcPr>
          <w:p w14:paraId="010EC709" w14:textId="77777777" w:rsidR="00581F26" w:rsidRPr="00FB1C71" w:rsidRDefault="00581F26" w:rsidP="00F25277">
            <w:pPr>
              <w:jc w:val="both"/>
              <w:rPr>
                <w:color w:val="000000"/>
              </w:rPr>
            </w:pPr>
            <w:r w:rsidRPr="00FB1C71">
              <w:rPr>
                <w:color w:val="000000"/>
              </w:rPr>
              <w:t>yes</w:t>
            </w:r>
          </w:p>
        </w:tc>
        <w:tc>
          <w:tcPr>
            <w:tcW w:w="1360" w:type="dxa"/>
            <w:tcBorders>
              <w:top w:val="nil"/>
              <w:left w:val="nil"/>
              <w:bottom w:val="single" w:sz="4" w:space="0" w:color="auto"/>
              <w:right w:val="single" w:sz="4" w:space="0" w:color="auto"/>
            </w:tcBorders>
            <w:shd w:val="clear" w:color="auto" w:fill="auto"/>
            <w:noWrap/>
            <w:vAlign w:val="bottom"/>
            <w:hideMark/>
          </w:tcPr>
          <w:p w14:paraId="2EF66768" w14:textId="77777777" w:rsidR="00581F26" w:rsidRPr="00FB1C71" w:rsidRDefault="00581F26" w:rsidP="00F25277">
            <w:pPr>
              <w:jc w:val="both"/>
              <w:rPr>
                <w:color w:val="000000"/>
              </w:rPr>
            </w:pPr>
            <w:r w:rsidRPr="00FB1C71">
              <w:rPr>
                <w:color w:val="000000"/>
              </w:rPr>
              <w:t>yes</w:t>
            </w:r>
          </w:p>
        </w:tc>
      </w:tr>
    </w:tbl>
    <w:p w14:paraId="4E04F37D" w14:textId="77777777" w:rsidR="00581F26" w:rsidRPr="00FB1C71" w:rsidRDefault="00581F26" w:rsidP="00581F26">
      <w:pPr>
        <w:jc w:val="both"/>
        <w:rPr>
          <w:b/>
        </w:rPr>
      </w:pPr>
    </w:p>
    <w:p w14:paraId="2EFDE0D2" w14:textId="77777777" w:rsidR="00581F26" w:rsidRPr="00FB1C71" w:rsidRDefault="00581F26" w:rsidP="00581F26">
      <w:pPr>
        <w:jc w:val="both"/>
        <w:rPr>
          <w:b/>
        </w:rPr>
      </w:pPr>
    </w:p>
    <w:p w14:paraId="5CA6AD08" w14:textId="77777777" w:rsidR="00581F26" w:rsidRPr="00FB1C71" w:rsidRDefault="00581F26" w:rsidP="00581F26">
      <w:pPr>
        <w:jc w:val="both"/>
        <w:rPr>
          <w:b/>
        </w:rPr>
      </w:pPr>
      <w:r w:rsidRPr="00FB1C71">
        <w:rPr>
          <w:b/>
        </w:rPr>
        <w:t>B. Stock-</w:t>
      </w:r>
      <w:proofErr w:type="spellStart"/>
      <w:r w:rsidRPr="00FB1C71">
        <w:rPr>
          <w:b/>
        </w:rPr>
        <w:t>Recruitment</w:t>
      </w:r>
      <w:proofErr w:type="spellEnd"/>
    </w:p>
    <w:p w14:paraId="0148F675" w14:textId="77777777" w:rsidR="00581F26" w:rsidRPr="00581F26" w:rsidRDefault="00581F26" w:rsidP="00581F26">
      <w:pPr>
        <w:jc w:val="both"/>
        <w:rPr>
          <w:lang w:val="en-GB"/>
        </w:rPr>
      </w:pPr>
      <w:r w:rsidRPr="00581F26">
        <w:rPr>
          <w:lang w:val="en-GB"/>
        </w:rPr>
        <w:t xml:space="preserve">Recent </w:t>
      </w:r>
      <w:proofErr w:type="spellStart"/>
      <w:r w:rsidRPr="00581F26">
        <w:rPr>
          <w:lang w:val="en-GB"/>
        </w:rPr>
        <w:t>modeling</w:t>
      </w:r>
      <w:proofErr w:type="spellEnd"/>
      <w:r w:rsidRPr="00581F26">
        <w:rPr>
          <w:lang w:val="en-GB"/>
        </w:rPr>
        <w:t xml:space="preserve"> exercises have attempted to incorporate mixing rates into the assessments for eastern and western stocks of </w:t>
      </w:r>
      <w:proofErr w:type="spellStart"/>
      <w:r w:rsidRPr="00581F26">
        <w:rPr>
          <w:lang w:val="en-GB"/>
        </w:rPr>
        <w:t>bluefin</w:t>
      </w:r>
      <w:proofErr w:type="spellEnd"/>
      <w:r w:rsidRPr="00581F26">
        <w:rPr>
          <w:lang w:val="en-GB"/>
        </w:rPr>
        <w:t xml:space="preserve"> tuna (SCRS_P_2016_038_Kerr_et_al.pdf). It was noted that when the estimates of spawning stock biomass and recruitment for the western stock were separated from eastern fish, the former seemed to show increasing recruitment with increasing SSB in recent years.  The Group agreed that while there is high uncertainty in the estimates for the most recent years of both SSB and recruitment, should this trend continue in future assessments it may prove informative in elucidating the </w:t>
      </w:r>
      <w:proofErr w:type="spellStart"/>
      <w:r w:rsidRPr="00581F26">
        <w:rPr>
          <w:lang w:val="en-GB"/>
        </w:rPr>
        <w:t>spawner</w:t>
      </w:r>
      <w:proofErr w:type="spellEnd"/>
      <w:r w:rsidRPr="00581F26">
        <w:rPr>
          <w:lang w:val="en-GB"/>
        </w:rPr>
        <w:t xml:space="preserve"> recruit relationship for WBFT.</w:t>
      </w:r>
    </w:p>
    <w:p w14:paraId="6723A538" w14:textId="77777777" w:rsidR="00581F26" w:rsidRPr="00581F26" w:rsidRDefault="00581F26" w:rsidP="00581F26">
      <w:pPr>
        <w:jc w:val="both"/>
        <w:rPr>
          <w:lang w:val="en-GB"/>
        </w:rPr>
      </w:pPr>
    </w:p>
    <w:p w14:paraId="5D863075" w14:textId="77777777" w:rsidR="00581F26" w:rsidRPr="00581F26" w:rsidRDefault="00581F26" w:rsidP="00581F26">
      <w:pPr>
        <w:jc w:val="both"/>
        <w:rPr>
          <w:lang w:val="en-GB"/>
        </w:rPr>
      </w:pPr>
    </w:p>
    <w:p w14:paraId="7FFDD902" w14:textId="77777777" w:rsidR="00581F26" w:rsidRPr="00581F26" w:rsidRDefault="00581F26" w:rsidP="00581F26">
      <w:pPr>
        <w:jc w:val="both"/>
        <w:rPr>
          <w:b/>
          <w:lang w:val="en-GB"/>
        </w:rPr>
      </w:pPr>
      <w:r w:rsidRPr="00581F26">
        <w:rPr>
          <w:b/>
          <w:lang w:val="en-GB"/>
        </w:rPr>
        <w:t xml:space="preserve">Egg production </w:t>
      </w:r>
      <w:proofErr w:type="spellStart"/>
      <w:r w:rsidRPr="00581F26">
        <w:rPr>
          <w:b/>
          <w:lang w:val="en-GB"/>
        </w:rPr>
        <w:t>modeling</w:t>
      </w:r>
      <w:proofErr w:type="spellEnd"/>
      <w:r w:rsidRPr="00581F26">
        <w:rPr>
          <w:b/>
          <w:lang w:val="en-GB"/>
        </w:rPr>
        <w:t xml:space="preserve"> for assessment purposes</w:t>
      </w:r>
    </w:p>
    <w:p w14:paraId="487B2021" w14:textId="77777777" w:rsidR="00581F26" w:rsidRDefault="00581F26" w:rsidP="00581F26">
      <w:pPr>
        <w:jc w:val="both"/>
        <w:rPr>
          <w:lang w:val="en-GB"/>
        </w:rPr>
      </w:pPr>
      <w:r w:rsidRPr="00581F26">
        <w:rPr>
          <w:lang w:val="en-GB"/>
        </w:rPr>
        <w:t xml:space="preserve">In addition, The Group discussed and agreed that the total number of eggs produced by the spawning stock </w:t>
      </w:r>
      <w:r w:rsidRPr="00581F26">
        <w:rPr>
          <w:i/>
          <w:lang w:val="en-GB"/>
        </w:rPr>
        <w:t>S</w:t>
      </w:r>
      <w:r w:rsidRPr="00581F26">
        <w:rPr>
          <w:lang w:val="en-GB"/>
        </w:rPr>
        <w:t xml:space="preserve"> is the product of the number of females in each age class during the spawning season </w:t>
      </w:r>
      <w:r w:rsidRPr="00581F26">
        <w:rPr>
          <w:i/>
          <w:lang w:val="en-GB"/>
        </w:rPr>
        <w:t>N</w:t>
      </w:r>
      <w:r w:rsidRPr="00581F26">
        <w:rPr>
          <w:i/>
          <w:vertAlign w:val="subscript"/>
          <w:lang w:val="en-GB"/>
        </w:rPr>
        <w:t>a</w:t>
      </w:r>
      <w:r w:rsidRPr="00581F26">
        <w:rPr>
          <w:vertAlign w:val="subscript"/>
          <w:lang w:val="en-GB"/>
        </w:rPr>
        <w:t xml:space="preserve"> </w:t>
      </w:r>
      <w:r w:rsidRPr="00581F26">
        <w:rPr>
          <w:lang w:val="en-GB"/>
        </w:rPr>
        <w:t xml:space="preserve">and the average number of eggs produced per female </w:t>
      </w:r>
      <w:proofErr w:type="spellStart"/>
      <w:proofErr w:type="gramStart"/>
      <w:r w:rsidRPr="00581F26">
        <w:rPr>
          <w:i/>
          <w:lang w:val="en-GB"/>
        </w:rPr>
        <w:t>E</w:t>
      </w:r>
      <w:r w:rsidRPr="00581F26">
        <w:rPr>
          <w:i/>
          <w:vertAlign w:val="subscript"/>
          <w:lang w:val="en-GB"/>
        </w:rPr>
        <w:t>a</w:t>
      </w:r>
      <w:proofErr w:type="spellEnd"/>
      <w:r w:rsidRPr="00581F26">
        <w:rPr>
          <w:vertAlign w:val="subscript"/>
          <w:lang w:val="en-GB"/>
        </w:rPr>
        <w:t xml:space="preserve"> </w:t>
      </w:r>
      <w:r w:rsidRPr="00581F26">
        <w:rPr>
          <w:lang w:val="en-GB"/>
        </w:rPr>
        <w:t>,</w:t>
      </w:r>
      <w:proofErr w:type="gramEnd"/>
      <w:r w:rsidRPr="00581F26">
        <w:rPr>
          <w:lang w:val="en-GB"/>
        </w:rPr>
        <w:t xml:space="preserve"> summed over all ages:</w:t>
      </w:r>
    </w:p>
    <w:p w14:paraId="368C7C50" w14:textId="77777777" w:rsidR="00581F26" w:rsidRPr="00581F26" w:rsidRDefault="00581F26" w:rsidP="00581F26">
      <w:pPr>
        <w:jc w:val="both"/>
        <w:rPr>
          <w:lang w:val="en-GB"/>
        </w:rPr>
      </w:pPr>
    </w:p>
    <w:p w14:paraId="4689D93C" w14:textId="77777777" w:rsidR="00581F26" w:rsidRPr="00581F26" w:rsidRDefault="00581F26" w:rsidP="00581F26">
      <w:pPr>
        <w:jc w:val="center"/>
        <w:rPr>
          <w:lang w:val="en-GB"/>
        </w:rPr>
      </w:pPr>
      <w:r w:rsidRPr="00581F26">
        <w:rPr>
          <w:i/>
          <w:lang w:val="en-GB"/>
        </w:rPr>
        <w:t>S</w:t>
      </w:r>
      <w:r w:rsidRPr="00581F26">
        <w:rPr>
          <w:lang w:val="en-GB"/>
        </w:rPr>
        <w:t>=</w:t>
      </w:r>
      <w:r w:rsidRPr="00581F26">
        <w:rPr>
          <w:i/>
          <w:lang w:val="en-GB"/>
        </w:rPr>
        <w:t xml:space="preserve"> </w:t>
      </w:r>
      <w:r w:rsidRPr="00392CB1">
        <w:rPr>
          <w:rFonts w:ascii="Symbol MT" w:hAnsi="Symbol MT"/>
        </w:rPr>
        <w:t></w:t>
      </w:r>
      <w:proofErr w:type="spellStart"/>
      <w:r w:rsidRPr="00581F26">
        <w:rPr>
          <w:i/>
          <w:lang w:val="en-GB"/>
        </w:rPr>
        <w:t>E</w:t>
      </w:r>
      <w:r w:rsidRPr="00581F26">
        <w:rPr>
          <w:i/>
          <w:vertAlign w:val="subscript"/>
          <w:lang w:val="en-GB"/>
        </w:rPr>
        <w:t>a</w:t>
      </w:r>
      <w:proofErr w:type="spellEnd"/>
      <w:r w:rsidRPr="00581F26">
        <w:rPr>
          <w:i/>
          <w:lang w:val="en-GB"/>
        </w:rPr>
        <w:t xml:space="preserve"> N</w:t>
      </w:r>
      <w:r w:rsidRPr="00581F26">
        <w:rPr>
          <w:i/>
          <w:vertAlign w:val="subscript"/>
          <w:lang w:val="en-GB"/>
        </w:rPr>
        <w:t>a</w:t>
      </w:r>
    </w:p>
    <w:p w14:paraId="315FBA46" w14:textId="77777777" w:rsidR="00581F26" w:rsidRDefault="00581F26" w:rsidP="00581F26">
      <w:pPr>
        <w:jc w:val="both"/>
        <w:rPr>
          <w:lang w:val="en-GB"/>
        </w:rPr>
      </w:pPr>
    </w:p>
    <w:p w14:paraId="4079E35A" w14:textId="77777777" w:rsidR="00581F26" w:rsidRPr="00581F26" w:rsidRDefault="00581F26" w:rsidP="00581F26">
      <w:pPr>
        <w:jc w:val="both"/>
        <w:rPr>
          <w:lang w:val="en-GB"/>
        </w:rPr>
      </w:pPr>
      <w:r w:rsidRPr="00581F26">
        <w:rPr>
          <w:lang w:val="en-GB"/>
        </w:rPr>
        <w:t>Egg production for both stocks was expected to be similar between the East and West, and to vary with age (as agreed in Tenerife). There was considerable discussion regarding the meaning of various terms. For example, when assessment scientists use the term maturity what they often mean is the relative fraction of the population that is spawning, whereas the term maturity used in a physiological sense refers to the stage when viable gametes are produced and the animal has the potential to be reproductively active (regardless of whether they actually do reproduce). In order to avoid further confusion, the Group discussed the quantity that is ultimately needed for the operating model and the assessment: the relative egg production of each age/size class (or equivalent measure of spawning capacity at age).</w:t>
      </w:r>
    </w:p>
    <w:p w14:paraId="1F13B7F5" w14:textId="77777777" w:rsidR="00581F26" w:rsidRDefault="00581F26" w:rsidP="00581F26">
      <w:pPr>
        <w:jc w:val="both"/>
        <w:rPr>
          <w:lang w:val="en-GB"/>
        </w:rPr>
      </w:pPr>
    </w:p>
    <w:p w14:paraId="5284F7B0" w14:textId="77777777" w:rsidR="00581F26" w:rsidRDefault="00581F26" w:rsidP="00581F26">
      <w:pPr>
        <w:jc w:val="both"/>
        <w:rPr>
          <w:lang w:val="en-GB"/>
        </w:rPr>
      </w:pPr>
      <w:r w:rsidRPr="00581F26">
        <w:rPr>
          <w:lang w:val="en-GB"/>
        </w:rPr>
        <w:lastRenderedPageBreak/>
        <w:t xml:space="preserve">The number of eggs per female is the product of the number of spawning events </w:t>
      </w:r>
      <w:r w:rsidRPr="00581F26">
        <w:rPr>
          <w:i/>
          <w:lang w:val="en-GB"/>
        </w:rPr>
        <w:t>n</w:t>
      </w:r>
      <w:r w:rsidRPr="00581F26">
        <w:rPr>
          <w:lang w:val="en-GB"/>
        </w:rPr>
        <w:t xml:space="preserve"> and the average number of eggs produced per spawning event (batch fecundity) </w:t>
      </w:r>
      <w:r w:rsidRPr="00581F26">
        <w:rPr>
          <w:i/>
          <w:lang w:val="en-GB"/>
        </w:rPr>
        <w:t>f</w:t>
      </w:r>
      <w:r w:rsidRPr="00581F26">
        <w:rPr>
          <w:lang w:val="en-GB"/>
        </w:rPr>
        <w:t>:</w:t>
      </w:r>
    </w:p>
    <w:p w14:paraId="521EF1EE" w14:textId="77777777" w:rsidR="00581F26" w:rsidRPr="00581F26" w:rsidRDefault="00581F26" w:rsidP="00581F26">
      <w:pPr>
        <w:jc w:val="both"/>
        <w:rPr>
          <w:lang w:val="en-GB"/>
        </w:rPr>
      </w:pPr>
    </w:p>
    <w:p w14:paraId="08340CE2" w14:textId="77777777" w:rsidR="00581F26" w:rsidRPr="00581F26" w:rsidRDefault="00581F26" w:rsidP="00581F26">
      <w:pPr>
        <w:jc w:val="center"/>
        <w:rPr>
          <w:i/>
          <w:vertAlign w:val="subscript"/>
          <w:lang w:val="en-GB"/>
        </w:rPr>
      </w:pPr>
      <w:proofErr w:type="spellStart"/>
      <w:r w:rsidRPr="00581F26">
        <w:rPr>
          <w:i/>
          <w:lang w:val="en-GB"/>
        </w:rPr>
        <w:t>E</w:t>
      </w:r>
      <w:r w:rsidRPr="00581F26">
        <w:rPr>
          <w:i/>
          <w:vertAlign w:val="subscript"/>
          <w:lang w:val="en-GB"/>
        </w:rPr>
        <w:t>a</w:t>
      </w:r>
      <w:proofErr w:type="spellEnd"/>
      <w:r w:rsidRPr="00581F26">
        <w:rPr>
          <w:vertAlign w:val="subscript"/>
          <w:lang w:val="en-GB"/>
        </w:rPr>
        <w:t xml:space="preserve"> </w:t>
      </w:r>
      <w:r w:rsidRPr="00581F26">
        <w:rPr>
          <w:lang w:val="en-GB"/>
        </w:rPr>
        <w:t xml:space="preserve">= </w:t>
      </w:r>
      <w:proofErr w:type="spellStart"/>
      <w:proofErr w:type="gramStart"/>
      <w:r w:rsidRPr="00581F26">
        <w:rPr>
          <w:i/>
          <w:lang w:val="en-GB"/>
        </w:rPr>
        <w:t>n</w:t>
      </w:r>
      <w:r w:rsidRPr="00581F26">
        <w:rPr>
          <w:i/>
          <w:vertAlign w:val="subscript"/>
          <w:lang w:val="en-GB"/>
        </w:rPr>
        <w:t>a</w:t>
      </w:r>
      <w:proofErr w:type="spellEnd"/>
      <w:proofErr w:type="gramEnd"/>
      <w:r w:rsidRPr="00581F26">
        <w:rPr>
          <w:i/>
          <w:lang w:val="en-GB"/>
        </w:rPr>
        <w:t xml:space="preserve"> f</w:t>
      </w:r>
      <w:r w:rsidRPr="00581F26">
        <w:rPr>
          <w:i/>
          <w:vertAlign w:val="subscript"/>
          <w:lang w:val="en-GB"/>
        </w:rPr>
        <w:t>a</w:t>
      </w:r>
    </w:p>
    <w:p w14:paraId="4FDEF046" w14:textId="77777777" w:rsidR="00581F26" w:rsidRDefault="00581F26" w:rsidP="00581F26">
      <w:pPr>
        <w:jc w:val="both"/>
        <w:rPr>
          <w:lang w:val="en-GB"/>
        </w:rPr>
      </w:pPr>
      <w:r w:rsidRPr="00581F26">
        <w:rPr>
          <w:lang w:val="en-GB"/>
        </w:rPr>
        <w:t xml:space="preserve">In practice, it is not generally necessary to know the absolute number of eggs produced, but rather the relative change in egg-production with age. Thus, the values for </w:t>
      </w:r>
      <w:r w:rsidRPr="00581F26">
        <w:rPr>
          <w:i/>
          <w:lang w:val="en-GB"/>
        </w:rPr>
        <w:t>n</w:t>
      </w:r>
      <w:r w:rsidRPr="00581F26">
        <w:rPr>
          <w:lang w:val="en-GB"/>
        </w:rPr>
        <w:t xml:space="preserve"> or </w:t>
      </w:r>
      <w:r w:rsidRPr="00581F26">
        <w:rPr>
          <w:i/>
          <w:lang w:val="en-GB"/>
        </w:rPr>
        <w:t>f</w:t>
      </w:r>
      <w:r w:rsidRPr="00581F26">
        <w:rPr>
          <w:lang w:val="en-GB"/>
        </w:rPr>
        <w:t xml:space="preserve"> may be expressed relative to their maximum values (for example, </w:t>
      </w:r>
      <w:r w:rsidRPr="00581F26">
        <w:rPr>
          <w:i/>
          <w:lang w:val="en-GB"/>
        </w:rPr>
        <w:t>n</w:t>
      </w:r>
      <w:r w:rsidRPr="00581F26">
        <w:rPr>
          <w:lang w:val="en-GB"/>
        </w:rPr>
        <w:t xml:space="preserve"> may be interpreted as the relative fraction of each age class that spawns). </w:t>
      </w:r>
    </w:p>
    <w:p w14:paraId="36B493C8" w14:textId="77777777" w:rsidR="00581F26" w:rsidRPr="00581F26" w:rsidRDefault="00581F26" w:rsidP="00581F26">
      <w:pPr>
        <w:jc w:val="both"/>
        <w:rPr>
          <w:lang w:val="en-GB"/>
        </w:rPr>
      </w:pPr>
    </w:p>
    <w:p w14:paraId="48963E24" w14:textId="1CD1C07E" w:rsidR="00581F26" w:rsidRDefault="00581F26" w:rsidP="00581F26">
      <w:pPr>
        <w:jc w:val="both"/>
        <w:rPr>
          <w:lang w:val="en-GB"/>
        </w:rPr>
      </w:pPr>
      <w:r w:rsidRPr="00581F26">
        <w:rPr>
          <w:lang w:val="en-GB"/>
        </w:rPr>
        <w:t xml:space="preserve">The dependence of batch fecundity on age is not well-determined for Atlantic Bluefin </w:t>
      </w:r>
      <w:proofErr w:type="gramStart"/>
      <w:r w:rsidRPr="00581F26">
        <w:rPr>
          <w:lang w:val="en-GB"/>
        </w:rPr>
        <w:t>Tuna,</w:t>
      </w:r>
      <w:proofErr w:type="gramEnd"/>
      <w:r w:rsidRPr="00581F26">
        <w:rPr>
          <w:lang w:val="en-GB"/>
        </w:rPr>
        <w:t xml:space="preserve"> however the gonad weight of mature individuals has been shown to increase proportional to body weight</w:t>
      </w:r>
      <w:r w:rsidR="00392CB1">
        <w:rPr>
          <w:lang w:val="en-GB"/>
        </w:rPr>
        <w:t xml:space="preserve"> in captive animals</w:t>
      </w:r>
      <w:r w:rsidRPr="00581F26">
        <w:rPr>
          <w:lang w:val="en-GB"/>
        </w:rPr>
        <w:t xml:space="preserve"> (</w:t>
      </w:r>
      <w:r w:rsidRPr="00581F26">
        <w:rPr>
          <w:highlight w:val="yellow"/>
          <w:lang w:val="en-GB"/>
        </w:rPr>
        <w:t>reference</w:t>
      </w:r>
      <w:r w:rsidRPr="00581F26">
        <w:rPr>
          <w:lang w:val="en-GB"/>
        </w:rPr>
        <w:t xml:space="preserve">). This suggests the current practice of using body weight as a proxy for batch fecundity (i.e., spawning biomass as a proxy for egg production) is not unreasonable. The relationship between the number of spawning events and age is also poorly known for BFT and there was considerable discussion in the Group regarding the best proxy for this quantity. One approach is to assume that all mature fish spawn the same number of times per year regardless of their age (i.e., that they spawn with the same frequency and stay on the spawning grounds for the same amount of time). In that case, the maturity vector </w:t>
      </w:r>
      <w:r w:rsidRPr="00581F26">
        <w:rPr>
          <w:i/>
          <w:lang w:val="en-GB"/>
        </w:rPr>
        <w:t>m</w:t>
      </w:r>
      <w:r w:rsidRPr="00581F26">
        <w:rPr>
          <w:lang w:val="en-GB"/>
        </w:rPr>
        <w:t xml:space="preserve"> (calculated from histology and endocrinal work, e.g., </w:t>
      </w:r>
      <w:r w:rsidRPr="00581F26">
        <w:rPr>
          <w:highlight w:val="yellow"/>
          <w:lang w:val="en-GB"/>
        </w:rPr>
        <w:t>references</w:t>
      </w:r>
      <w:r w:rsidRPr="00581F26">
        <w:rPr>
          <w:lang w:val="en-GB"/>
        </w:rPr>
        <w:t xml:space="preserve">) could serve as the proxy for number of </w:t>
      </w:r>
      <w:proofErr w:type="spellStart"/>
      <w:r w:rsidRPr="00581F26">
        <w:rPr>
          <w:lang w:val="en-GB"/>
        </w:rPr>
        <w:t>spawn</w:t>
      </w:r>
      <w:r w:rsidR="00FB2727">
        <w:rPr>
          <w:lang w:val="en-GB"/>
        </w:rPr>
        <w:t>er</w:t>
      </w:r>
      <w:r w:rsidRPr="00581F26">
        <w:rPr>
          <w:lang w:val="en-GB"/>
        </w:rPr>
        <w:t>s</w:t>
      </w:r>
      <w:proofErr w:type="spellEnd"/>
      <w:r w:rsidR="00FB2727">
        <w:rPr>
          <w:lang w:val="en-GB"/>
        </w:rPr>
        <w:t xml:space="preserve"> (</w:t>
      </w:r>
      <w:r w:rsidR="00FB2727" w:rsidRPr="00FB2727">
        <w:rPr>
          <w:i/>
          <w:lang w:val="en-GB"/>
        </w:rPr>
        <w:t>n</w:t>
      </w:r>
      <w:r w:rsidR="00FB2727">
        <w:rPr>
          <w:lang w:val="en-GB"/>
        </w:rPr>
        <w:t>)</w:t>
      </w:r>
      <w:r w:rsidRPr="00581F26">
        <w:rPr>
          <w:i/>
          <w:lang w:val="en-GB"/>
        </w:rPr>
        <w:t xml:space="preserve">. </w:t>
      </w:r>
      <w:r w:rsidRPr="00581F26">
        <w:rPr>
          <w:lang w:val="en-GB"/>
        </w:rPr>
        <w:t>This, together with the previous assumption that batch fecundity is proportional to body weight, implies mature biomass as a proxy for egg production:</w:t>
      </w:r>
    </w:p>
    <w:p w14:paraId="46DAC6CA" w14:textId="77777777" w:rsidR="00581F26" w:rsidRPr="00581F26" w:rsidRDefault="00581F26" w:rsidP="00581F26">
      <w:pPr>
        <w:jc w:val="both"/>
        <w:rPr>
          <w:lang w:val="en-GB"/>
        </w:rPr>
      </w:pPr>
    </w:p>
    <w:p w14:paraId="520919CF" w14:textId="77777777" w:rsidR="00581F26" w:rsidRPr="00581F26" w:rsidRDefault="00581F26" w:rsidP="00581F26">
      <w:pPr>
        <w:jc w:val="center"/>
        <w:rPr>
          <w:lang w:val="en-GB"/>
        </w:rPr>
      </w:pPr>
      <w:proofErr w:type="spellStart"/>
      <w:proofErr w:type="gramStart"/>
      <w:r w:rsidRPr="00581F26">
        <w:rPr>
          <w:i/>
          <w:vertAlign w:val="superscript"/>
          <w:lang w:val="en-GB"/>
        </w:rPr>
        <w:t>m</w:t>
      </w:r>
      <w:r w:rsidRPr="00581F26">
        <w:rPr>
          <w:i/>
          <w:lang w:val="en-GB"/>
        </w:rPr>
        <w:t>B</w:t>
      </w:r>
      <w:proofErr w:type="spellEnd"/>
      <w:proofErr w:type="gramEnd"/>
      <w:r w:rsidRPr="00581F26">
        <w:rPr>
          <w:lang w:val="en-GB"/>
        </w:rPr>
        <w:t>=</w:t>
      </w:r>
      <w:r w:rsidRPr="00392CB1">
        <w:rPr>
          <w:rFonts w:ascii="Symbol MT" w:hAnsi="Symbol MT"/>
        </w:rPr>
        <w:t></w:t>
      </w:r>
      <w:r w:rsidRPr="00392CB1">
        <w:rPr>
          <w:rFonts w:ascii="Symbol MT" w:hAnsi="Symbol MT"/>
        </w:rPr>
        <w:t></w:t>
      </w:r>
      <w:proofErr w:type="spellStart"/>
      <w:r w:rsidRPr="00581F26">
        <w:rPr>
          <w:i/>
          <w:lang w:val="en-GB"/>
        </w:rPr>
        <w:t>m</w:t>
      </w:r>
      <w:r w:rsidRPr="00581F26">
        <w:rPr>
          <w:i/>
          <w:vertAlign w:val="subscript"/>
          <w:lang w:val="en-GB"/>
        </w:rPr>
        <w:t>a</w:t>
      </w:r>
      <w:r w:rsidRPr="00581F26">
        <w:rPr>
          <w:i/>
          <w:lang w:val="en-GB"/>
        </w:rPr>
        <w:t>w</w:t>
      </w:r>
      <w:r w:rsidRPr="00581F26">
        <w:rPr>
          <w:i/>
          <w:vertAlign w:val="subscript"/>
          <w:lang w:val="en-GB"/>
        </w:rPr>
        <w:t>a</w:t>
      </w:r>
      <w:r w:rsidRPr="00581F26">
        <w:rPr>
          <w:i/>
          <w:lang w:val="en-GB"/>
        </w:rPr>
        <w:t>N</w:t>
      </w:r>
      <w:r w:rsidRPr="00581F26">
        <w:rPr>
          <w:i/>
          <w:vertAlign w:val="subscript"/>
          <w:lang w:val="en-GB"/>
        </w:rPr>
        <w:t>a</w:t>
      </w:r>
      <w:proofErr w:type="spellEnd"/>
    </w:p>
    <w:p w14:paraId="422FFFA7" w14:textId="77777777" w:rsidR="00581F26" w:rsidRDefault="00581F26" w:rsidP="00581F26">
      <w:pPr>
        <w:jc w:val="both"/>
        <w:rPr>
          <w:lang w:val="en-GB"/>
        </w:rPr>
      </w:pPr>
    </w:p>
    <w:p w14:paraId="466F8142" w14:textId="77777777" w:rsidR="00581F26" w:rsidRDefault="00581F26" w:rsidP="00581F26">
      <w:pPr>
        <w:jc w:val="both"/>
        <w:rPr>
          <w:lang w:val="en-GB"/>
        </w:rPr>
      </w:pPr>
      <w:r w:rsidRPr="00581F26">
        <w:rPr>
          <w:lang w:val="en-GB"/>
        </w:rPr>
        <w:t>In other words, one is assuming mature fish produce eggs in direct proportion to their body mass. The Group noted that the assessment for the Eastern Atlantic similarly used mature biomass as a proxy for egg production and that this approach can be regarded as a limit in the sense that it attributes the greatest possible</w:t>
      </w:r>
      <w:r>
        <w:rPr>
          <w:lang w:val="en-GB"/>
        </w:rPr>
        <w:t xml:space="preserve"> impact to younger mature fish.</w:t>
      </w:r>
    </w:p>
    <w:p w14:paraId="3EBEA7C7" w14:textId="77777777" w:rsidR="00581F26" w:rsidRPr="00581F26" w:rsidRDefault="00581F26" w:rsidP="00581F26">
      <w:pPr>
        <w:jc w:val="both"/>
        <w:rPr>
          <w:lang w:val="en-GB"/>
        </w:rPr>
      </w:pPr>
    </w:p>
    <w:p w14:paraId="33375F3A" w14:textId="77777777" w:rsidR="00581F26" w:rsidRDefault="00581F26" w:rsidP="00581F26">
      <w:pPr>
        <w:jc w:val="both"/>
        <w:rPr>
          <w:lang w:val="en-GB"/>
        </w:rPr>
      </w:pPr>
      <w:r w:rsidRPr="00581F26">
        <w:rPr>
          <w:lang w:val="en-GB"/>
        </w:rPr>
        <w:t xml:space="preserve">Another possible alternative is to infer the contribution of each age class from the frequency of occurrence of each age class on the spawning grounds relative to the frequency in the overall population </w:t>
      </w:r>
      <w:r w:rsidRPr="00581F26">
        <w:rPr>
          <w:i/>
          <w:lang w:val="en-GB"/>
        </w:rPr>
        <w:t>p</w:t>
      </w:r>
      <w:r w:rsidRPr="00581F26">
        <w:rPr>
          <w:lang w:val="en-GB"/>
        </w:rPr>
        <w:t>:</w:t>
      </w:r>
    </w:p>
    <w:p w14:paraId="6E4CF70E" w14:textId="77777777" w:rsidR="00581F26" w:rsidRPr="00581F26" w:rsidRDefault="00581F26" w:rsidP="00581F26">
      <w:pPr>
        <w:jc w:val="both"/>
        <w:rPr>
          <w:lang w:val="en-GB"/>
        </w:rPr>
      </w:pPr>
    </w:p>
    <w:p w14:paraId="19AEBCC3" w14:textId="77777777" w:rsidR="00581F26" w:rsidRPr="00581F26" w:rsidRDefault="00581F26" w:rsidP="00581F26">
      <w:pPr>
        <w:jc w:val="center"/>
        <w:rPr>
          <w:lang w:val="en-GB"/>
        </w:rPr>
      </w:pPr>
      <w:proofErr w:type="spellStart"/>
      <w:proofErr w:type="gramStart"/>
      <w:r w:rsidRPr="00581F26">
        <w:rPr>
          <w:i/>
          <w:vertAlign w:val="superscript"/>
          <w:lang w:val="en-GB"/>
        </w:rPr>
        <w:t>p</w:t>
      </w:r>
      <w:r w:rsidRPr="00581F26">
        <w:rPr>
          <w:i/>
          <w:lang w:val="en-GB"/>
        </w:rPr>
        <w:t>B</w:t>
      </w:r>
      <w:proofErr w:type="spellEnd"/>
      <w:proofErr w:type="gramEnd"/>
      <w:r w:rsidRPr="00581F26">
        <w:rPr>
          <w:lang w:val="en-GB"/>
        </w:rPr>
        <w:t>=</w:t>
      </w:r>
      <w:r w:rsidRPr="00392CB1">
        <w:rPr>
          <w:rFonts w:ascii="Symbol MT" w:hAnsi="Symbol MT"/>
        </w:rPr>
        <w:t></w:t>
      </w:r>
      <w:r w:rsidRPr="00392CB1">
        <w:rPr>
          <w:rFonts w:ascii="Symbol MT" w:hAnsi="Symbol MT"/>
        </w:rPr>
        <w:t></w:t>
      </w:r>
      <w:proofErr w:type="spellStart"/>
      <w:r w:rsidRPr="00581F26">
        <w:rPr>
          <w:i/>
          <w:lang w:val="en-GB"/>
        </w:rPr>
        <w:t>p</w:t>
      </w:r>
      <w:r w:rsidRPr="00581F26">
        <w:rPr>
          <w:i/>
          <w:vertAlign w:val="subscript"/>
          <w:lang w:val="en-GB"/>
        </w:rPr>
        <w:t>a</w:t>
      </w:r>
      <w:r w:rsidRPr="00581F26">
        <w:rPr>
          <w:i/>
          <w:lang w:val="en-GB"/>
        </w:rPr>
        <w:t>w</w:t>
      </w:r>
      <w:r w:rsidRPr="00581F26">
        <w:rPr>
          <w:i/>
          <w:vertAlign w:val="subscript"/>
          <w:lang w:val="en-GB"/>
        </w:rPr>
        <w:t>a</w:t>
      </w:r>
      <w:r w:rsidRPr="00581F26">
        <w:rPr>
          <w:i/>
          <w:lang w:val="en-GB"/>
        </w:rPr>
        <w:t>N</w:t>
      </w:r>
      <w:r w:rsidRPr="00581F26">
        <w:rPr>
          <w:i/>
          <w:vertAlign w:val="subscript"/>
          <w:lang w:val="en-GB"/>
        </w:rPr>
        <w:t>a</w:t>
      </w:r>
      <w:proofErr w:type="spellEnd"/>
    </w:p>
    <w:p w14:paraId="5F8C553C" w14:textId="77777777" w:rsidR="00581F26" w:rsidRDefault="00581F26" w:rsidP="00581F26">
      <w:pPr>
        <w:jc w:val="both"/>
        <w:rPr>
          <w:lang w:val="en-GB"/>
        </w:rPr>
      </w:pPr>
    </w:p>
    <w:p w14:paraId="25AEDB2E" w14:textId="77777777" w:rsidR="00581F26" w:rsidRPr="00581F26" w:rsidRDefault="00581F26" w:rsidP="00581F26">
      <w:pPr>
        <w:jc w:val="both"/>
        <w:rPr>
          <w:lang w:val="en-GB"/>
        </w:rPr>
      </w:pPr>
      <w:r w:rsidRPr="00581F26">
        <w:rPr>
          <w:lang w:val="en-GB"/>
        </w:rPr>
        <w:t xml:space="preserve">The Group noted that variations of this approach were used for the Western Atlantic population (assuming most spawning occurs in the Gulf of Mexico), in which case the relative contribution of younger fish was much less than expected based on maturity alone. It was pointed out that there is some evidence from PSAT data in the Gulf of Mexico and observations of fish movement patterns in the Mediterranean that younger fish may have shorter resident times in the spawning grounds than older fish. A preliminary review of purse seine catches on the Mediterranean spawning grounds also suggested that the contribution of younger mature fish might be less than expected based on maturity alone. However, further analyses were required to account for possible biases owing to the effects of size selection by the fishery. In any case, proxies obtained from relative age frequencies on the spawning ground could potentially be regarded as another limit in the sense that they attribute the least possible impact to younger mature fish by assuming they do not spawn outside the putative spawning grounds. </w:t>
      </w:r>
    </w:p>
    <w:p w14:paraId="401B3B45" w14:textId="77777777" w:rsidR="00581F26" w:rsidRDefault="00581F26" w:rsidP="00581F26">
      <w:pPr>
        <w:jc w:val="both"/>
        <w:rPr>
          <w:lang w:val="en-GB"/>
        </w:rPr>
      </w:pPr>
      <w:r w:rsidRPr="00581F26">
        <w:rPr>
          <w:lang w:val="en-GB"/>
        </w:rPr>
        <w:t>Two other alternatives were identified that may be intermediate between the ‘limits’ (</w:t>
      </w:r>
      <w:proofErr w:type="spellStart"/>
      <w:r w:rsidRPr="00581F26">
        <w:rPr>
          <w:i/>
          <w:vertAlign w:val="superscript"/>
          <w:lang w:val="en-GB"/>
        </w:rPr>
        <w:t>p</w:t>
      </w:r>
      <w:r w:rsidRPr="00581F26">
        <w:rPr>
          <w:i/>
          <w:lang w:val="en-GB"/>
        </w:rPr>
        <w:t>B</w:t>
      </w:r>
      <w:proofErr w:type="spellEnd"/>
      <w:r w:rsidRPr="00581F26">
        <w:rPr>
          <w:lang w:val="en-GB"/>
        </w:rPr>
        <w:t xml:space="preserve"> and </w:t>
      </w:r>
      <w:proofErr w:type="spellStart"/>
      <w:r w:rsidRPr="00581F26">
        <w:rPr>
          <w:i/>
          <w:vertAlign w:val="superscript"/>
          <w:lang w:val="en-GB"/>
        </w:rPr>
        <w:t>m</w:t>
      </w:r>
      <w:r w:rsidRPr="00581F26">
        <w:rPr>
          <w:i/>
          <w:lang w:val="en-GB"/>
        </w:rPr>
        <w:t>B</w:t>
      </w:r>
      <w:proofErr w:type="spellEnd"/>
      <w:r w:rsidRPr="00581F26">
        <w:rPr>
          <w:lang w:val="en-GB"/>
        </w:rPr>
        <w:t>) discussed above. One of these was based on the observation that the estimates of spawning potential from a close-kin genetic tagging study of Southern Bluefin Tuna showed that younger fish contributed substantially less to the spawning stock than was expected based on the histologically-based maturity vector. It was pointed out that there are important differences between BFT and SBT, as well as the environments they live in. Thus, rather than use the SBT vector directly, it was proposed to use the relative difference between the close-kin and histologically-based SBT vectors as a correction factor for BFT:</w:t>
      </w:r>
    </w:p>
    <w:p w14:paraId="6FBD8B73" w14:textId="77777777" w:rsidR="00581F26" w:rsidRPr="00581F26" w:rsidRDefault="00581F26" w:rsidP="00581F26">
      <w:pPr>
        <w:jc w:val="both"/>
        <w:rPr>
          <w:lang w:val="en-GB"/>
        </w:rPr>
      </w:pPr>
    </w:p>
    <w:p w14:paraId="559B9C42" w14:textId="77777777" w:rsidR="00581F26" w:rsidRPr="006853D5" w:rsidRDefault="00581F26" w:rsidP="00581F26">
      <w:pPr>
        <w:jc w:val="both"/>
        <w:rPr>
          <w:lang w:val="en-GB"/>
        </w:rPr>
      </w:pPr>
    </w:p>
    <w:p w14:paraId="4DC675F4" w14:textId="77777777" w:rsidR="00581F26" w:rsidRPr="006335E7" w:rsidRDefault="00676333" w:rsidP="00581F26">
      <w:pPr>
        <w:jc w:val="both"/>
      </w:pPr>
      <m:oMathPara>
        <m:oMath>
          <m:sSup>
            <m:sSupPr>
              <m:ctrlPr>
                <w:rPr>
                  <w:rFonts w:ascii="Cambria Math" w:hAnsi="Cambria Math"/>
                  <w:i/>
                </w:rPr>
              </m:ctrlPr>
            </m:sSupPr>
            <m:e/>
            <m:sup>
              <m:r>
                <w:rPr>
                  <w:rFonts w:ascii="Cambria Math" w:hAnsi="Cambria Math"/>
                </w:rPr>
                <m:t>adj</m:t>
              </m:r>
            </m:sup>
          </m:sSup>
          <m:r>
            <w:rPr>
              <w:rFonts w:ascii="Cambria Math" w:hAnsi="Cambria Math"/>
            </w:rPr>
            <m:t>B=</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N</m:t>
                  </m:r>
                </m:e>
                <m:sub>
                  <m:r>
                    <w:rPr>
                      <w:rFonts w:ascii="Cambria Math" w:hAnsi="Cambria Math"/>
                    </w:rPr>
                    <m:t>a</m:t>
                  </m:r>
                </m:sub>
              </m:sSub>
            </m:e>
          </m:nary>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a</m:t>
                  </m:r>
                </m:sub>
                <m:sup/>
              </m:sSubSup>
              <m:d>
                <m:dPr>
                  <m:begChr m:val="["/>
                  <m:endChr m:val="]"/>
                  <m:ctrlPr>
                    <w:rPr>
                      <w:rFonts w:ascii="Cambria Math" w:hAnsi="Cambria Math"/>
                      <w:i/>
                    </w:rPr>
                  </m:ctrlPr>
                </m:dPr>
                <m:e>
                  <m:r>
                    <w:rPr>
                      <w:rFonts w:ascii="Cambria Math" w:hAnsi="Cambria Math"/>
                    </w:rPr>
                    <m:t>SBT, genetics</m:t>
                  </m:r>
                </m:e>
              </m:d>
            </m:num>
            <m:den>
              <m:sSubSup>
                <m:sSubSupPr>
                  <m:ctrlPr>
                    <w:rPr>
                      <w:rFonts w:ascii="Cambria Math" w:hAnsi="Cambria Math"/>
                      <w:i/>
                    </w:rPr>
                  </m:ctrlPr>
                </m:sSubSupPr>
                <m:e>
                  <m:r>
                    <w:rPr>
                      <w:rFonts w:ascii="Cambria Math" w:hAnsi="Cambria Math"/>
                    </w:rPr>
                    <m:t>E</m:t>
                  </m:r>
                </m:e>
                <m:sub>
                  <m:r>
                    <w:rPr>
                      <w:rFonts w:ascii="Cambria Math" w:hAnsi="Cambria Math"/>
                    </w:rPr>
                    <m:t>a</m:t>
                  </m:r>
                </m:sub>
                <m:sup/>
              </m:sSubSup>
              <m:d>
                <m:dPr>
                  <m:begChr m:val="["/>
                  <m:endChr m:val="]"/>
                  <m:ctrlPr>
                    <w:rPr>
                      <w:rFonts w:ascii="Cambria Math" w:hAnsi="Cambria Math"/>
                      <w:i/>
                    </w:rPr>
                  </m:ctrlPr>
                </m:dPr>
                <m:e>
                  <m:r>
                    <w:rPr>
                      <w:rFonts w:ascii="Cambria Math" w:hAnsi="Cambria Math"/>
                    </w:rPr>
                    <m:t>SBT, histology</m:t>
                  </m:r>
                </m:e>
              </m:d>
            </m:den>
          </m:f>
        </m:oMath>
      </m:oMathPara>
    </w:p>
    <w:p w14:paraId="51A7F3A5" w14:textId="77777777" w:rsidR="00581F26" w:rsidRDefault="00581F26" w:rsidP="00581F26">
      <w:pPr>
        <w:jc w:val="both"/>
        <w:rPr>
          <w:lang w:val="en-GB"/>
        </w:rPr>
      </w:pPr>
    </w:p>
    <w:p w14:paraId="333AF143" w14:textId="77777777" w:rsidR="00581F26" w:rsidRDefault="00581F26" w:rsidP="00581F26">
      <w:pPr>
        <w:jc w:val="both"/>
        <w:rPr>
          <w:lang w:val="en-GB"/>
        </w:rPr>
      </w:pPr>
      <w:r w:rsidRPr="00581F26">
        <w:rPr>
          <w:lang w:val="en-GB"/>
        </w:rPr>
        <w:t>This adjustment essentially assumes that the basic physiological processes that might cause younger fish to contribute proportionately less than older fish are similar for BFT and SBT (rather than making the more restrictive assumption that the animals are identical).</w:t>
      </w:r>
    </w:p>
    <w:p w14:paraId="77465587" w14:textId="77777777" w:rsidR="00581F26" w:rsidRPr="00581F26" w:rsidRDefault="00581F26" w:rsidP="00581F26">
      <w:pPr>
        <w:jc w:val="both"/>
        <w:rPr>
          <w:lang w:val="en-GB"/>
        </w:rPr>
      </w:pPr>
    </w:p>
    <w:p w14:paraId="604C131A" w14:textId="77777777" w:rsidR="00581F26" w:rsidRPr="00581F26" w:rsidRDefault="00581F26" w:rsidP="00581F26">
      <w:pPr>
        <w:jc w:val="both"/>
        <w:rPr>
          <w:b/>
          <w:lang w:val="en-GB"/>
        </w:rPr>
      </w:pPr>
      <w:r w:rsidRPr="00581F26">
        <w:rPr>
          <w:b/>
          <w:lang w:val="en-GB"/>
        </w:rPr>
        <w:t>Establishing hypotheses about the contribution of each age to spawning.</w:t>
      </w:r>
    </w:p>
    <w:p w14:paraId="6185BE69" w14:textId="77777777" w:rsidR="00581F26" w:rsidRDefault="00581F26" w:rsidP="00581F26">
      <w:pPr>
        <w:jc w:val="both"/>
        <w:rPr>
          <w:lang w:val="en-GB"/>
        </w:rPr>
      </w:pPr>
      <w:r w:rsidRPr="00581F26">
        <w:rPr>
          <w:lang w:val="en-GB"/>
        </w:rPr>
        <w:lastRenderedPageBreak/>
        <w:t>The latest stock assessments of ABFT made assumptions about the relative contribution of each age group to the spawning output of the population.  The assumed vectors are different for the eastern and western stock (Table LH1).</w:t>
      </w:r>
    </w:p>
    <w:p w14:paraId="62E6A68C" w14:textId="77777777" w:rsidR="00581F26" w:rsidRPr="00581F26" w:rsidRDefault="00581F26" w:rsidP="00581F26">
      <w:pPr>
        <w:jc w:val="both"/>
        <w:rPr>
          <w:lang w:val="en-GB"/>
        </w:rPr>
      </w:pPr>
    </w:p>
    <w:p w14:paraId="459031FC" w14:textId="77777777" w:rsidR="00581F26" w:rsidRPr="00581F26" w:rsidRDefault="00581F26" w:rsidP="00581F26">
      <w:pPr>
        <w:jc w:val="both"/>
        <w:rPr>
          <w:lang w:val="en-GB"/>
        </w:rPr>
      </w:pPr>
      <w:r w:rsidRPr="00581F26">
        <w:rPr>
          <w:lang w:val="en-GB"/>
        </w:rPr>
        <w:t>The only tuna where the contribution of different age groups to population spawning output has been directly measured is Southern Bluefin tuna. These estimates were derived from the close kin analysis (</w:t>
      </w:r>
      <w:proofErr w:type="spellStart"/>
      <w:r w:rsidRPr="00581F26">
        <w:rPr>
          <w:lang w:val="en-GB"/>
        </w:rPr>
        <w:t>Brevington</w:t>
      </w:r>
      <w:proofErr w:type="spellEnd"/>
      <w:r w:rsidRPr="00581F26">
        <w:rPr>
          <w:lang w:val="en-GB"/>
        </w:rPr>
        <w:t xml:space="preserve"> et al 2015).  Estimates of this contribution show that it departs significantly from the assumption that spawning output can be approximated by the weight of the </w:t>
      </w:r>
      <w:proofErr w:type="spellStart"/>
      <w:r w:rsidRPr="00581F26">
        <w:rPr>
          <w:lang w:val="en-GB"/>
        </w:rPr>
        <w:t>spawner</w:t>
      </w:r>
      <w:proofErr w:type="spellEnd"/>
      <w:r w:rsidRPr="00581F26">
        <w:rPr>
          <w:lang w:val="en-GB"/>
        </w:rPr>
        <w:t xml:space="preserve"> (Figure LH1).  Estimates differ significantly from the assumption that weight of </w:t>
      </w:r>
      <w:proofErr w:type="spellStart"/>
      <w:r w:rsidRPr="00581F26">
        <w:rPr>
          <w:lang w:val="en-GB"/>
        </w:rPr>
        <w:t>spawner</w:t>
      </w:r>
      <w:proofErr w:type="spellEnd"/>
      <w:r w:rsidRPr="00581F26">
        <w:rPr>
          <w:lang w:val="en-GB"/>
        </w:rPr>
        <w:t xml:space="preserve"> is a good measure of spawning contribution.  Close-kin results strongly suggest that older fish contribute relatively more to the spawning output of the population than what it would otherwise be expected because of their weight.</w:t>
      </w:r>
    </w:p>
    <w:p w14:paraId="47DA6451" w14:textId="77777777" w:rsidR="00581F26" w:rsidRPr="00581F26" w:rsidRDefault="00581F26" w:rsidP="00581F26">
      <w:pPr>
        <w:jc w:val="both"/>
        <w:rPr>
          <w:lang w:val="en-GB"/>
        </w:rPr>
      </w:pPr>
      <w:r w:rsidRPr="006335E7">
        <w:rPr>
          <w:noProof/>
          <w:lang w:val="en-US" w:eastAsia="en-US"/>
        </w:rPr>
        <w:drawing>
          <wp:inline distT="0" distB="0" distL="0" distR="0" wp14:anchorId="50F8B104" wp14:editId="6FABBE7E">
            <wp:extent cx="4663440" cy="29260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2926080"/>
                    </a:xfrm>
                    <a:prstGeom prst="rect">
                      <a:avLst/>
                    </a:prstGeom>
                    <a:noFill/>
                  </pic:spPr>
                </pic:pic>
              </a:graphicData>
            </a:graphic>
          </wp:inline>
        </w:drawing>
      </w:r>
    </w:p>
    <w:p w14:paraId="2047541D" w14:textId="77777777" w:rsidR="00581F26" w:rsidRPr="00581F26" w:rsidRDefault="00581F26" w:rsidP="00581F26">
      <w:pPr>
        <w:jc w:val="both"/>
        <w:rPr>
          <w:lang w:val="en-GB"/>
        </w:rPr>
      </w:pPr>
    </w:p>
    <w:p w14:paraId="6B72AA75" w14:textId="77777777" w:rsidR="00581F26" w:rsidRPr="00581F26" w:rsidRDefault="00581F26" w:rsidP="00581F26">
      <w:pPr>
        <w:jc w:val="both"/>
        <w:rPr>
          <w:lang w:val="en-GB"/>
        </w:rPr>
      </w:pPr>
      <w:r>
        <w:rPr>
          <w:b/>
          <w:lang w:val="en-GB"/>
        </w:rPr>
        <w:t>Figure LH1.</w:t>
      </w:r>
      <w:r w:rsidRPr="00581F26">
        <w:rPr>
          <w:lang w:val="en-GB"/>
        </w:rPr>
        <w:t xml:space="preserve"> Relative contribution of southern Bluefin tuna to population spawning output as a function of weight.  Labels on line correspond to age of each </w:t>
      </w:r>
      <w:proofErr w:type="spellStart"/>
      <w:r w:rsidRPr="00581F26">
        <w:rPr>
          <w:lang w:val="en-GB"/>
        </w:rPr>
        <w:t>spawner</w:t>
      </w:r>
      <w:proofErr w:type="spellEnd"/>
      <w:r w:rsidRPr="00581F26">
        <w:rPr>
          <w:lang w:val="en-GB"/>
        </w:rPr>
        <w:t xml:space="preserve">. Blue line corresponds to estimates from close-kin analyses.  Orange line corresponds to assumption that relative contribution can be solely calculated from the weight of the </w:t>
      </w:r>
      <w:proofErr w:type="spellStart"/>
      <w:r w:rsidRPr="00581F26">
        <w:rPr>
          <w:lang w:val="en-GB"/>
        </w:rPr>
        <w:t>spawner</w:t>
      </w:r>
      <w:proofErr w:type="spellEnd"/>
      <w:r w:rsidRPr="00581F26">
        <w:rPr>
          <w:lang w:val="en-GB"/>
        </w:rPr>
        <w:t xml:space="preserve"> (redrawn from </w:t>
      </w:r>
      <w:proofErr w:type="spellStart"/>
      <w:r w:rsidRPr="00581F26">
        <w:rPr>
          <w:lang w:val="en-GB"/>
        </w:rPr>
        <w:t>Bravington</w:t>
      </w:r>
      <w:proofErr w:type="spellEnd"/>
      <w:r w:rsidRPr="00581F26">
        <w:rPr>
          <w:lang w:val="en-GB"/>
        </w:rPr>
        <w:t xml:space="preserve"> et al</w:t>
      </w:r>
      <w:r>
        <w:rPr>
          <w:lang w:val="en-GB"/>
        </w:rPr>
        <w:t>.,</w:t>
      </w:r>
      <w:r w:rsidRPr="00581F26">
        <w:rPr>
          <w:lang w:val="en-GB"/>
        </w:rPr>
        <w:t xml:space="preserve"> 2014)</w:t>
      </w:r>
    </w:p>
    <w:p w14:paraId="2902471D" w14:textId="77777777" w:rsidR="00581F26" w:rsidRPr="00581F26" w:rsidRDefault="00581F26" w:rsidP="00581F26">
      <w:pPr>
        <w:jc w:val="both"/>
        <w:rPr>
          <w:lang w:val="en-GB"/>
        </w:rPr>
      </w:pPr>
    </w:p>
    <w:p w14:paraId="576ED9B5" w14:textId="77777777" w:rsidR="00581F26" w:rsidRDefault="00581F26" w:rsidP="00581F26">
      <w:pPr>
        <w:jc w:val="both"/>
        <w:rPr>
          <w:lang w:val="en-GB"/>
        </w:rPr>
      </w:pPr>
      <w:r w:rsidRPr="00581F26">
        <w:rPr>
          <w:lang w:val="en-GB"/>
        </w:rPr>
        <w:t xml:space="preserve">After further discussion the Group agreed to develop two alternative vectors to condition the operating model.  One uses the latest results of the endocrine studies (reference needed) which suggest that ABFT start maturing at age 3 and are all mature by age 5.   The second vector was developed by using the vector estimated for SBT by </w:t>
      </w:r>
      <w:proofErr w:type="spellStart"/>
      <w:r w:rsidRPr="00581F26">
        <w:rPr>
          <w:lang w:val="en-GB"/>
        </w:rPr>
        <w:t>Bravington</w:t>
      </w:r>
      <w:proofErr w:type="spellEnd"/>
      <w:r w:rsidRPr="00581F26">
        <w:rPr>
          <w:lang w:val="en-GB"/>
        </w:rPr>
        <w:t xml:space="preserve"> et al. (2014) and shifting it so that the youngest ABFT contributing to the spawning output would be assumed to be fish of age 4 rather than fish of age 8 like in SBT.</w:t>
      </w:r>
    </w:p>
    <w:p w14:paraId="52A2DB1B" w14:textId="77777777" w:rsidR="00581F26" w:rsidRPr="00581F26" w:rsidRDefault="00581F26" w:rsidP="00581F26">
      <w:pPr>
        <w:jc w:val="both"/>
        <w:rPr>
          <w:lang w:val="en-GB"/>
        </w:rPr>
      </w:pPr>
    </w:p>
    <w:p w14:paraId="4CBC794B" w14:textId="77777777" w:rsidR="00581F26" w:rsidRPr="00581F26" w:rsidRDefault="00581F26" w:rsidP="00581F26">
      <w:pPr>
        <w:jc w:val="both"/>
        <w:rPr>
          <w:lang w:val="en-GB"/>
        </w:rPr>
      </w:pPr>
      <w:r w:rsidRPr="00581F26">
        <w:rPr>
          <w:lang w:val="en-GB"/>
        </w:rPr>
        <w:t>These 2 alternative vectors were compared with the maturity vectors used in the previous stock assessment. The resulting 4 vectors show that option 1 developed herein is relatively close to the vector assumed for eastern stock of ABFT. Option 2 is more aligned than the vector assumed for western stock of ABFT, however, option 2 assumes a gradual change in the contribution rather than a knife-edge shift (</w:t>
      </w:r>
      <w:r w:rsidRPr="00581F26">
        <w:rPr>
          <w:b/>
          <w:lang w:val="en-GB"/>
        </w:rPr>
        <w:t>Figure LH2</w:t>
      </w:r>
      <w:r w:rsidRPr="00581F26">
        <w:rPr>
          <w:lang w:val="en-GB"/>
        </w:rPr>
        <w:t>).  Previous studies of size composition of ABFT in the GOM are consistent with the vector in option 2 (Diaz</w:t>
      </w:r>
      <w:r>
        <w:rPr>
          <w:lang w:val="en-GB"/>
        </w:rPr>
        <w:t>,</w:t>
      </w:r>
      <w:r w:rsidRPr="00581F26">
        <w:rPr>
          <w:lang w:val="en-GB"/>
        </w:rPr>
        <w:t xml:space="preserve"> 2011).</w:t>
      </w:r>
    </w:p>
    <w:p w14:paraId="75860DF5" w14:textId="77777777" w:rsidR="00581F26" w:rsidRPr="006335E7" w:rsidRDefault="00581F26" w:rsidP="00581F26">
      <w:pPr>
        <w:jc w:val="center"/>
      </w:pPr>
      <w:r w:rsidRPr="006335E7">
        <w:rPr>
          <w:noProof/>
          <w:lang w:val="en-US" w:eastAsia="en-US"/>
        </w:rPr>
        <w:lastRenderedPageBreak/>
        <w:drawing>
          <wp:inline distT="0" distB="0" distL="0" distR="0" wp14:anchorId="53F021E5" wp14:editId="3E512C27">
            <wp:extent cx="4060768" cy="2432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113" cy="2449282"/>
                    </a:xfrm>
                    <a:prstGeom prst="rect">
                      <a:avLst/>
                    </a:prstGeom>
                    <a:noFill/>
                  </pic:spPr>
                </pic:pic>
              </a:graphicData>
            </a:graphic>
          </wp:inline>
        </w:drawing>
      </w:r>
    </w:p>
    <w:p w14:paraId="32D2566F" w14:textId="77777777" w:rsidR="00581F26" w:rsidRDefault="00581F26" w:rsidP="00581F26">
      <w:pPr>
        <w:jc w:val="both"/>
        <w:rPr>
          <w:lang w:val="en-GB"/>
        </w:rPr>
      </w:pPr>
      <w:r w:rsidRPr="00581F26">
        <w:rPr>
          <w:b/>
          <w:highlight w:val="yellow"/>
          <w:lang w:val="en-GB"/>
        </w:rPr>
        <w:t>Figure LH2.</w:t>
      </w:r>
      <w:r w:rsidRPr="00581F26">
        <w:rPr>
          <w:b/>
          <w:lang w:val="en-GB"/>
        </w:rPr>
        <w:t xml:space="preserve"> </w:t>
      </w:r>
      <w:r w:rsidRPr="00581F26">
        <w:rPr>
          <w:lang w:val="en-GB"/>
        </w:rPr>
        <w:t xml:space="preserve"> </w:t>
      </w:r>
      <w:proofErr w:type="gramStart"/>
      <w:r w:rsidRPr="00581F26">
        <w:rPr>
          <w:lang w:val="en-GB"/>
        </w:rPr>
        <w:t>proportion</w:t>
      </w:r>
      <w:proofErr w:type="gramEnd"/>
      <w:r w:rsidRPr="00581F26">
        <w:rPr>
          <w:lang w:val="en-GB"/>
        </w:rPr>
        <w:t xml:space="preserve"> mature at age as a proxy for the relative contribution of ABFT to the total population spawning output.</w:t>
      </w:r>
    </w:p>
    <w:p w14:paraId="4A4A9F7D" w14:textId="77777777" w:rsidR="00581F26" w:rsidRPr="00581F26" w:rsidRDefault="00581F26" w:rsidP="00581F26">
      <w:pPr>
        <w:jc w:val="both"/>
        <w:rPr>
          <w:lang w:val="en-GB"/>
        </w:rPr>
      </w:pPr>
    </w:p>
    <w:p w14:paraId="2BD55CF9" w14:textId="77777777" w:rsidR="00581F26" w:rsidRDefault="00581F26" w:rsidP="00581F26">
      <w:pPr>
        <w:jc w:val="both"/>
        <w:rPr>
          <w:lang w:val="en-GB"/>
        </w:rPr>
      </w:pPr>
      <w:r w:rsidRPr="00581F26">
        <w:rPr>
          <w:lang w:val="en-GB"/>
        </w:rPr>
        <w:t xml:space="preserve">To evaluate the consequences of these assumptions on the calculation of spawning biomass it is useful to calculate the SSB on the basis of the simple product of %mature x biomass of mature fish.  The biomass of mature fish in equilibrium would be the product of </w:t>
      </w:r>
      <w:proofErr w:type="spellStart"/>
      <w:r w:rsidRPr="00581F26">
        <w:rPr>
          <w:lang w:val="en-GB"/>
        </w:rPr>
        <w:t>Number</w:t>
      </w:r>
      <w:r w:rsidRPr="00581F26">
        <w:rPr>
          <w:vertAlign w:val="subscript"/>
          <w:lang w:val="en-GB"/>
        </w:rPr>
        <w:t>age</w:t>
      </w:r>
      <w:proofErr w:type="spellEnd"/>
      <w:r w:rsidRPr="00581F26">
        <w:rPr>
          <w:lang w:val="en-GB"/>
        </w:rPr>
        <w:t xml:space="preserve"> x Weight</w:t>
      </w:r>
      <w:r w:rsidRPr="00581F26">
        <w:rPr>
          <w:vertAlign w:val="subscript"/>
          <w:lang w:val="en-GB"/>
        </w:rPr>
        <w:t>age</w:t>
      </w:r>
      <w:r w:rsidRPr="00581F26">
        <w:rPr>
          <w:lang w:val="en-GB"/>
        </w:rPr>
        <w:t xml:space="preserve">.  Assuming that </w:t>
      </w:r>
      <w:proofErr w:type="spellStart"/>
      <w:r w:rsidRPr="00581F26">
        <w:rPr>
          <w:lang w:val="en-GB"/>
        </w:rPr>
        <w:t>Number</w:t>
      </w:r>
      <w:r w:rsidRPr="00581F26">
        <w:rPr>
          <w:vertAlign w:val="subscript"/>
          <w:lang w:val="en-GB"/>
        </w:rPr>
        <w:t>age</w:t>
      </w:r>
      <w:proofErr w:type="spellEnd"/>
      <w:r w:rsidRPr="00581F26">
        <w:rPr>
          <w:lang w:val="en-GB"/>
        </w:rPr>
        <w:t xml:space="preserve"> of a fully exploited stock can be expressed as </w:t>
      </w:r>
      <w:proofErr w:type="spellStart"/>
      <w:r w:rsidRPr="00581F26">
        <w:rPr>
          <w:lang w:val="en-GB"/>
        </w:rPr>
        <w:t>N</w:t>
      </w:r>
      <w:r w:rsidRPr="00581F26">
        <w:rPr>
          <w:vertAlign w:val="subscript"/>
          <w:lang w:val="en-GB"/>
        </w:rPr>
        <w:t>age</w:t>
      </w:r>
      <w:proofErr w:type="spellEnd"/>
      <w:r w:rsidRPr="00581F26">
        <w:rPr>
          <w:lang w:val="en-GB"/>
        </w:rPr>
        <w:t xml:space="preserve"> = N</w:t>
      </w:r>
      <w:r w:rsidRPr="00581F26">
        <w:rPr>
          <w:vertAlign w:val="subscript"/>
          <w:lang w:val="en-GB"/>
        </w:rPr>
        <w:t>age-1</w:t>
      </w:r>
      <w:r w:rsidRPr="00581F26">
        <w:rPr>
          <w:lang w:val="en-GB"/>
        </w:rPr>
        <w:t xml:space="preserve"> e </w:t>
      </w:r>
      <w:r w:rsidRPr="00581F26">
        <w:rPr>
          <w:vertAlign w:val="superscript"/>
          <w:lang w:val="en-GB"/>
        </w:rPr>
        <w:t>-2M</w:t>
      </w:r>
      <w:r w:rsidRPr="00581F26">
        <w:rPr>
          <w:lang w:val="en-GB"/>
        </w:rPr>
        <w:t>. This assumes that F=M on a fully exploited stock. Calculations were made with the M</w:t>
      </w:r>
      <w:r w:rsidRPr="00581F26">
        <w:rPr>
          <w:vertAlign w:val="subscript"/>
          <w:lang w:val="en-GB"/>
        </w:rPr>
        <w:t>age</w:t>
      </w:r>
      <w:r w:rsidRPr="00581F26">
        <w:rPr>
          <w:lang w:val="en-GB"/>
        </w:rPr>
        <w:t xml:space="preserve"> and Weight</w:t>
      </w:r>
      <w:r w:rsidRPr="00581F26">
        <w:rPr>
          <w:vertAlign w:val="subscript"/>
          <w:lang w:val="en-GB"/>
        </w:rPr>
        <w:t>age</w:t>
      </w:r>
      <w:r w:rsidRPr="00581F26">
        <w:rPr>
          <w:lang w:val="en-GB"/>
        </w:rPr>
        <w:t xml:space="preserve"> values included in MSE model specifications document.</w:t>
      </w:r>
    </w:p>
    <w:p w14:paraId="335C78C7" w14:textId="77777777" w:rsidR="00581F26" w:rsidRPr="00581F26" w:rsidRDefault="00581F26" w:rsidP="00581F26">
      <w:pPr>
        <w:jc w:val="both"/>
        <w:rPr>
          <w:lang w:val="en-GB"/>
        </w:rPr>
      </w:pPr>
    </w:p>
    <w:p w14:paraId="7D92263B" w14:textId="77777777" w:rsidR="00581F26" w:rsidRDefault="00581F26" w:rsidP="00581F26">
      <w:pPr>
        <w:jc w:val="both"/>
        <w:rPr>
          <w:lang w:val="en-GB"/>
        </w:rPr>
      </w:pPr>
      <w:r w:rsidRPr="00581F26">
        <w:rPr>
          <w:lang w:val="en-GB"/>
        </w:rPr>
        <w:t>When these calculations are done for the four vectors it is clear that the ages that contribute the most to population spawning output are different (</w:t>
      </w:r>
      <w:r w:rsidRPr="00581F26">
        <w:rPr>
          <w:b/>
          <w:highlight w:val="yellow"/>
          <w:lang w:val="en-GB"/>
        </w:rPr>
        <w:t>Figure LH3</w:t>
      </w:r>
      <w:r w:rsidRPr="00581F26">
        <w:rPr>
          <w:lang w:val="en-GB"/>
        </w:rPr>
        <w:t>).  When such contributions are done cumulatively it is more apparent that the current Eastern stock assumption is very similar to option 1 and the western stock assumption to option 2, except that option 2 acknowledges some contribution of fish age less than 9  (</w:t>
      </w:r>
      <w:r w:rsidRPr="00581F26">
        <w:rPr>
          <w:b/>
          <w:highlight w:val="yellow"/>
          <w:lang w:val="en-GB"/>
        </w:rPr>
        <w:t>Figure LH 4</w:t>
      </w:r>
      <w:r w:rsidRPr="00581F26">
        <w:rPr>
          <w:lang w:val="en-GB"/>
        </w:rPr>
        <w:t>).</w:t>
      </w:r>
    </w:p>
    <w:p w14:paraId="6AD1B19F" w14:textId="77777777" w:rsidR="00581F26" w:rsidRPr="00581F26" w:rsidRDefault="00581F26" w:rsidP="00581F26">
      <w:pPr>
        <w:jc w:val="both"/>
        <w:rPr>
          <w:lang w:val="en-GB"/>
        </w:rPr>
      </w:pPr>
    </w:p>
    <w:p w14:paraId="09981B46" w14:textId="77777777" w:rsidR="00581F26" w:rsidRPr="006335E7" w:rsidRDefault="00581F26" w:rsidP="00581F26">
      <w:pPr>
        <w:jc w:val="center"/>
      </w:pPr>
      <w:r w:rsidRPr="006335E7">
        <w:rPr>
          <w:noProof/>
          <w:lang w:val="en-US" w:eastAsia="en-US"/>
        </w:rPr>
        <w:drawing>
          <wp:inline distT="0" distB="0" distL="0" distR="0" wp14:anchorId="4B17A577" wp14:editId="6533A324">
            <wp:extent cx="4590415" cy="27616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415" cy="2761615"/>
                    </a:xfrm>
                    <a:prstGeom prst="rect">
                      <a:avLst/>
                    </a:prstGeom>
                    <a:noFill/>
                  </pic:spPr>
                </pic:pic>
              </a:graphicData>
            </a:graphic>
          </wp:inline>
        </w:drawing>
      </w:r>
    </w:p>
    <w:p w14:paraId="2B5AFF4F" w14:textId="77777777" w:rsidR="00581F26" w:rsidRPr="006335E7" w:rsidRDefault="00581F26" w:rsidP="00581F26">
      <w:pPr>
        <w:jc w:val="both"/>
      </w:pPr>
    </w:p>
    <w:p w14:paraId="5D0139FC" w14:textId="77777777" w:rsidR="00581F26" w:rsidRDefault="00581F26" w:rsidP="00581F26">
      <w:pPr>
        <w:jc w:val="both"/>
        <w:rPr>
          <w:lang w:val="en-GB"/>
        </w:rPr>
      </w:pPr>
      <w:r w:rsidRPr="00581F26">
        <w:rPr>
          <w:b/>
          <w:highlight w:val="yellow"/>
          <w:lang w:val="en-GB"/>
        </w:rPr>
        <w:t>Figure LH3</w:t>
      </w:r>
      <w:r>
        <w:rPr>
          <w:b/>
          <w:lang w:val="en-GB"/>
        </w:rPr>
        <w:t>.</w:t>
      </w:r>
      <w:r w:rsidRPr="00581F26">
        <w:rPr>
          <w:lang w:val="en-GB"/>
        </w:rPr>
        <w:t xml:space="preserve"> Relative spawning stock biomass as a function of age for a fully exploited stock.  Each line represents a different assumption about the relative contribution of each fish as a function of age.</w:t>
      </w:r>
    </w:p>
    <w:p w14:paraId="131A72E8" w14:textId="77777777" w:rsidR="00581F26" w:rsidRPr="00581F26" w:rsidRDefault="00581F26" w:rsidP="00581F26">
      <w:pPr>
        <w:jc w:val="both"/>
        <w:rPr>
          <w:lang w:val="en-GB"/>
        </w:rPr>
      </w:pPr>
    </w:p>
    <w:p w14:paraId="78B6F982" w14:textId="77777777" w:rsidR="00581F26" w:rsidRPr="006335E7" w:rsidRDefault="00581F26" w:rsidP="00581F26">
      <w:pPr>
        <w:jc w:val="center"/>
      </w:pPr>
      <w:r w:rsidRPr="006335E7">
        <w:rPr>
          <w:noProof/>
          <w:lang w:val="en-US" w:eastAsia="en-US"/>
        </w:rPr>
        <w:lastRenderedPageBreak/>
        <w:drawing>
          <wp:inline distT="0" distB="0" distL="0" distR="0" wp14:anchorId="09067EEA" wp14:editId="593F7A86">
            <wp:extent cx="4590415" cy="27559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415" cy="2755900"/>
                    </a:xfrm>
                    <a:prstGeom prst="rect">
                      <a:avLst/>
                    </a:prstGeom>
                    <a:noFill/>
                  </pic:spPr>
                </pic:pic>
              </a:graphicData>
            </a:graphic>
          </wp:inline>
        </w:drawing>
      </w:r>
    </w:p>
    <w:p w14:paraId="1E8ED828" w14:textId="77777777" w:rsidR="00581F26" w:rsidRPr="006335E7" w:rsidRDefault="00581F26" w:rsidP="00581F26">
      <w:pPr>
        <w:jc w:val="both"/>
      </w:pPr>
    </w:p>
    <w:p w14:paraId="6907279B" w14:textId="77777777" w:rsidR="00581F26" w:rsidRPr="00581F26" w:rsidRDefault="00581F26" w:rsidP="00581F26">
      <w:pPr>
        <w:jc w:val="both"/>
        <w:rPr>
          <w:lang w:val="en-GB"/>
        </w:rPr>
      </w:pPr>
      <w:r w:rsidRPr="00581F26">
        <w:rPr>
          <w:b/>
          <w:highlight w:val="yellow"/>
          <w:lang w:val="en-GB"/>
        </w:rPr>
        <w:t>Figure LH4</w:t>
      </w:r>
      <w:r>
        <w:rPr>
          <w:b/>
          <w:lang w:val="en-GB"/>
        </w:rPr>
        <w:t>.</w:t>
      </w:r>
      <w:r w:rsidRPr="00581F26">
        <w:rPr>
          <w:lang w:val="en-GB"/>
        </w:rPr>
        <w:t xml:space="preserve">  Cumulative relative spawning stock biomass as a function of age for a fully exploited stock.  Each line represents a different assumption about the relative contribution of each fish as a function of age.</w:t>
      </w:r>
    </w:p>
    <w:p w14:paraId="52876489" w14:textId="77777777" w:rsidR="00581F26" w:rsidRDefault="00581F26" w:rsidP="00581F26">
      <w:pPr>
        <w:jc w:val="both"/>
        <w:rPr>
          <w:lang w:val="en-GB"/>
        </w:rPr>
      </w:pPr>
    </w:p>
    <w:p w14:paraId="2F28C5F2" w14:textId="77777777" w:rsidR="00581F26" w:rsidRPr="00581F26" w:rsidRDefault="00581F26" w:rsidP="00581F26">
      <w:pPr>
        <w:jc w:val="both"/>
        <w:rPr>
          <w:lang w:val="en-GB"/>
        </w:rPr>
      </w:pPr>
    </w:p>
    <w:p w14:paraId="4A3E9726" w14:textId="77777777" w:rsidR="00581F26" w:rsidRDefault="00581F26" w:rsidP="00581F26">
      <w:pPr>
        <w:jc w:val="both"/>
        <w:rPr>
          <w:lang w:val="en-GB"/>
        </w:rPr>
      </w:pPr>
      <w:r w:rsidRPr="00581F26">
        <w:rPr>
          <w:b/>
          <w:highlight w:val="yellow"/>
          <w:lang w:val="en-GB"/>
        </w:rPr>
        <w:t>Table LH1.</w:t>
      </w:r>
      <w:r w:rsidRPr="00581F26">
        <w:rPr>
          <w:lang w:val="en-GB"/>
        </w:rPr>
        <w:t xml:space="preserve"> Maturity vectors used to represent the proportion of any age group that will contribute to the spawning biomass</w:t>
      </w:r>
      <w:commentRangeStart w:id="11"/>
      <w:r w:rsidRPr="00581F26">
        <w:rPr>
          <w:lang w:val="en-GB"/>
        </w:rPr>
        <w:t>.  East and West rows correspond to assumptions made in the latest ICCAT stock assessment for each of the two ABFT stocks.</w:t>
      </w:r>
      <w:commentRangeEnd w:id="11"/>
      <w:r w:rsidRPr="006335E7">
        <w:rPr>
          <w:rStyle w:val="CommentReference"/>
        </w:rPr>
        <w:commentReference w:id="11"/>
      </w:r>
      <w:r w:rsidRPr="00581F26">
        <w:rPr>
          <w:lang w:val="en-GB"/>
        </w:rPr>
        <w:t xml:space="preserve"> Option 1 and Option 2 are the vectors proposed for the conditioning of the MSE GBYP operating model. </w:t>
      </w:r>
    </w:p>
    <w:p w14:paraId="5E397C85" w14:textId="77777777" w:rsidR="00581F26" w:rsidRPr="00581F26" w:rsidRDefault="00581F26" w:rsidP="00581F26">
      <w:pPr>
        <w:jc w:val="both"/>
        <w:rPr>
          <w:lang w:val="en-GB"/>
        </w:rPr>
      </w:pPr>
    </w:p>
    <w:tbl>
      <w:tblPr>
        <w:tblStyle w:val="TableGrid"/>
        <w:tblW w:w="9335" w:type="dxa"/>
        <w:tblLook w:val="04A0" w:firstRow="1" w:lastRow="0" w:firstColumn="1" w:lastColumn="0" w:noHBand="0" w:noVBand="1"/>
      </w:tblPr>
      <w:tblGrid>
        <w:gridCol w:w="959"/>
        <w:gridCol w:w="412"/>
        <w:gridCol w:w="411"/>
        <w:gridCol w:w="411"/>
        <w:gridCol w:w="500"/>
        <w:gridCol w:w="566"/>
        <w:gridCol w:w="566"/>
        <w:gridCol w:w="566"/>
        <w:gridCol w:w="566"/>
        <w:gridCol w:w="566"/>
        <w:gridCol w:w="491"/>
        <w:gridCol w:w="566"/>
        <w:gridCol w:w="566"/>
        <w:gridCol w:w="566"/>
        <w:gridCol w:w="566"/>
        <w:gridCol w:w="566"/>
        <w:gridCol w:w="491"/>
      </w:tblGrid>
      <w:tr w:rsidR="00581F26" w:rsidRPr="00581F26" w14:paraId="25F5AD63" w14:textId="77777777" w:rsidTr="00581F26">
        <w:tc>
          <w:tcPr>
            <w:tcW w:w="959" w:type="dxa"/>
          </w:tcPr>
          <w:p w14:paraId="5E6AF3D9" w14:textId="77777777" w:rsidR="00581F26" w:rsidRPr="00581F26" w:rsidRDefault="00581F26" w:rsidP="00581F26">
            <w:pPr>
              <w:ind w:left="-6" w:right="-108"/>
              <w:jc w:val="right"/>
              <w:rPr>
                <w:b/>
                <w:lang w:val="en-GB"/>
              </w:rPr>
            </w:pPr>
            <w:r w:rsidRPr="00581F26">
              <w:rPr>
                <w:b/>
                <w:lang w:val="en-GB"/>
              </w:rPr>
              <w:t>Age</w:t>
            </w:r>
          </w:p>
        </w:tc>
        <w:tc>
          <w:tcPr>
            <w:tcW w:w="412" w:type="dxa"/>
          </w:tcPr>
          <w:p w14:paraId="4819BD80" w14:textId="77777777" w:rsidR="00581F26" w:rsidRPr="00581F26" w:rsidRDefault="00581F26" w:rsidP="00581F26">
            <w:pPr>
              <w:jc w:val="center"/>
              <w:rPr>
                <w:b/>
              </w:rPr>
            </w:pPr>
            <w:r w:rsidRPr="00581F26">
              <w:rPr>
                <w:b/>
              </w:rPr>
              <w:t>0</w:t>
            </w:r>
          </w:p>
        </w:tc>
        <w:tc>
          <w:tcPr>
            <w:tcW w:w="411" w:type="dxa"/>
          </w:tcPr>
          <w:p w14:paraId="1E87A008" w14:textId="77777777" w:rsidR="00581F26" w:rsidRPr="00581F26" w:rsidRDefault="00581F26" w:rsidP="00581F26">
            <w:pPr>
              <w:jc w:val="center"/>
              <w:rPr>
                <w:b/>
              </w:rPr>
            </w:pPr>
            <w:r w:rsidRPr="00581F26">
              <w:rPr>
                <w:b/>
              </w:rPr>
              <w:t>1</w:t>
            </w:r>
          </w:p>
        </w:tc>
        <w:tc>
          <w:tcPr>
            <w:tcW w:w="411" w:type="dxa"/>
          </w:tcPr>
          <w:p w14:paraId="54132627" w14:textId="77777777" w:rsidR="00581F26" w:rsidRPr="00581F26" w:rsidRDefault="00581F26" w:rsidP="00581F26">
            <w:pPr>
              <w:jc w:val="center"/>
              <w:rPr>
                <w:b/>
              </w:rPr>
            </w:pPr>
            <w:r w:rsidRPr="00581F26">
              <w:rPr>
                <w:b/>
              </w:rPr>
              <w:t>2</w:t>
            </w:r>
          </w:p>
        </w:tc>
        <w:tc>
          <w:tcPr>
            <w:tcW w:w="500" w:type="dxa"/>
          </w:tcPr>
          <w:p w14:paraId="7DAB7870" w14:textId="77777777" w:rsidR="00581F26" w:rsidRPr="00581F26" w:rsidRDefault="00581F26" w:rsidP="00581F26">
            <w:pPr>
              <w:ind w:left="-66"/>
              <w:jc w:val="center"/>
              <w:rPr>
                <w:b/>
              </w:rPr>
            </w:pPr>
            <w:r w:rsidRPr="00581F26">
              <w:rPr>
                <w:b/>
              </w:rPr>
              <w:t>3</w:t>
            </w:r>
          </w:p>
        </w:tc>
        <w:tc>
          <w:tcPr>
            <w:tcW w:w="566" w:type="dxa"/>
          </w:tcPr>
          <w:p w14:paraId="36384B76" w14:textId="77777777" w:rsidR="00581F26" w:rsidRPr="00581F26" w:rsidRDefault="00581F26" w:rsidP="00581F26">
            <w:pPr>
              <w:ind w:left="-141" w:right="-76"/>
              <w:jc w:val="center"/>
              <w:rPr>
                <w:b/>
              </w:rPr>
            </w:pPr>
            <w:r w:rsidRPr="00581F26">
              <w:rPr>
                <w:b/>
              </w:rPr>
              <w:t>4</w:t>
            </w:r>
          </w:p>
        </w:tc>
        <w:tc>
          <w:tcPr>
            <w:tcW w:w="566" w:type="dxa"/>
          </w:tcPr>
          <w:p w14:paraId="28B3C190" w14:textId="77777777" w:rsidR="00581F26" w:rsidRPr="00581F26" w:rsidRDefault="00581F26" w:rsidP="00581F26">
            <w:pPr>
              <w:jc w:val="center"/>
              <w:rPr>
                <w:b/>
              </w:rPr>
            </w:pPr>
            <w:r w:rsidRPr="00581F26">
              <w:rPr>
                <w:b/>
              </w:rPr>
              <w:t>5</w:t>
            </w:r>
          </w:p>
        </w:tc>
        <w:tc>
          <w:tcPr>
            <w:tcW w:w="566" w:type="dxa"/>
          </w:tcPr>
          <w:p w14:paraId="13158709" w14:textId="77777777" w:rsidR="00581F26" w:rsidRPr="00581F26" w:rsidRDefault="00581F26" w:rsidP="00581F26">
            <w:pPr>
              <w:jc w:val="center"/>
              <w:rPr>
                <w:b/>
              </w:rPr>
            </w:pPr>
            <w:r w:rsidRPr="00581F26">
              <w:rPr>
                <w:b/>
              </w:rPr>
              <w:t>6</w:t>
            </w:r>
          </w:p>
        </w:tc>
        <w:tc>
          <w:tcPr>
            <w:tcW w:w="566" w:type="dxa"/>
          </w:tcPr>
          <w:p w14:paraId="3BEA0FF4" w14:textId="77777777" w:rsidR="00581F26" w:rsidRPr="00581F26" w:rsidRDefault="00581F26" w:rsidP="00581F26">
            <w:pPr>
              <w:jc w:val="center"/>
              <w:rPr>
                <w:b/>
              </w:rPr>
            </w:pPr>
            <w:r w:rsidRPr="00581F26">
              <w:rPr>
                <w:b/>
              </w:rPr>
              <w:t>7</w:t>
            </w:r>
          </w:p>
        </w:tc>
        <w:tc>
          <w:tcPr>
            <w:tcW w:w="566" w:type="dxa"/>
          </w:tcPr>
          <w:p w14:paraId="1D72D983" w14:textId="77777777" w:rsidR="00581F26" w:rsidRPr="00581F26" w:rsidRDefault="00581F26" w:rsidP="00581F26">
            <w:pPr>
              <w:jc w:val="center"/>
              <w:rPr>
                <w:b/>
              </w:rPr>
            </w:pPr>
            <w:r w:rsidRPr="00581F26">
              <w:rPr>
                <w:b/>
              </w:rPr>
              <w:t>8</w:t>
            </w:r>
          </w:p>
        </w:tc>
        <w:tc>
          <w:tcPr>
            <w:tcW w:w="491" w:type="dxa"/>
          </w:tcPr>
          <w:p w14:paraId="5A0F3035" w14:textId="77777777" w:rsidR="00581F26" w:rsidRPr="00581F26" w:rsidRDefault="00581F26" w:rsidP="00581F26">
            <w:pPr>
              <w:jc w:val="center"/>
              <w:rPr>
                <w:b/>
              </w:rPr>
            </w:pPr>
            <w:r w:rsidRPr="00581F26">
              <w:rPr>
                <w:b/>
              </w:rPr>
              <w:t>9</w:t>
            </w:r>
          </w:p>
        </w:tc>
        <w:tc>
          <w:tcPr>
            <w:tcW w:w="566" w:type="dxa"/>
          </w:tcPr>
          <w:p w14:paraId="13B9553F" w14:textId="77777777" w:rsidR="00581F26" w:rsidRPr="00581F26" w:rsidRDefault="00581F26" w:rsidP="00581F26">
            <w:pPr>
              <w:jc w:val="center"/>
              <w:rPr>
                <w:b/>
              </w:rPr>
            </w:pPr>
            <w:r w:rsidRPr="00581F26">
              <w:rPr>
                <w:b/>
              </w:rPr>
              <w:t>10</w:t>
            </w:r>
          </w:p>
        </w:tc>
        <w:tc>
          <w:tcPr>
            <w:tcW w:w="566" w:type="dxa"/>
          </w:tcPr>
          <w:p w14:paraId="48080C41" w14:textId="77777777" w:rsidR="00581F26" w:rsidRPr="00581F26" w:rsidRDefault="00581F26" w:rsidP="00581F26">
            <w:pPr>
              <w:jc w:val="center"/>
              <w:rPr>
                <w:b/>
              </w:rPr>
            </w:pPr>
            <w:r w:rsidRPr="00581F26">
              <w:rPr>
                <w:b/>
              </w:rPr>
              <w:t>11</w:t>
            </w:r>
          </w:p>
        </w:tc>
        <w:tc>
          <w:tcPr>
            <w:tcW w:w="566" w:type="dxa"/>
          </w:tcPr>
          <w:p w14:paraId="77CB068E" w14:textId="77777777" w:rsidR="00581F26" w:rsidRPr="00581F26" w:rsidRDefault="00581F26" w:rsidP="00581F26">
            <w:pPr>
              <w:jc w:val="center"/>
              <w:rPr>
                <w:b/>
              </w:rPr>
            </w:pPr>
            <w:r w:rsidRPr="00581F26">
              <w:rPr>
                <w:b/>
              </w:rPr>
              <w:t>12</w:t>
            </w:r>
          </w:p>
        </w:tc>
        <w:tc>
          <w:tcPr>
            <w:tcW w:w="566" w:type="dxa"/>
          </w:tcPr>
          <w:p w14:paraId="42C779D6" w14:textId="77777777" w:rsidR="00581F26" w:rsidRPr="00581F26" w:rsidRDefault="00581F26" w:rsidP="00581F26">
            <w:pPr>
              <w:jc w:val="center"/>
              <w:rPr>
                <w:b/>
              </w:rPr>
            </w:pPr>
            <w:r w:rsidRPr="00581F26">
              <w:rPr>
                <w:b/>
              </w:rPr>
              <w:t>13</w:t>
            </w:r>
          </w:p>
        </w:tc>
        <w:tc>
          <w:tcPr>
            <w:tcW w:w="566" w:type="dxa"/>
          </w:tcPr>
          <w:p w14:paraId="7999D125" w14:textId="77777777" w:rsidR="00581F26" w:rsidRPr="00581F26" w:rsidRDefault="00581F26" w:rsidP="00581F26">
            <w:pPr>
              <w:jc w:val="center"/>
              <w:rPr>
                <w:b/>
              </w:rPr>
            </w:pPr>
            <w:r w:rsidRPr="00581F26">
              <w:rPr>
                <w:b/>
              </w:rPr>
              <w:t>14</w:t>
            </w:r>
          </w:p>
        </w:tc>
        <w:tc>
          <w:tcPr>
            <w:tcW w:w="491" w:type="dxa"/>
          </w:tcPr>
          <w:p w14:paraId="1CF96072" w14:textId="77777777" w:rsidR="00581F26" w:rsidRPr="00581F26" w:rsidRDefault="00581F26" w:rsidP="00581F26">
            <w:pPr>
              <w:jc w:val="center"/>
              <w:rPr>
                <w:b/>
              </w:rPr>
            </w:pPr>
            <w:r w:rsidRPr="00581F26">
              <w:rPr>
                <w:b/>
              </w:rPr>
              <w:t>15</w:t>
            </w:r>
          </w:p>
        </w:tc>
      </w:tr>
      <w:tr w:rsidR="00581F26" w:rsidRPr="006335E7" w14:paraId="59B6174E" w14:textId="77777777" w:rsidTr="00581F26">
        <w:tc>
          <w:tcPr>
            <w:tcW w:w="959" w:type="dxa"/>
          </w:tcPr>
          <w:p w14:paraId="5D097CBD" w14:textId="77777777" w:rsidR="00581F26" w:rsidRPr="00581F26" w:rsidRDefault="00581F26" w:rsidP="00581F26">
            <w:pPr>
              <w:ind w:left="-6" w:right="-108"/>
              <w:jc w:val="both"/>
              <w:rPr>
                <w:b/>
              </w:rPr>
            </w:pPr>
            <w:r w:rsidRPr="00581F26">
              <w:rPr>
                <w:b/>
              </w:rPr>
              <w:t>East</w:t>
            </w:r>
          </w:p>
        </w:tc>
        <w:tc>
          <w:tcPr>
            <w:tcW w:w="412" w:type="dxa"/>
          </w:tcPr>
          <w:p w14:paraId="50034D54" w14:textId="77777777" w:rsidR="00581F26" w:rsidRPr="006335E7" w:rsidRDefault="00581F26" w:rsidP="00581F26">
            <w:pPr>
              <w:jc w:val="center"/>
            </w:pPr>
            <w:r w:rsidRPr="006335E7">
              <w:t>0</w:t>
            </w:r>
          </w:p>
        </w:tc>
        <w:tc>
          <w:tcPr>
            <w:tcW w:w="411" w:type="dxa"/>
          </w:tcPr>
          <w:p w14:paraId="29BA7439" w14:textId="77777777" w:rsidR="00581F26" w:rsidRPr="006335E7" w:rsidRDefault="00581F26" w:rsidP="00581F26">
            <w:pPr>
              <w:jc w:val="center"/>
            </w:pPr>
            <w:r w:rsidRPr="006335E7">
              <w:t>0</w:t>
            </w:r>
          </w:p>
        </w:tc>
        <w:tc>
          <w:tcPr>
            <w:tcW w:w="411" w:type="dxa"/>
          </w:tcPr>
          <w:p w14:paraId="710966FA" w14:textId="77777777" w:rsidR="00581F26" w:rsidRPr="006335E7" w:rsidRDefault="00581F26" w:rsidP="00581F26">
            <w:pPr>
              <w:jc w:val="center"/>
            </w:pPr>
            <w:r w:rsidRPr="006335E7">
              <w:t>0</w:t>
            </w:r>
          </w:p>
        </w:tc>
        <w:tc>
          <w:tcPr>
            <w:tcW w:w="500" w:type="dxa"/>
          </w:tcPr>
          <w:p w14:paraId="10C06E79" w14:textId="77777777" w:rsidR="00581F26" w:rsidRPr="006335E7" w:rsidRDefault="00581F26" w:rsidP="00581F26">
            <w:pPr>
              <w:ind w:left="-66"/>
              <w:jc w:val="center"/>
            </w:pPr>
            <w:r w:rsidRPr="006335E7">
              <w:t>0</w:t>
            </w:r>
          </w:p>
        </w:tc>
        <w:tc>
          <w:tcPr>
            <w:tcW w:w="566" w:type="dxa"/>
          </w:tcPr>
          <w:p w14:paraId="415ACFEE" w14:textId="77777777" w:rsidR="00581F26" w:rsidRPr="006335E7" w:rsidRDefault="00581F26" w:rsidP="00581F26">
            <w:pPr>
              <w:ind w:left="-141" w:right="-76"/>
              <w:jc w:val="center"/>
            </w:pPr>
            <w:r>
              <w:t>0</w:t>
            </w:r>
            <w:r w:rsidRPr="006335E7">
              <w:t>.5</w:t>
            </w:r>
          </w:p>
        </w:tc>
        <w:tc>
          <w:tcPr>
            <w:tcW w:w="566" w:type="dxa"/>
          </w:tcPr>
          <w:p w14:paraId="53E7AB3C" w14:textId="77777777" w:rsidR="00581F26" w:rsidRPr="006335E7" w:rsidRDefault="00581F26" w:rsidP="00581F26">
            <w:pPr>
              <w:jc w:val="center"/>
            </w:pPr>
            <w:r>
              <w:t>0</w:t>
            </w:r>
            <w:r w:rsidRPr="006335E7">
              <w:t>.8</w:t>
            </w:r>
          </w:p>
        </w:tc>
        <w:tc>
          <w:tcPr>
            <w:tcW w:w="566" w:type="dxa"/>
          </w:tcPr>
          <w:p w14:paraId="79A10B76" w14:textId="77777777" w:rsidR="00581F26" w:rsidRPr="006335E7" w:rsidRDefault="00581F26" w:rsidP="00581F26">
            <w:pPr>
              <w:jc w:val="center"/>
            </w:pPr>
            <w:r w:rsidRPr="006335E7">
              <w:t>1</w:t>
            </w:r>
          </w:p>
        </w:tc>
        <w:tc>
          <w:tcPr>
            <w:tcW w:w="566" w:type="dxa"/>
          </w:tcPr>
          <w:p w14:paraId="3241B8EF" w14:textId="77777777" w:rsidR="00581F26" w:rsidRPr="006335E7" w:rsidRDefault="00581F26" w:rsidP="00581F26">
            <w:pPr>
              <w:jc w:val="center"/>
            </w:pPr>
            <w:r w:rsidRPr="006335E7">
              <w:t>1</w:t>
            </w:r>
          </w:p>
        </w:tc>
        <w:tc>
          <w:tcPr>
            <w:tcW w:w="566" w:type="dxa"/>
          </w:tcPr>
          <w:p w14:paraId="1E608776" w14:textId="77777777" w:rsidR="00581F26" w:rsidRPr="006335E7" w:rsidRDefault="00581F26" w:rsidP="00581F26">
            <w:pPr>
              <w:jc w:val="center"/>
            </w:pPr>
            <w:r w:rsidRPr="006335E7">
              <w:t>1</w:t>
            </w:r>
          </w:p>
        </w:tc>
        <w:tc>
          <w:tcPr>
            <w:tcW w:w="491" w:type="dxa"/>
          </w:tcPr>
          <w:p w14:paraId="78397D26" w14:textId="77777777" w:rsidR="00581F26" w:rsidRPr="006335E7" w:rsidRDefault="00581F26" w:rsidP="00581F26">
            <w:pPr>
              <w:jc w:val="center"/>
            </w:pPr>
            <w:r w:rsidRPr="006335E7">
              <w:t>1</w:t>
            </w:r>
          </w:p>
        </w:tc>
        <w:tc>
          <w:tcPr>
            <w:tcW w:w="566" w:type="dxa"/>
          </w:tcPr>
          <w:p w14:paraId="50831F5A" w14:textId="77777777" w:rsidR="00581F26" w:rsidRPr="006335E7" w:rsidRDefault="00581F26" w:rsidP="00581F26">
            <w:pPr>
              <w:jc w:val="center"/>
            </w:pPr>
            <w:r w:rsidRPr="006335E7">
              <w:t>1</w:t>
            </w:r>
          </w:p>
        </w:tc>
        <w:tc>
          <w:tcPr>
            <w:tcW w:w="566" w:type="dxa"/>
          </w:tcPr>
          <w:p w14:paraId="5156A5F9" w14:textId="77777777" w:rsidR="00581F26" w:rsidRPr="006335E7" w:rsidRDefault="00581F26" w:rsidP="00581F26">
            <w:pPr>
              <w:jc w:val="center"/>
            </w:pPr>
            <w:r w:rsidRPr="006335E7">
              <w:t>1</w:t>
            </w:r>
          </w:p>
        </w:tc>
        <w:tc>
          <w:tcPr>
            <w:tcW w:w="566" w:type="dxa"/>
          </w:tcPr>
          <w:p w14:paraId="042A18FA" w14:textId="77777777" w:rsidR="00581F26" w:rsidRPr="006335E7" w:rsidRDefault="00581F26" w:rsidP="00581F26">
            <w:pPr>
              <w:jc w:val="center"/>
            </w:pPr>
            <w:r w:rsidRPr="006335E7">
              <w:t>1</w:t>
            </w:r>
          </w:p>
        </w:tc>
        <w:tc>
          <w:tcPr>
            <w:tcW w:w="566" w:type="dxa"/>
          </w:tcPr>
          <w:p w14:paraId="5E0CE84A" w14:textId="77777777" w:rsidR="00581F26" w:rsidRPr="006335E7" w:rsidRDefault="00581F26" w:rsidP="00581F26">
            <w:pPr>
              <w:jc w:val="center"/>
            </w:pPr>
            <w:r w:rsidRPr="006335E7">
              <w:t>1</w:t>
            </w:r>
          </w:p>
        </w:tc>
        <w:tc>
          <w:tcPr>
            <w:tcW w:w="566" w:type="dxa"/>
          </w:tcPr>
          <w:p w14:paraId="303844F0" w14:textId="77777777" w:rsidR="00581F26" w:rsidRPr="006335E7" w:rsidRDefault="00581F26" w:rsidP="00581F26">
            <w:pPr>
              <w:jc w:val="center"/>
            </w:pPr>
            <w:r w:rsidRPr="006335E7">
              <w:t>1</w:t>
            </w:r>
          </w:p>
        </w:tc>
        <w:tc>
          <w:tcPr>
            <w:tcW w:w="491" w:type="dxa"/>
          </w:tcPr>
          <w:p w14:paraId="79B96DCC" w14:textId="77777777" w:rsidR="00581F26" w:rsidRPr="006335E7" w:rsidRDefault="00581F26" w:rsidP="00581F26">
            <w:pPr>
              <w:jc w:val="center"/>
            </w:pPr>
            <w:r w:rsidRPr="006335E7">
              <w:t>1</w:t>
            </w:r>
          </w:p>
        </w:tc>
      </w:tr>
      <w:tr w:rsidR="00581F26" w:rsidRPr="006335E7" w14:paraId="417F92F1" w14:textId="77777777" w:rsidTr="00581F26">
        <w:tc>
          <w:tcPr>
            <w:tcW w:w="959" w:type="dxa"/>
          </w:tcPr>
          <w:p w14:paraId="39A8F044" w14:textId="77777777" w:rsidR="00581F26" w:rsidRPr="00581F26" w:rsidRDefault="00581F26" w:rsidP="00581F26">
            <w:pPr>
              <w:ind w:left="-6" w:right="-108"/>
              <w:jc w:val="both"/>
              <w:rPr>
                <w:b/>
              </w:rPr>
            </w:pPr>
            <w:r w:rsidRPr="00581F26">
              <w:rPr>
                <w:b/>
              </w:rPr>
              <w:t>West</w:t>
            </w:r>
          </w:p>
        </w:tc>
        <w:tc>
          <w:tcPr>
            <w:tcW w:w="412" w:type="dxa"/>
          </w:tcPr>
          <w:p w14:paraId="21162DE2" w14:textId="77777777" w:rsidR="00581F26" w:rsidRPr="006335E7" w:rsidRDefault="00581F26" w:rsidP="00581F26">
            <w:pPr>
              <w:jc w:val="center"/>
            </w:pPr>
            <w:r w:rsidRPr="006335E7">
              <w:t>0</w:t>
            </w:r>
          </w:p>
        </w:tc>
        <w:tc>
          <w:tcPr>
            <w:tcW w:w="411" w:type="dxa"/>
          </w:tcPr>
          <w:p w14:paraId="6AEAEE06" w14:textId="77777777" w:rsidR="00581F26" w:rsidRPr="006335E7" w:rsidRDefault="00581F26" w:rsidP="00581F26">
            <w:pPr>
              <w:jc w:val="center"/>
            </w:pPr>
            <w:r w:rsidRPr="006335E7">
              <w:t>0</w:t>
            </w:r>
          </w:p>
        </w:tc>
        <w:tc>
          <w:tcPr>
            <w:tcW w:w="411" w:type="dxa"/>
          </w:tcPr>
          <w:p w14:paraId="51BA3B7D" w14:textId="77777777" w:rsidR="00581F26" w:rsidRPr="006335E7" w:rsidRDefault="00581F26" w:rsidP="00581F26">
            <w:pPr>
              <w:jc w:val="center"/>
            </w:pPr>
            <w:r w:rsidRPr="006335E7">
              <w:t>0</w:t>
            </w:r>
          </w:p>
        </w:tc>
        <w:tc>
          <w:tcPr>
            <w:tcW w:w="500" w:type="dxa"/>
          </w:tcPr>
          <w:p w14:paraId="7089060B" w14:textId="77777777" w:rsidR="00581F26" w:rsidRPr="006335E7" w:rsidRDefault="00581F26" w:rsidP="00581F26">
            <w:pPr>
              <w:ind w:left="-66"/>
              <w:jc w:val="center"/>
            </w:pPr>
            <w:r w:rsidRPr="006335E7">
              <w:t>0</w:t>
            </w:r>
          </w:p>
        </w:tc>
        <w:tc>
          <w:tcPr>
            <w:tcW w:w="566" w:type="dxa"/>
          </w:tcPr>
          <w:p w14:paraId="53B9D9D1" w14:textId="77777777" w:rsidR="00581F26" w:rsidRPr="006335E7" w:rsidRDefault="00581F26" w:rsidP="00581F26">
            <w:pPr>
              <w:ind w:left="-141" w:right="-76"/>
              <w:jc w:val="center"/>
            </w:pPr>
            <w:r w:rsidRPr="006335E7">
              <w:t>0</w:t>
            </w:r>
          </w:p>
        </w:tc>
        <w:tc>
          <w:tcPr>
            <w:tcW w:w="566" w:type="dxa"/>
          </w:tcPr>
          <w:p w14:paraId="1BE610A7" w14:textId="77777777" w:rsidR="00581F26" w:rsidRPr="006335E7" w:rsidRDefault="00581F26" w:rsidP="00581F26">
            <w:pPr>
              <w:jc w:val="center"/>
            </w:pPr>
            <w:r w:rsidRPr="006335E7">
              <w:t>0</w:t>
            </w:r>
          </w:p>
        </w:tc>
        <w:tc>
          <w:tcPr>
            <w:tcW w:w="566" w:type="dxa"/>
          </w:tcPr>
          <w:p w14:paraId="64199575" w14:textId="77777777" w:rsidR="00581F26" w:rsidRPr="006335E7" w:rsidRDefault="00581F26" w:rsidP="00581F26">
            <w:pPr>
              <w:jc w:val="center"/>
            </w:pPr>
            <w:r w:rsidRPr="006335E7">
              <w:t>0</w:t>
            </w:r>
          </w:p>
        </w:tc>
        <w:tc>
          <w:tcPr>
            <w:tcW w:w="566" w:type="dxa"/>
          </w:tcPr>
          <w:p w14:paraId="44878B96" w14:textId="77777777" w:rsidR="00581F26" w:rsidRPr="006335E7" w:rsidRDefault="00581F26" w:rsidP="00581F26">
            <w:pPr>
              <w:jc w:val="center"/>
            </w:pPr>
            <w:r w:rsidRPr="006335E7">
              <w:t>0</w:t>
            </w:r>
          </w:p>
        </w:tc>
        <w:tc>
          <w:tcPr>
            <w:tcW w:w="566" w:type="dxa"/>
          </w:tcPr>
          <w:p w14:paraId="1F02CA6B" w14:textId="77777777" w:rsidR="00581F26" w:rsidRPr="006335E7" w:rsidRDefault="00581F26" w:rsidP="00581F26">
            <w:pPr>
              <w:jc w:val="center"/>
            </w:pPr>
            <w:r w:rsidRPr="006335E7">
              <w:t>0</w:t>
            </w:r>
          </w:p>
        </w:tc>
        <w:tc>
          <w:tcPr>
            <w:tcW w:w="491" w:type="dxa"/>
          </w:tcPr>
          <w:p w14:paraId="491C24F1" w14:textId="77777777" w:rsidR="00581F26" w:rsidRPr="006335E7" w:rsidRDefault="00581F26" w:rsidP="00581F26">
            <w:pPr>
              <w:jc w:val="center"/>
            </w:pPr>
            <w:r w:rsidRPr="006335E7">
              <w:t>1</w:t>
            </w:r>
          </w:p>
        </w:tc>
        <w:tc>
          <w:tcPr>
            <w:tcW w:w="566" w:type="dxa"/>
          </w:tcPr>
          <w:p w14:paraId="57C2029F" w14:textId="77777777" w:rsidR="00581F26" w:rsidRPr="006335E7" w:rsidRDefault="00581F26" w:rsidP="00581F26">
            <w:pPr>
              <w:jc w:val="center"/>
            </w:pPr>
            <w:r w:rsidRPr="006335E7">
              <w:t>1</w:t>
            </w:r>
          </w:p>
        </w:tc>
        <w:tc>
          <w:tcPr>
            <w:tcW w:w="566" w:type="dxa"/>
          </w:tcPr>
          <w:p w14:paraId="48EB7C22" w14:textId="77777777" w:rsidR="00581F26" w:rsidRPr="006335E7" w:rsidRDefault="00581F26" w:rsidP="00581F26">
            <w:pPr>
              <w:jc w:val="center"/>
            </w:pPr>
            <w:r w:rsidRPr="006335E7">
              <w:t>1</w:t>
            </w:r>
          </w:p>
        </w:tc>
        <w:tc>
          <w:tcPr>
            <w:tcW w:w="566" w:type="dxa"/>
          </w:tcPr>
          <w:p w14:paraId="0D05ED2F" w14:textId="77777777" w:rsidR="00581F26" w:rsidRPr="006335E7" w:rsidRDefault="00581F26" w:rsidP="00581F26">
            <w:pPr>
              <w:jc w:val="center"/>
            </w:pPr>
            <w:r w:rsidRPr="006335E7">
              <w:t>1</w:t>
            </w:r>
          </w:p>
        </w:tc>
        <w:tc>
          <w:tcPr>
            <w:tcW w:w="566" w:type="dxa"/>
          </w:tcPr>
          <w:p w14:paraId="3768ECD5" w14:textId="77777777" w:rsidR="00581F26" w:rsidRPr="006335E7" w:rsidRDefault="00581F26" w:rsidP="00581F26">
            <w:pPr>
              <w:jc w:val="center"/>
            </w:pPr>
            <w:r w:rsidRPr="006335E7">
              <w:t>1</w:t>
            </w:r>
          </w:p>
        </w:tc>
        <w:tc>
          <w:tcPr>
            <w:tcW w:w="566" w:type="dxa"/>
          </w:tcPr>
          <w:p w14:paraId="4F52692A" w14:textId="77777777" w:rsidR="00581F26" w:rsidRPr="006335E7" w:rsidRDefault="00581F26" w:rsidP="00581F26">
            <w:pPr>
              <w:jc w:val="center"/>
            </w:pPr>
            <w:r w:rsidRPr="006335E7">
              <w:t>1</w:t>
            </w:r>
          </w:p>
        </w:tc>
        <w:tc>
          <w:tcPr>
            <w:tcW w:w="491" w:type="dxa"/>
          </w:tcPr>
          <w:p w14:paraId="27995C88" w14:textId="77777777" w:rsidR="00581F26" w:rsidRPr="006335E7" w:rsidRDefault="00581F26" w:rsidP="00581F26">
            <w:pPr>
              <w:jc w:val="center"/>
            </w:pPr>
            <w:r w:rsidRPr="006335E7">
              <w:t>1</w:t>
            </w:r>
          </w:p>
        </w:tc>
      </w:tr>
      <w:tr w:rsidR="00581F26" w:rsidRPr="006335E7" w14:paraId="3A49FECC" w14:textId="77777777" w:rsidTr="00581F26">
        <w:tc>
          <w:tcPr>
            <w:tcW w:w="959" w:type="dxa"/>
          </w:tcPr>
          <w:p w14:paraId="5634F09B" w14:textId="77777777" w:rsidR="00581F26" w:rsidRPr="00581F26" w:rsidRDefault="00581F26" w:rsidP="00581F26">
            <w:pPr>
              <w:ind w:left="-6" w:right="-108"/>
              <w:jc w:val="both"/>
              <w:rPr>
                <w:b/>
              </w:rPr>
            </w:pPr>
            <w:proofErr w:type="spellStart"/>
            <w:r w:rsidRPr="00581F26">
              <w:rPr>
                <w:b/>
              </w:rPr>
              <w:t>Option</w:t>
            </w:r>
            <w:proofErr w:type="spellEnd"/>
            <w:r w:rsidRPr="00581F26">
              <w:rPr>
                <w:b/>
              </w:rPr>
              <w:t xml:space="preserve"> 1</w:t>
            </w:r>
          </w:p>
        </w:tc>
        <w:tc>
          <w:tcPr>
            <w:tcW w:w="412" w:type="dxa"/>
          </w:tcPr>
          <w:p w14:paraId="47FF47F8" w14:textId="77777777" w:rsidR="00581F26" w:rsidRPr="006335E7" w:rsidRDefault="00581F26" w:rsidP="00581F26">
            <w:pPr>
              <w:jc w:val="center"/>
            </w:pPr>
            <w:r w:rsidRPr="006335E7">
              <w:t>0</w:t>
            </w:r>
          </w:p>
        </w:tc>
        <w:tc>
          <w:tcPr>
            <w:tcW w:w="411" w:type="dxa"/>
          </w:tcPr>
          <w:p w14:paraId="2778D0E2" w14:textId="77777777" w:rsidR="00581F26" w:rsidRPr="006335E7" w:rsidRDefault="00581F26" w:rsidP="00581F26">
            <w:pPr>
              <w:jc w:val="center"/>
            </w:pPr>
            <w:r w:rsidRPr="006335E7">
              <w:t>0</w:t>
            </w:r>
          </w:p>
        </w:tc>
        <w:tc>
          <w:tcPr>
            <w:tcW w:w="411" w:type="dxa"/>
          </w:tcPr>
          <w:p w14:paraId="60F23522" w14:textId="77777777" w:rsidR="00581F26" w:rsidRPr="006335E7" w:rsidRDefault="00581F26" w:rsidP="00581F26">
            <w:pPr>
              <w:jc w:val="center"/>
            </w:pPr>
            <w:r w:rsidRPr="006335E7">
              <w:t>0</w:t>
            </w:r>
          </w:p>
        </w:tc>
        <w:tc>
          <w:tcPr>
            <w:tcW w:w="500" w:type="dxa"/>
          </w:tcPr>
          <w:p w14:paraId="46ED3AAF" w14:textId="77777777" w:rsidR="00581F26" w:rsidRPr="006335E7" w:rsidRDefault="00581F26" w:rsidP="00581F26">
            <w:pPr>
              <w:ind w:left="-66"/>
              <w:jc w:val="center"/>
            </w:pPr>
            <w:r w:rsidRPr="006335E7">
              <w:t>0.25</w:t>
            </w:r>
          </w:p>
        </w:tc>
        <w:tc>
          <w:tcPr>
            <w:tcW w:w="566" w:type="dxa"/>
          </w:tcPr>
          <w:p w14:paraId="15F1238B" w14:textId="77777777" w:rsidR="00581F26" w:rsidRPr="006335E7" w:rsidRDefault="00581F26" w:rsidP="00581F26">
            <w:pPr>
              <w:ind w:left="-141" w:right="-76"/>
              <w:jc w:val="center"/>
            </w:pPr>
            <w:r>
              <w:t>0</w:t>
            </w:r>
            <w:r w:rsidRPr="006335E7">
              <w:t>.5</w:t>
            </w:r>
            <w:r>
              <w:t>0</w:t>
            </w:r>
          </w:p>
        </w:tc>
        <w:tc>
          <w:tcPr>
            <w:tcW w:w="566" w:type="dxa"/>
          </w:tcPr>
          <w:p w14:paraId="5EED4869" w14:textId="77777777" w:rsidR="00581F26" w:rsidRPr="006335E7" w:rsidRDefault="00581F26" w:rsidP="00581F26">
            <w:pPr>
              <w:jc w:val="center"/>
            </w:pPr>
            <w:r w:rsidRPr="006335E7">
              <w:t>1</w:t>
            </w:r>
          </w:p>
        </w:tc>
        <w:tc>
          <w:tcPr>
            <w:tcW w:w="566" w:type="dxa"/>
          </w:tcPr>
          <w:p w14:paraId="4FFFD7D5" w14:textId="77777777" w:rsidR="00581F26" w:rsidRPr="006335E7" w:rsidRDefault="00581F26" w:rsidP="00581F26">
            <w:pPr>
              <w:jc w:val="center"/>
            </w:pPr>
            <w:r w:rsidRPr="006335E7">
              <w:t>1</w:t>
            </w:r>
          </w:p>
        </w:tc>
        <w:tc>
          <w:tcPr>
            <w:tcW w:w="566" w:type="dxa"/>
          </w:tcPr>
          <w:p w14:paraId="2507F19A" w14:textId="77777777" w:rsidR="00581F26" w:rsidRPr="006335E7" w:rsidRDefault="00581F26" w:rsidP="00581F26">
            <w:pPr>
              <w:jc w:val="center"/>
            </w:pPr>
            <w:r w:rsidRPr="006335E7">
              <w:t>1</w:t>
            </w:r>
          </w:p>
        </w:tc>
        <w:tc>
          <w:tcPr>
            <w:tcW w:w="566" w:type="dxa"/>
          </w:tcPr>
          <w:p w14:paraId="3CCC7803" w14:textId="77777777" w:rsidR="00581F26" w:rsidRPr="006335E7" w:rsidRDefault="00581F26" w:rsidP="00581F26">
            <w:pPr>
              <w:jc w:val="center"/>
            </w:pPr>
            <w:r w:rsidRPr="006335E7">
              <w:t>1</w:t>
            </w:r>
          </w:p>
        </w:tc>
        <w:tc>
          <w:tcPr>
            <w:tcW w:w="491" w:type="dxa"/>
          </w:tcPr>
          <w:p w14:paraId="0B24E77B" w14:textId="77777777" w:rsidR="00581F26" w:rsidRPr="006335E7" w:rsidRDefault="00581F26" w:rsidP="00581F26">
            <w:pPr>
              <w:jc w:val="center"/>
            </w:pPr>
            <w:r w:rsidRPr="006335E7">
              <w:t>1</w:t>
            </w:r>
          </w:p>
        </w:tc>
        <w:tc>
          <w:tcPr>
            <w:tcW w:w="566" w:type="dxa"/>
          </w:tcPr>
          <w:p w14:paraId="21D10BBD" w14:textId="77777777" w:rsidR="00581F26" w:rsidRPr="006335E7" w:rsidRDefault="00581F26" w:rsidP="00581F26">
            <w:pPr>
              <w:jc w:val="center"/>
            </w:pPr>
            <w:r w:rsidRPr="006335E7">
              <w:t>1</w:t>
            </w:r>
          </w:p>
        </w:tc>
        <w:tc>
          <w:tcPr>
            <w:tcW w:w="566" w:type="dxa"/>
          </w:tcPr>
          <w:p w14:paraId="6BBC1205" w14:textId="77777777" w:rsidR="00581F26" w:rsidRPr="006335E7" w:rsidRDefault="00581F26" w:rsidP="00581F26">
            <w:pPr>
              <w:jc w:val="center"/>
            </w:pPr>
            <w:r w:rsidRPr="006335E7">
              <w:t>1</w:t>
            </w:r>
          </w:p>
        </w:tc>
        <w:tc>
          <w:tcPr>
            <w:tcW w:w="566" w:type="dxa"/>
          </w:tcPr>
          <w:p w14:paraId="290C4B25" w14:textId="77777777" w:rsidR="00581F26" w:rsidRPr="006335E7" w:rsidRDefault="00581F26" w:rsidP="00581F26">
            <w:pPr>
              <w:jc w:val="center"/>
            </w:pPr>
            <w:r w:rsidRPr="006335E7">
              <w:t>1</w:t>
            </w:r>
          </w:p>
        </w:tc>
        <w:tc>
          <w:tcPr>
            <w:tcW w:w="566" w:type="dxa"/>
          </w:tcPr>
          <w:p w14:paraId="57AB91B2" w14:textId="77777777" w:rsidR="00581F26" w:rsidRPr="006335E7" w:rsidRDefault="00581F26" w:rsidP="00581F26">
            <w:pPr>
              <w:jc w:val="center"/>
            </w:pPr>
            <w:r w:rsidRPr="006335E7">
              <w:t>1</w:t>
            </w:r>
          </w:p>
        </w:tc>
        <w:tc>
          <w:tcPr>
            <w:tcW w:w="566" w:type="dxa"/>
          </w:tcPr>
          <w:p w14:paraId="6C014FE6" w14:textId="77777777" w:rsidR="00581F26" w:rsidRPr="006335E7" w:rsidRDefault="00581F26" w:rsidP="00581F26">
            <w:pPr>
              <w:jc w:val="center"/>
            </w:pPr>
            <w:r w:rsidRPr="006335E7">
              <w:t>1</w:t>
            </w:r>
          </w:p>
        </w:tc>
        <w:tc>
          <w:tcPr>
            <w:tcW w:w="491" w:type="dxa"/>
          </w:tcPr>
          <w:p w14:paraId="09631C86" w14:textId="77777777" w:rsidR="00581F26" w:rsidRPr="006335E7" w:rsidRDefault="00581F26" w:rsidP="00581F26">
            <w:pPr>
              <w:jc w:val="center"/>
            </w:pPr>
            <w:r w:rsidRPr="006335E7">
              <w:t>1</w:t>
            </w:r>
          </w:p>
        </w:tc>
      </w:tr>
      <w:tr w:rsidR="00581F26" w:rsidRPr="006335E7" w14:paraId="1CE85AFE" w14:textId="77777777" w:rsidTr="00581F26">
        <w:tc>
          <w:tcPr>
            <w:tcW w:w="959" w:type="dxa"/>
          </w:tcPr>
          <w:p w14:paraId="43C0A1D7" w14:textId="77777777" w:rsidR="00581F26" w:rsidRPr="00581F26" w:rsidRDefault="00581F26" w:rsidP="00581F26">
            <w:pPr>
              <w:ind w:left="-6" w:right="-108"/>
              <w:jc w:val="both"/>
              <w:rPr>
                <w:b/>
              </w:rPr>
            </w:pPr>
            <w:proofErr w:type="spellStart"/>
            <w:r w:rsidRPr="00581F26">
              <w:rPr>
                <w:b/>
              </w:rPr>
              <w:t>Option</w:t>
            </w:r>
            <w:proofErr w:type="spellEnd"/>
            <w:r w:rsidRPr="00581F26">
              <w:rPr>
                <w:b/>
              </w:rPr>
              <w:t xml:space="preserve"> 2</w:t>
            </w:r>
          </w:p>
        </w:tc>
        <w:tc>
          <w:tcPr>
            <w:tcW w:w="412" w:type="dxa"/>
          </w:tcPr>
          <w:p w14:paraId="500D84C1" w14:textId="77777777" w:rsidR="00581F26" w:rsidRPr="006335E7" w:rsidRDefault="00581F26" w:rsidP="00581F26">
            <w:pPr>
              <w:jc w:val="center"/>
            </w:pPr>
            <w:r w:rsidRPr="006335E7">
              <w:t>0</w:t>
            </w:r>
          </w:p>
        </w:tc>
        <w:tc>
          <w:tcPr>
            <w:tcW w:w="411" w:type="dxa"/>
          </w:tcPr>
          <w:p w14:paraId="31AABD2D" w14:textId="77777777" w:rsidR="00581F26" w:rsidRPr="006335E7" w:rsidRDefault="00581F26" w:rsidP="00581F26">
            <w:pPr>
              <w:jc w:val="center"/>
            </w:pPr>
            <w:r w:rsidRPr="006335E7">
              <w:t>0</w:t>
            </w:r>
          </w:p>
        </w:tc>
        <w:tc>
          <w:tcPr>
            <w:tcW w:w="411" w:type="dxa"/>
          </w:tcPr>
          <w:p w14:paraId="7E2831BF" w14:textId="77777777" w:rsidR="00581F26" w:rsidRPr="006335E7" w:rsidRDefault="00581F26" w:rsidP="00581F26">
            <w:pPr>
              <w:jc w:val="center"/>
            </w:pPr>
            <w:r w:rsidRPr="006335E7">
              <w:t>0</w:t>
            </w:r>
          </w:p>
        </w:tc>
        <w:tc>
          <w:tcPr>
            <w:tcW w:w="500" w:type="dxa"/>
          </w:tcPr>
          <w:p w14:paraId="67097AC0" w14:textId="77777777" w:rsidR="00581F26" w:rsidRPr="006335E7" w:rsidRDefault="00581F26" w:rsidP="00581F26">
            <w:pPr>
              <w:ind w:left="-66"/>
              <w:jc w:val="center"/>
            </w:pPr>
            <w:r w:rsidRPr="006335E7">
              <w:t>0</w:t>
            </w:r>
          </w:p>
        </w:tc>
        <w:tc>
          <w:tcPr>
            <w:tcW w:w="566" w:type="dxa"/>
          </w:tcPr>
          <w:p w14:paraId="71B6F615" w14:textId="77777777" w:rsidR="00581F26" w:rsidRPr="006335E7" w:rsidRDefault="00581F26" w:rsidP="00581F26">
            <w:pPr>
              <w:ind w:left="-141" w:right="-76"/>
              <w:jc w:val="center"/>
            </w:pPr>
            <w:r>
              <w:t>0</w:t>
            </w:r>
            <w:r w:rsidRPr="006335E7">
              <w:t>.08</w:t>
            </w:r>
          </w:p>
        </w:tc>
        <w:tc>
          <w:tcPr>
            <w:tcW w:w="566" w:type="dxa"/>
          </w:tcPr>
          <w:p w14:paraId="130B77C5" w14:textId="77777777" w:rsidR="00581F26" w:rsidRPr="006335E7" w:rsidRDefault="00581F26" w:rsidP="00581F26">
            <w:pPr>
              <w:jc w:val="center"/>
            </w:pPr>
            <w:r>
              <w:t>0</w:t>
            </w:r>
            <w:r w:rsidRPr="006335E7">
              <w:t>.15</w:t>
            </w:r>
          </w:p>
        </w:tc>
        <w:tc>
          <w:tcPr>
            <w:tcW w:w="566" w:type="dxa"/>
          </w:tcPr>
          <w:p w14:paraId="39FE8906" w14:textId="77777777" w:rsidR="00581F26" w:rsidRPr="006335E7" w:rsidRDefault="00581F26" w:rsidP="00581F26">
            <w:pPr>
              <w:jc w:val="center"/>
            </w:pPr>
            <w:r>
              <w:t>0</w:t>
            </w:r>
            <w:r w:rsidRPr="006335E7">
              <w:t>.24</w:t>
            </w:r>
          </w:p>
        </w:tc>
        <w:tc>
          <w:tcPr>
            <w:tcW w:w="566" w:type="dxa"/>
          </w:tcPr>
          <w:p w14:paraId="74DB7774" w14:textId="77777777" w:rsidR="00581F26" w:rsidRPr="006335E7" w:rsidRDefault="00581F26" w:rsidP="00581F26">
            <w:pPr>
              <w:jc w:val="center"/>
            </w:pPr>
            <w:r>
              <w:t>0</w:t>
            </w:r>
            <w:r w:rsidRPr="006335E7">
              <w:t>.33</w:t>
            </w:r>
          </w:p>
        </w:tc>
        <w:tc>
          <w:tcPr>
            <w:tcW w:w="566" w:type="dxa"/>
          </w:tcPr>
          <w:p w14:paraId="228299E6" w14:textId="77777777" w:rsidR="00581F26" w:rsidRPr="006335E7" w:rsidRDefault="00581F26" w:rsidP="00581F26">
            <w:pPr>
              <w:jc w:val="center"/>
            </w:pPr>
            <w:r>
              <w:t>0</w:t>
            </w:r>
            <w:r w:rsidRPr="006335E7">
              <w:t>.41</w:t>
            </w:r>
          </w:p>
        </w:tc>
        <w:tc>
          <w:tcPr>
            <w:tcW w:w="491" w:type="dxa"/>
          </w:tcPr>
          <w:p w14:paraId="0756D0AB" w14:textId="77777777" w:rsidR="00581F26" w:rsidRPr="006335E7" w:rsidRDefault="00581F26" w:rsidP="00581F26">
            <w:pPr>
              <w:jc w:val="center"/>
            </w:pPr>
            <w:r>
              <w:t>0</w:t>
            </w:r>
            <w:r w:rsidRPr="006335E7">
              <w:t>.5</w:t>
            </w:r>
          </w:p>
        </w:tc>
        <w:tc>
          <w:tcPr>
            <w:tcW w:w="566" w:type="dxa"/>
          </w:tcPr>
          <w:p w14:paraId="288FE7DF" w14:textId="77777777" w:rsidR="00581F26" w:rsidRPr="006335E7" w:rsidRDefault="00581F26" w:rsidP="00581F26">
            <w:pPr>
              <w:jc w:val="center"/>
            </w:pPr>
            <w:r>
              <w:t>0</w:t>
            </w:r>
            <w:r w:rsidRPr="006335E7">
              <w:t>.58</w:t>
            </w:r>
          </w:p>
        </w:tc>
        <w:tc>
          <w:tcPr>
            <w:tcW w:w="566" w:type="dxa"/>
          </w:tcPr>
          <w:p w14:paraId="33BF0EE2" w14:textId="77777777" w:rsidR="00581F26" w:rsidRPr="006335E7" w:rsidRDefault="00581F26" w:rsidP="00581F26">
            <w:pPr>
              <w:jc w:val="center"/>
            </w:pPr>
            <w:r>
              <w:t>0</w:t>
            </w:r>
            <w:r w:rsidRPr="006335E7">
              <w:t>.65</w:t>
            </w:r>
          </w:p>
        </w:tc>
        <w:tc>
          <w:tcPr>
            <w:tcW w:w="566" w:type="dxa"/>
          </w:tcPr>
          <w:p w14:paraId="43AAC8C5" w14:textId="77777777" w:rsidR="00581F26" w:rsidRPr="006335E7" w:rsidRDefault="00581F26" w:rsidP="00581F26">
            <w:pPr>
              <w:jc w:val="center"/>
            </w:pPr>
            <w:r>
              <w:t>0</w:t>
            </w:r>
            <w:r w:rsidRPr="006335E7">
              <w:t>.71</w:t>
            </w:r>
          </w:p>
        </w:tc>
        <w:tc>
          <w:tcPr>
            <w:tcW w:w="566" w:type="dxa"/>
          </w:tcPr>
          <w:p w14:paraId="09E51126" w14:textId="77777777" w:rsidR="00581F26" w:rsidRPr="006335E7" w:rsidRDefault="00581F26" w:rsidP="00581F26">
            <w:pPr>
              <w:jc w:val="center"/>
            </w:pPr>
            <w:r>
              <w:t>0</w:t>
            </w:r>
            <w:r w:rsidRPr="006335E7">
              <w:t>.82</w:t>
            </w:r>
          </w:p>
        </w:tc>
        <w:tc>
          <w:tcPr>
            <w:tcW w:w="566" w:type="dxa"/>
          </w:tcPr>
          <w:p w14:paraId="33CFA1A4" w14:textId="77777777" w:rsidR="00581F26" w:rsidRPr="006335E7" w:rsidRDefault="00581F26" w:rsidP="00581F26">
            <w:pPr>
              <w:jc w:val="center"/>
            </w:pPr>
            <w:r>
              <w:t>0</w:t>
            </w:r>
            <w:r w:rsidRPr="006335E7">
              <w:t>.86</w:t>
            </w:r>
          </w:p>
        </w:tc>
        <w:tc>
          <w:tcPr>
            <w:tcW w:w="491" w:type="dxa"/>
          </w:tcPr>
          <w:p w14:paraId="3F78EB51" w14:textId="77777777" w:rsidR="00581F26" w:rsidRPr="006335E7" w:rsidRDefault="00581F26" w:rsidP="00581F26">
            <w:pPr>
              <w:jc w:val="center"/>
            </w:pPr>
            <w:r>
              <w:t>0</w:t>
            </w:r>
            <w:r w:rsidRPr="006335E7">
              <w:t>.9</w:t>
            </w:r>
          </w:p>
        </w:tc>
      </w:tr>
    </w:tbl>
    <w:p w14:paraId="18F79094" w14:textId="77777777" w:rsidR="00581F26" w:rsidRDefault="00581F26" w:rsidP="00581F26">
      <w:pPr>
        <w:jc w:val="both"/>
      </w:pPr>
    </w:p>
    <w:p w14:paraId="0E0D47E0" w14:textId="77777777" w:rsidR="00FB2727" w:rsidRPr="006335E7" w:rsidRDefault="00FB2727" w:rsidP="00581F26">
      <w:pPr>
        <w:jc w:val="both"/>
      </w:pPr>
    </w:p>
    <w:p w14:paraId="6C722A1F" w14:textId="21EFF817" w:rsidR="00581F26" w:rsidRPr="00FB2727" w:rsidRDefault="00FB2727" w:rsidP="00581F26">
      <w:pPr>
        <w:rPr>
          <w:b/>
          <w:lang w:val="en-GB"/>
        </w:rPr>
      </w:pPr>
      <w:r w:rsidRPr="00FB2727">
        <w:rPr>
          <w:b/>
          <w:lang w:val="en-GB"/>
        </w:rPr>
        <w:t>References</w:t>
      </w:r>
    </w:p>
    <w:p w14:paraId="3D28856E" w14:textId="77777777" w:rsidR="00052D4E" w:rsidRPr="006853D5" w:rsidRDefault="00052D4E" w:rsidP="00052D4E">
      <w:pPr>
        <w:suppressAutoHyphens/>
        <w:spacing w:after="160"/>
        <w:ind w:left="284" w:hanging="284"/>
        <w:jc w:val="both"/>
        <w:rPr>
          <w:color w:val="000000"/>
          <w:lang w:val="en-GB"/>
        </w:rPr>
      </w:pPr>
      <w:proofErr w:type="spellStart"/>
      <w:r w:rsidRPr="00FB2727">
        <w:rPr>
          <w:color w:val="000000"/>
          <w:lang w:val="en-GB"/>
        </w:rPr>
        <w:t>Bravington</w:t>
      </w:r>
      <w:proofErr w:type="spellEnd"/>
      <w:r w:rsidRPr="00FB2727">
        <w:rPr>
          <w:color w:val="000000"/>
          <w:lang w:val="en-GB"/>
        </w:rPr>
        <w:t xml:space="preserve"> M.V., P.M. </w:t>
      </w:r>
      <w:proofErr w:type="spellStart"/>
      <w:r w:rsidRPr="00FB2727">
        <w:rPr>
          <w:color w:val="000000"/>
          <w:lang w:val="en-GB"/>
        </w:rPr>
        <w:t>Grewe</w:t>
      </w:r>
      <w:proofErr w:type="spellEnd"/>
      <w:r w:rsidRPr="00FB2727">
        <w:rPr>
          <w:color w:val="000000"/>
          <w:lang w:val="en-GB"/>
        </w:rPr>
        <w:t xml:space="preserve"> and C.R. Davies. 2014.  Fishery independent estimate of spawning biomass of southern </w:t>
      </w:r>
      <w:proofErr w:type="spellStart"/>
      <w:r w:rsidRPr="00FB2727">
        <w:rPr>
          <w:color w:val="000000"/>
          <w:lang w:val="en-GB"/>
        </w:rPr>
        <w:t>bluefin</w:t>
      </w:r>
      <w:proofErr w:type="spellEnd"/>
      <w:r w:rsidRPr="00FB2727">
        <w:rPr>
          <w:color w:val="000000"/>
          <w:lang w:val="en-GB"/>
        </w:rPr>
        <w:t xml:space="preserve"> tuna through identification of close-kin using genetic markers. </w:t>
      </w:r>
      <w:r w:rsidRPr="006853D5">
        <w:rPr>
          <w:color w:val="000000"/>
          <w:lang w:val="en-GB"/>
        </w:rPr>
        <w:t>FRDC report 2007/034 CSIRO, Australia. 150 p.</w:t>
      </w:r>
    </w:p>
    <w:p w14:paraId="56939843" w14:textId="77777777" w:rsidR="00052D4E" w:rsidRDefault="00052D4E" w:rsidP="00052D4E">
      <w:pPr>
        <w:suppressAutoHyphens/>
        <w:spacing w:after="160"/>
        <w:ind w:left="284" w:hanging="284"/>
        <w:jc w:val="both"/>
        <w:rPr>
          <w:lang w:val="en-GB"/>
        </w:rPr>
      </w:pPr>
      <w:r w:rsidRPr="006853D5">
        <w:rPr>
          <w:lang w:val="en-GB"/>
        </w:rPr>
        <w:t xml:space="preserve">Corriero, A., </w:t>
      </w:r>
      <w:proofErr w:type="spellStart"/>
      <w:r w:rsidRPr="006853D5">
        <w:rPr>
          <w:lang w:val="en-GB"/>
        </w:rPr>
        <w:t>Karakulak</w:t>
      </w:r>
      <w:proofErr w:type="spellEnd"/>
      <w:r w:rsidRPr="006853D5">
        <w:rPr>
          <w:lang w:val="en-GB"/>
        </w:rPr>
        <w:t xml:space="preserve">, S., Santamaria, N., </w:t>
      </w:r>
      <w:proofErr w:type="spellStart"/>
      <w:r w:rsidRPr="006853D5">
        <w:rPr>
          <w:lang w:val="en-GB"/>
        </w:rPr>
        <w:t>Deflorio</w:t>
      </w:r>
      <w:proofErr w:type="spellEnd"/>
      <w:r w:rsidRPr="006853D5">
        <w:rPr>
          <w:lang w:val="en-GB"/>
        </w:rPr>
        <w:t xml:space="preserve">, M., </w:t>
      </w:r>
      <w:proofErr w:type="spellStart"/>
      <w:r w:rsidRPr="006853D5">
        <w:rPr>
          <w:lang w:val="en-GB"/>
        </w:rPr>
        <w:t>Spedicato</w:t>
      </w:r>
      <w:proofErr w:type="spellEnd"/>
      <w:r w:rsidRPr="006853D5">
        <w:rPr>
          <w:lang w:val="en-GB"/>
        </w:rPr>
        <w:t xml:space="preserve">, D., Addis, P., </w:t>
      </w:r>
      <w:proofErr w:type="spellStart"/>
      <w:r w:rsidRPr="006853D5">
        <w:rPr>
          <w:lang w:val="en-GB"/>
        </w:rPr>
        <w:t>Desantis</w:t>
      </w:r>
      <w:proofErr w:type="spellEnd"/>
      <w:r w:rsidRPr="006853D5">
        <w:rPr>
          <w:lang w:val="en-GB"/>
        </w:rPr>
        <w:t xml:space="preserve">, S., </w:t>
      </w:r>
      <w:proofErr w:type="spellStart"/>
      <w:r w:rsidRPr="006853D5">
        <w:rPr>
          <w:lang w:val="en-GB"/>
        </w:rPr>
        <w:t>Cirillo</w:t>
      </w:r>
      <w:proofErr w:type="spellEnd"/>
      <w:r w:rsidRPr="006853D5">
        <w:rPr>
          <w:lang w:val="en-GB"/>
        </w:rPr>
        <w:t xml:space="preserve">, F., </w:t>
      </w:r>
      <w:proofErr w:type="spellStart"/>
      <w:r w:rsidRPr="006853D5">
        <w:rPr>
          <w:lang w:val="en-GB"/>
        </w:rPr>
        <w:t>Fenech-Farrugia</w:t>
      </w:r>
      <w:proofErr w:type="spellEnd"/>
      <w:r w:rsidRPr="006853D5">
        <w:rPr>
          <w:lang w:val="en-GB"/>
        </w:rPr>
        <w:t xml:space="preserve">, A., </w:t>
      </w:r>
      <w:proofErr w:type="spellStart"/>
      <w:r w:rsidRPr="006853D5">
        <w:rPr>
          <w:lang w:val="en-GB"/>
        </w:rPr>
        <w:t>Vassallo-Agius</w:t>
      </w:r>
      <w:proofErr w:type="spellEnd"/>
      <w:r w:rsidRPr="006853D5">
        <w:rPr>
          <w:lang w:val="en-GB"/>
        </w:rPr>
        <w:t xml:space="preserve">, R., de la Serna, J.M., </w:t>
      </w:r>
      <w:proofErr w:type="spellStart"/>
      <w:r w:rsidRPr="006853D5">
        <w:rPr>
          <w:lang w:val="en-GB"/>
        </w:rPr>
        <w:t>Oray</w:t>
      </w:r>
      <w:proofErr w:type="spellEnd"/>
      <w:r w:rsidRPr="006853D5">
        <w:rPr>
          <w:lang w:val="en-GB"/>
        </w:rPr>
        <w:t xml:space="preserve">, Y., </w:t>
      </w:r>
      <w:proofErr w:type="spellStart"/>
      <w:r w:rsidRPr="006853D5">
        <w:rPr>
          <w:lang w:val="en-GB"/>
        </w:rPr>
        <w:t>Cau</w:t>
      </w:r>
      <w:proofErr w:type="spellEnd"/>
      <w:r w:rsidRPr="006853D5">
        <w:rPr>
          <w:lang w:val="en-GB"/>
        </w:rPr>
        <w:t xml:space="preserve">, A., </w:t>
      </w:r>
      <w:proofErr w:type="spellStart"/>
      <w:r w:rsidRPr="006853D5">
        <w:rPr>
          <w:lang w:val="en-GB"/>
        </w:rPr>
        <w:t>Megalofounou</w:t>
      </w:r>
      <w:proofErr w:type="spellEnd"/>
      <w:r w:rsidRPr="006853D5">
        <w:rPr>
          <w:lang w:val="en-GB"/>
        </w:rPr>
        <w:t xml:space="preserve">, P., De </w:t>
      </w:r>
      <w:proofErr w:type="spellStart"/>
      <w:r w:rsidRPr="006853D5">
        <w:rPr>
          <w:lang w:val="en-GB"/>
        </w:rPr>
        <w:t>Metrio</w:t>
      </w:r>
      <w:proofErr w:type="spellEnd"/>
      <w:r w:rsidRPr="006853D5">
        <w:rPr>
          <w:lang w:val="en-GB"/>
        </w:rPr>
        <w:t xml:space="preserve">, G., 2005. </w:t>
      </w:r>
      <w:r w:rsidRPr="00FB2727">
        <w:rPr>
          <w:lang w:val="en-GB"/>
        </w:rPr>
        <w:t xml:space="preserve">Size and age at sexual maturity of female </w:t>
      </w:r>
      <w:proofErr w:type="spellStart"/>
      <w:r w:rsidRPr="00FB2727">
        <w:rPr>
          <w:lang w:val="en-GB"/>
        </w:rPr>
        <w:t>bluefin</w:t>
      </w:r>
      <w:proofErr w:type="spellEnd"/>
      <w:r w:rsidRPr="00FB2727">
        <w:rPr>
          <w:lang w:val="en-GB"/>
        </w:rPr>
        <w:t xml:space="preserve"> tuna (</w:t>
      </w:r>
      <w:proofErr w:type="spellStart"/>
      <w:r w:rsidRPr="00FB2727">
        <w:rPr>
          <w:i/>
          <w:lang w:val="en-GB"/>
        </w:rPr>
        <w:t>Thunnus</w:t>
      </w:r>
      <w:proofErr w:type="spellEnd"/>
      <w:r w:rsidRPr="00FB2727">
        <w:rPr>
          <w:i/>
          <w:lang w:val="en-GB"/>
        </w:rPr>
        <w:t xml:space="preserve"> </w:t>
      </w:r>
      <w:proofErr w:type="spellStart"/>
      <w:r w:rsidRPr="00FB2727">
        <w:rPr>
          <w:i/>
          <w:lang w:val="en-GB"/>
        </w:rPr>
        <w:t>thynnus</w:t>
      </w:r>
      <w:proofErr w:type="spellEnd"/>
      <w:r w:rsidRPr="00FB2727">
        <w:rPr>
          <w:lang w:val="en-GB"/>
        </w:rPr>
        <w:t xml:space="preserve"> L. 1758) from the Mediterranean Sea. J </w:t>
      </w:r>
      <w:proofErr w:type="spellStart"/>
      <w:r w:rsidRPr="00FB2727">
        <w:rPr>
          <w:lang w:val="en-GB"/>
        </w:rPr>
        <w:t>Appl</w:t>
      </w:r>
      <w:proofErr w:type="spellEnd"/>
      <w:r w:rsidRPr="00FB2727">
        <w:rPr>
          <w:lang w:val="en-GB"/>
        </w:rPr>
        <w:t xml:space="preserve"> </w:t>
      </w:r>
      <w:proofErr w:type="spellStart"/>
      <w:r w:rsidRPr="00FB2727">
        <w:rPr>
          <w:lang w:val="en-GB"/>
        </w:rPr>
        <w:t>Ichthyol</w:t>
      </w:r>
      <w:proofErr w:type="spellEnd"/>
      <w:r w:rsidRPr="00FB2727">
        <w:rPr>
          <w:lang w:val="en-GB"/>
        </w:rPr>
        <w:t xml:space="preserve"> 21, 483–486.</w:t>
      </w:r>
    </w:p>
    <w:p w14:paraId="7745313B" w14:textId="77777777" w:rsidR="00052D4E" w:rsidRDefault="00052D4E" w:rsidP="00052D4E">
      <w:pPr>
        <w:suppressAutoHyphens/>
        <w:spacing w:after="160"/>
        <w:ind w:left="284" w:hanging="284"/>
        <w:jc w:val="both"/>
        <w:rPr>
          <w:lang w:val="en-GB"/>
        </w:rPr>
      </w:pPr>
      <w:proofErr w:type="spellStart"/>
      <w:r w:rsidRPr="006853D5">
        <w:rPr>
          <w:lang w:val="en-GB"/>
        </w:rPr>
        <w:t>Cort</w:t>
      </w:r>
      <w:proofErr w:type="spellEnd"/>
      <w:r w:rsidRPr="006853D5">
        <w:rPr>
          <w:lang w:val="en-GB"/>
        </w:rPr>
        <w:t xml:space="preserve"> J.L., </w:t>
      </w:r>
      <w:proofErr w:type="spellStart"/>
      <w:r w:rsidRPr="006853D5">
        <w:rPr>
          <w:lang w:val="en-GB"/>
        </w:rPr>
        <w:t>Estruch</w:t>
      </w:r>
      <w:proofErr w:type="spellEnd"/>
      <w:r w:rsidRPr="006853D5">
        <w:rPr>
          <w:lang w:val="en-GB"/>
        </w:rPr>
        <w:t xml:space="preserve"> V.D., Santos M.N., Di </w:t>
      </w:r>
      <w:proofErr w:type="spellStart"/>
      <w:r w:rsidRPr="006853D5">
        <w:rPr>
          <w:lang w:val="en-GB"/>
        </w:rPr>
        <w:t>Natale</w:t>
      </w:r>
      <w:proofErr w:type="spellEnd"/>
      <w:r w:rsidRPr="006853D5">
        <w:rPr>
          <w:lang w:val="en-GB"/>
        </w:rPr>
        <w:t xml:space="preserve"> A., </w:t>
      </w:r>
      <w:proofErr w:type="spellStart"/>
      <w:r w:rsidRPr="006853D5">
        <w:rPr>
          <w:lang w:val="en-GB"/>
        </w:rPr>
        <w:t>Abid</w:t>
      </w:r>
      <w:proofErr w:type="spellEnd"/>
      <w:r w:rsidRPr="006853D5">
        <w:rPr>
          <w:lang w:val="en-GB"/>
        </w:rPr>
        <w:t xml:space="preserve"> </w:t>
      </w:r>
      <w:proofErr w:type="spellStart"/>
      <w:r w:rsidRPr="006853D5">
        <w:rPr>
          <w:lang w:val="en-GB"/>
        </w:rPr>
        <w:t>N.,de</w:t>
      </w:r>
      <w:proofErr w:type="spellEnd"/>
      <w:r w:rsidRPr="006853D5">
        <w:rPr>
          <w:lang w:val="en-GB"/>
        </w:rPr>
        <w:t xml:space="preserve"> la Serna J.M. 2015. </w:t>
      </w:r>
      <w:r w:rsidRPr="00FB2727">
        <w:rPr>
          <w:lang w:val="en-GB"/>
        </w:rPr>
        <w:t xml:space="preserve">On the Variability of the Length–Weight Relationship for Atlantic Bluefin Tuna, </w:t>
      </w:r>
      <w:proofErr w:type="spellStart"/>
      <w:r w:rsidRPr="00FB2727">
        <w:rPr>
          <w:i/>
          <w:lang w:val="en-GB"/>
        </w:rPr>
        <w:t>Thunnus</w:t>
      </w:r>
      <w:proofErr w:type="spellEnd"/>
      <w:r w:rsidRPr="00FB2727">
        <w:rPr>
          <w:i/>
          <w:lang w:val="en-GB"/>
        </w:rPr>
        <w:t xml:space="preserve"> </w:t>
      </w:r>
      <w:proofErr w:type="spellStart"/>
      <w:r w:rsidRPr="00FB2727">
        <w:rPr>
          <w:i/>
          <w:lang w:val="en-GB"/>
        </w:rPr>
        <w:t>thynnus</w:t>
      </w:r>
      <w:proofErr w:type="spellEnd"/>
      <w:r w:rsidRPr="00FB2727">
        <w:rPr>
          <w:lang w:val="en-GB"/>
        </w:rPr>
        <w:t xml:space="preserve"> (L.), Reviews in Fisheries Science &amp; Aquaculture, 23:1, 23-38, DOI: 10.1080/23308249.2015.1008625</w:t>
      </w:r>
    </w:p>
    <w:p w14:paraId="347E9E0B" w14:textId="77777777" w:rsidR="00052D4E" w:rsidRDefault="00052D4E" w:rsidP="00052D4E">
      <w:pPr>
        <w:suppressAutoHyphens/>
        <w:spacing w:after="160"/>
        <w:ind w:left="284" w:hanging="284"/>
        <w:jc w:val="both"/>
        <w:rPr>
          <w:lang w:val="en-GB"/>
        </w:rPr>
      </w:pPr>
      <w:proofErr w:type="spellStart"/>
      <w:r>
        <w:rPr>
          <w:lang w:val="en-GB"/>
        </w:rPr>
        <w:t>Díaz</w:t>
      </w:r>
      <w:proofErr w:type="spellEnd"/>
      <w:r w:rsidRPr="00FB2727">
        <w:rPr>
          <w:lang w:val="en-GB"/>
        </w:rPr>
        <w:t xml:space="preserve"> G. 2011</w:t>
      </w:r>
      <w:r>
        <w:rPr>
          <w:lang w:val="en-GB"/>
        </w:rPr>
        <w:t>.</w:t>
      </w:r>
      <w:r w:rsidRPr="00FB2727">
        <w:rPr>
          <w:lang w:val="en-GB"/>
        </w:rPr>
        <w:t xml:space="preserve"> A revision of western Atlantic </w:t>
      </w:r>
      <w:proofErr w:type="spellStart"/>
      <w:r w:rsidRPr="00FB2727">
        <w:rPr>
          <w:lang w:val="en-GB"/>
        </w:rPr>
        <w:t>bluefin</w:t>
      </w:r>
      <w:proofErr w:type="spellEnd"/>
      <w:r w:rsidRPr="00FB2727">
        <w:rPr>
          <w:lang w:val="en-GB"/>
        </w:rPr>
        <w:t xml:space="preserve"> tuna age of maturity derived from size samples collected by the Japanese longline fleet in the Gulf of Mexico (1975-1980).</w:t>
      </w:r>
      <w:r>
        <w:rPr>
          <w:lang w:val="en-GB"/>
        </w:rPr>
        <w:t xml:space="preserve"> </w:t>
      </w:r>
      <w:r w:rsidRPr="00FB2727">
        <w:rPr>
          <w:lang w:val="en-GB"/>
        </w:rPr>
        <w:t>Collect. Vol. Sci. Pap. ICCAT, 66: 1216-1226.</w:t>
      </w:r>
    </w:p>
    <w:p w14:paraId="7881DE57" w14:textId="77777777" w:rsidR="00052D4E" w:rsidRDefault="00052D4E" w:rsidP="00052D4E">
      <w:pPr>
        <w:suppressAutoHyphens/>
        <w:spacing w:after="160"/>
        <w:ind w:left="284" w:hanging="284"/>
        <w:jc w:val="both"/>
        <w:rPr>
          <w:color w:val="222222"/>
          <w:shd w:val="clear" w:color="auto" w:fill="FFFFFF"/>
          <w:lang w:val="es-AR"/>
        </w:rPr>
      </w:pPr>
      <w:proofErr w:type="spellStart"/>
      <w:r w:rsidRPr="006853D5">
        <w:rPr>
          <w:color w:val="222222"/>
          <w:shd w:val="clear" w:color="auto" w:fill="FFFFFF"/>
          <w:lang w:val="en-GB"/>
        </w:rPr>
        <w:t>Gordoa</w:t>
      </w:r>
      <w:proofErr w:type="spellEnd"/>
      <w:r w:rsidRPr="006853D5">
        <w:rPr>
          <w:color w:val="222222"/>
          <w:shd w:val="clear" w:color="auto" w:fill="FFFFFF"/>
          <w:lang w:val="en-GB"/>
        </w:rPr>
        <w:t xml:space="preserve">, A., </w:t>
      </w:r>
      <w:proofErr w:type="spellStart"/>
      <w:r w:rsidRPr="006853D5">
        <w:rPr>
          <w:color w:val="222222"/>
          <w:shd w:val="clear" w:color="auto" w:fill="FFFFFF"/>
          <w:lang w:val="en-GB"/>
        </w:rPr>
        <w:t>Sanz</w:t>
      </w:r>
      <w:proofErr w:type="spellEnd"/>
      <w:r w:rsidRPr="006853D5">
        <w:rPr>
          <w:color w:val="222222"/>
          <w:shd w:val="clear" w:color="auto" w:fill="FFFFFF"/>
          <w:lang w:val="en-GB"/>
        </w:rPr>
        <w:t xml:space="preserve">, N., &amp; </w:t>
      </w:r>
      <w:proofErr w:type="spellStart"/>
      <w:r w:rsidRPr="006853D5">
        <w:rPr>
          <w:color w:val="222222"/>
          <w:shd w:val="clear" w:color="auto" w:fill="FFFFFF"/>
          <w:lang w:val="en-GB"/>
        </w:rPr>
        <w:t>Viñas</w:t>
      </w:r>
      <w:proofErr w:type="spellEnd"/>
      <w:r w:rsidRPr="006853D5">
        <w:rPr>
          <w:color w:val="222222"/>
          <w:shd w:val="clear" w:color="auto" w:fill="FFFFFF"/>
          <w:lang w:val="en-GB"/>
        </w:rPr>
        <w:t>, J. 2015. </w:t>
      </w:r>
      <w:r w:rsidRPr="0004407F">
        <w:rPr>
          <w:color w:val="222222"/>
          <w:shd w:val="clear" w:color="auto" w:fill="FFFFFF"/>
          <w:lang w:val="en-GB"/>
        </w:rPr>
        <w:t xml:space="preserve">Individual </w:t>
      </w:r>
      <w:r>
        <w:rPr>
          <w:color w:val="222222"/>
          <w:shd w:val="clear" w:color="auto" w:fill="FFFFFF"/>
          <w:lang w:val="en-GB"/>
        </w:rPr>
        <w:t>s</w:t>
      </w:r>
      <w:r w:rsidRPr="0004407F">
        <w:rPr>
          <w:color w:val="222222"/>
          <w:shd w:val="clear" w:color="auto" w:fill="FFFFFF"/>
          <w:lang w:val="en-GB"/>
        </w:rPr>
        <w:t xml:space="preserve">pawning </w:t>
      </w:r>
      <w:r>
        <w:rPr>
          <w:color w:val="222222"/>
          <w:shd w:val="clear" w:color="auto" w:fill="FFFFFF"/>
          <w:lang w:val="en-GB"/>
        </w:rPr>
        <w:t>d</w:t>
      </w:r>
      <w:r w:rsidRPr="0004407F">
        <w:rPr>
          <w:color w:val="222222"/>
          <w:shd w:val="clear" w:color="auto" w:fill="FFFFFF"/>
          <w:lang w:val="en-GB"/>
        </w:rPr>
        <w:t xml:space="preserve">uration of </w:t>
      </w:r>
      <w:r>
        <w:rPr>
          <w:color w:val="222222"/>
          <w:shd w:val="clear" w:color="auto" w:fill="FFFFFF"/>
          <w:lang w:val="en-GB"/>
        </w:rPr>
        <w:t>c</w:t>
      </w:r>
      <w:r w:rsidRPr="0004407F">
        <w:rPr>
          <w:color w:val="222222"/>
          <w:shd w:val="clear" w:color="auto" w:fill="FFFFFF"/>
          <w:lang w:val="en-GB"/>
        </w:rPr>
        <w:t xml:space="preserve">aptive Atlantic </w:t>
      </w:r>
      <w:proofErr w:type="spellStart"/>
      <w:r>
        <w:rPr>
          <w:color w:val="222222"/>
          <w:shd w:val="clear" w:color="auto" w:fill="FFFFFF"/>
          <w:lang w:val="en-GB"/>
        </w:rPr>
        <w:t>b</w:t>
      </w:r>
      <w:r w:rsidRPr="0004407F">
        <w:rPr>
          <w:color w:val="222222"/>
          <w:shd w:val="clear" w:color="auto" w:fill="FFFFFF"/>
          <w:lang w:val="en-GB"/>
        </w:rPr>
        <w:t>luefin</w:t>
      </w:r>
      <w:proofErr w:type="spellEnd"/>
      <w:r w:rsidRPr="0004407F">
        <w:rPr>
          <w:color w:val="222222"/>
          <w:shd w:val="clear" w:color="auto" w:fill="FFFFFF"/>
          <w:lang w:val="en-GB"/>
        </w:rPr>
        <w:t xml:space="preserve"> </w:t>
      </w:r>
      <w:r>
        <w:rPr>
          <w:color w:val="222222"/>
          <w:shd w:val="clear" w:color="auto" w:fill="FFFFFF"/>
          <w:lang w:val="en-GB"/>
        </w:rPr>
        <w:t>t</w:t>
      </w:r>
      <w:r w:rsidRPr="0004407F">
        <w:rPr>
          <w:color w:val="222222"/>
          <w:shd w:val="clear" w:color="auto" w:fill="FFFFFF"/>
          <w:lang w:val="en-GB"/>
        </w:rPr>
        <w:t>una (</w:t>
      </w:r>
      <w:proofErr w:type="spellStart"/>
      <w:r w:rsidRPr="00FB2727">
        <w:rPr>
          <w:i/>
          <w:color w:val="222222"/>
          <w:shd w:val="clear" w:color="auto" w:fill="FFFFFF"/>
          <w:lang w:val="en-GB"/>
        </w:rPr>
        <w:t>Thunnus</w:t>
      </w:r>
      <w:proofErr w:type="spellEnd"/>
      <w:r w:rsidRPr="00FB2727">
        <w:rPr>
          <w:i/>
          <w:color w:val="222222"/>
          <w:shd w:val="clear" w:color="auto" w:fill="FFFFFF"/>
          <w:lang w:val="en-GB"/>
        </w:rPr>
        <w:t xml:space="preserve"> </w:t>
      </w:r>
      <w:proofErr w:type="spellStart"/>
      <w:r w:rsidRPr="00FB2727">
        <w:rPr>
          <w:i/>
          <w:color w:val="222222"/>
          <w:shd w:val="clear" w:color="auto" w:fill="FFFFFF"/>
          <w:lang w:val="en-GB"/>
        </w:rPr>
        <w:t>thynnus</w:t>
      </w:r>
      <w:proofErr w:type="spellEnd"/>
      <w:r w:rsidRPr="0004407F">
        <w:rPr>
          <w:color w:val="222222"/>
          <w:shd w:val="clear" w:color="auto" w:fill="FFFFFF"/>
          <w:lang w:val="en-GB"/>
        </w:rPr>
        <w:t xml:space="preserve">) </w:t>
      </w:r>
      <w:r>
        <w:rPr>
          <w:color w:val="222222"/>
          <w:shd w:val="clear" w:color="auto" w:fill="FFFFFF"/>
          <w:lang w:val="en-GB"/>
        </w:rPr>
        <w:t>r</w:t>
      </w:r>
      <w:r w:rsidRPr="0004407F">
        <w:rPr>
          <w:color w:val="222222"/>
          <w:shd w:val="clear" w:color="auto" w:fill="FFFFFF"/>
          <w:lang w:val="en-GB"/>
        </w:rPr>
        <w:t xml:space="preserve">evealed by </w:t>
      </w:r>
      <w:r>
        <w:rPr>
          <w:color w:val="222222"/>
          <w:shd w:val="clear" w:color="auto" w:fill="FFFFFF"/>
          <w:lang w:val="en-GB"/>
        </w:rPr>
        <w:t>m</w:t>
      </w:r>
      <w:r w:rsidRPr="0004407F">
        <w:rPr>
          <w:color w:val="222222"/>
          <w:shd w:val="clear" w:color="auto" w:fill="FFFFFF"/>
          <w:lang w:val="en-GB"/>
        </w:rPr>
        <w:t xml:space="preserve">itochondrial DNA </w:t>
      </w:r>
      <w:r>
        <w:rPr>
          <w:color w:val="222222"/>
          <w:shd w:val="clear" w:color="auto" w:fill="FFFFFF"/>
          <w:lang w:val="en-GB"/>
        </w:rPr>
        <w:t>a</w:t>
      </w:r>
      <w:r w:rsidRPr="0004407F">
        <w:rPr>
          <w:color w:val="222222"/>
          <w:shd w:val="clear" w:color="auto" w:fill="FFFFFF"/>
          <w:lang w:val="en-GB"/>
        </w:rPr>
        <w:t xml:space="preserve">nalysis of </w:t>
      </w:r>
      <w:r>
        <w:rPr>
          <w:color w:val="222222"/>
          <w:shd w:val="clear" w:color="auto" w:fill="FFFFFF"/>
          <w:lang w:val="en-GB"/>
        </w:rPr>
        <w:t>e</w:t>
      </w:r>
      <w:r w:rsidRPr="0004407F">
        <w:rPr>
          <w:color w:val="222222"/>
          <w:shd w:val="clear" w:color="auto" w:fill="FFFFFF"/>
          <w:lang w:val="en-GB"/>
        </w:rPr>
        <w:t>ggs. </w:t>
      </w:r>
      <w:proofErr w:type="spellStart"/>
      <w:r w:rsidRPr="0004407F">
        <w:rPr>
          <w:i/>
          <w:iCs/>
          <w:color w:val="222222"/>
          <w:shd w:val="clear" w:color="auto" w:fill="FFFFFF"/>
          <w:lang w:val="es-AR"/>
        </w:rPr>
        <w:t>PloS</w:t>
      </w:r>
      <w:proofErr w:type="spellEnd"/>
      <w:r w:rsidRPr="0004407F">
        <w:rPr>
          <w:i/>
          <w:iCs/>
          <w:color w:val="222222"/>
          <w:shd w:val="clear" w:color="auto" w:fill="FFFFFF"/>
          <w:lang w:val="es-AR"/>
        </w:rPr>
        <w:t xml:space="preserve"> </w:t>
      </w:r>
      <w:proofErr w:type="spellStart"/>
      <w:r w:rsidRPr="0004407F">
        <w:rPr>
          <w:i/>
          <w:iCs/>
          <w:color w:val="222222"/>
          <w:shd w:val="clear" w:color="auto" w:fill="FFFFFF"/>
          <w:lang w:val="es-AR"/>
        </w:rPr>
        <w:t>one</w:t>
      </w:r>
      <w:proofErr w:type="spellEnd"/>
      <w:r w:rsidRPr="0004407F">
        <w:rPr>
          <w:color w:val="222222"/>
          <w:shd w:val="clear" w:color="auto" w:fill="FFFFFF"/>
          <w:lang w:val="es-AR"/>
        </w:rPr>
        <w:t>, </w:t>
      </w:r>
      <w:r w:rsidRPr="0004407F">
        <w:rPr>
          <w:i/>
          <w:iCs/>
          <w:color w:val="222222"/>
          <w:shd w:val="clear" w:color="auto" w:fill="FFFFFF"/>
          <w:lang w:val="es-AR"/>
        </w:rPr>
        <w:t>10</w:t>
      </w:r>
      <w:r w:rsidRPr="0004407F">
        <w:rPr>
          <w:color w:val="222222"/>
          <w:shd w:val="clear" w:color="auto" w:fill="FFFFFF"/>
          <w:lang w:val="es-AR"/>
        </w:rPr>
        <w:t>(8), e0136733.</w:t>
      </w:r>
    </w:p>
    <w:p w14:paraId="293BA159" w14:textId="77777777" w:rsidR="00052D4E" w:rsidRDefault="00052D4E" w:rsidP="00052D4E">
      <w:pPr>
        <w:suppressAutoHyphens/>
        <w:spacing w:after="160"/>
        <w:ind w:left="284" w:hanging="284"/>
        <w:jc w:val="both"/>
        <w:rPr>
          <w:lang w:val="en-GB"/>
        </w:rPr>
      </w:pPr>
      <w:proofErr w:type="spellStart"/>
      <w:r w:rsidRPr="0004407F">
        <w:rPr>
          <w:lang w:val="es-AR"/>
        </w:rPr>
        <w:t>Heinisch</w:t>
      </w:r>
      <w:proofErr w:type="spellEnd"/>
      <w:r w:rsidRPr="0004407F">
        <w:rPr>
          <w:lang w:val="es-AR"/>
        </w:rPr>
        <w:t xml:space="preserve"> G, </w:t>
      </w:r>
      <w:proofErr w:type="spellStart"/>
      <w:r w:rsidRPr="0004407F">
        <w:rPr>
          <w:lang w:val="es-AR"/>
        </w:rPr>
        <w:t>Corriero</w:t>
      </w:r>
      <w:proofErr w:type="spellEnd"/>
      <w:r w:rsidRPr="0004407F">
        <w:rPr>
          <w:lang w:val="es-AR"/>
        </w:rPr>
        <w:t xml:space="preserve"> A, Medina A, Abascal FJ, de la Serna JM, et al. </w:t>
      </w:r>
      <w:r w:rsidRPr="00FB2727">
        <w:rPr>
          <w:lang w:val="en-GB"/>
        </w:rPr>
        <w:t xml:space="preserve">(2008) Spatial-temporal pattern of </w:t>
      </w:r>
      <w:proofErr w:type="spellStart"/>
      <w:r w:rsidRPr="00FB2727">
        <w:rPr>
          <w:lang w:val="en-GB"/>
        </w:rPr>
        <w:t>bluefin</w:t>
      </w:r>
      <w:proofErr w:type="spellEnd"/>
      <w:r w:rsidRPr="00FB2727">
        <w:rPr>
          <w:lang w:val="en-GB"/>
        </w:rPr>
        <w:t xml:space="preserve"> tuna (</w:t>
      </w:r>
      <w:proofErr w:type="spellStart"/>
      <w:r w:rsidRPr="00FB2727">
        <w:rPr>
          <w:lang w:val="en-GB"/>
        </w:rPr>
        <w:t>Thunnus</w:t>
      </w:r>
      <w:proofErr w:type="spellEnd"/>
      <w:r w:rsidRPr="00FB2727">
        <w:rPr>
          <w:lang w:val="en-GB"/>
        </w:rPr>
        <w:t xml:space="preserve"> </w:t>
      </w:r>
      <w:proofErr w:type="spellStart"/>
      <w:r w:rsidRPr="00FB2727">
        <w:rPr>
          <w:lang w:val="en-GB"/>
        </w:rPr>
        <w:t>thynnus</w:t>
      </w:r>
      <w:proofErr w:type="spellEnd"/>
      <w:r w:rsidRPr="00FB2727">
        <w:rPr>
          <w:lang w:val="en-GB"/>
        </w:rPr>
        <w:t xml:space="preserve"> L. 1758) gonad maturation across the Mediterranean Sea. Marine Biology 154: 623–630</w:t>
      </w:r>
      <w:r>
        <w:rPr>
          <w:lang w:val="en-GB"/>
        </w:rPr>
        <w:t>.</w:t>
      </w:r>
    </w:p>
    <w:p w14:paraId="6FA9A2FA" w14:textId="77777777" w:rsidR="00052D4E" w:rsidRDefault="00052D4E" w:rsidP="00052D4E">
      <w:pPr>
        <w:suppressAutoHyphens/>
        <w:spacing w:after="160"/>
        <w:ind w:left="284" w:hanging="284"/>
        <w:jc w:val="both"/>
        <w:rPr>
          <w:lang w:val="en-GB"/>
        </w:rPr>
      </w:pPr>
      <w:proofErr w:type="spellStart"/>
      <w:r w:rsidRPr="00FB2727">
        <w:rPr>
          <w:lang w:val="en-GB"/>
        </w:rPr>
        <w:lastRenderedPageBreak/>
        <w:t>Heinisch</w:t>
      </w:r>
      <w:proofErr w:type="spellEnd"/>
      <w:r w:rsidRPr="00FB2727">
        <w:rPr>
          <w:lang w:val="en-GB"/>
        </w:rPr>
        <w:t xml:space="preserve">, G., Rosenfeld, H., Knapp, J.M., </w:t>
      </w:r>
      <w:proofErr w:type="spellStart"/>
      <w:r w:rsidRPr="00FB2727">
        <w:rPr>
          <w:lang w:val="en-GB"/>
        </w:rPr>
        <w:t>Gordin</w:t>
      </w:r>
      <w:proofErr w:type="spellEnd"/>
      <w:r w:rsidRPr="00FB2727">
        <w:rPr>
          <w:lang w:val="en-GB"/>
        </w:rPr>
        <w:t xml:space="preserve">, H., </w:t>
      </w:r>
      <w:proofErr w:type="spellStart"/>
      <w:r w:rsidRPr="00FB2727">
        <w:rPr>
          <w:lang w:val="en-GB"/>
        </w:rPr>
        <w:t>Lutcavage</w:t>
      </w:r>
      <w:proofErr w:type="spellEnd"/>
      <w:r w:rsidRPr="00FB2727">
        <w:rPr>
          <w:lang w:val="en-GB"/>
        </w:rPr>
        <w:t xml:space="preserve">, M.E., 2014. Sexual maturity in western Atlantic </w:t>
      </w:r>
      <w:proofErr w:type="spellStart"/>
      <w:r w:rsidRPr="00FB2727">
        <w:rPr>
          <w:lang w:val="en-GB"/>
        </w:rPr>
        <w:t>bluefin</w:t>
      </w:r>
      <w:proofErr w:type="spellEnd"/>
      <w:r w:rsidRPr="00FB2727">
        <w:rPr>
          <w:lang w:val="en-GB"/>
        </w:rPr>
        <w:t xml:space="preserve"> tuna. Sci. Rep. 4. </w:t>
      </w:r>
      <w:proofErr w:type="gramStart"/>
      <w:r w:rsidRPr="00FB2727">
        <w:rPr>
          <w:lang w:val="en-GB"/>
        </w:rPr>
        <w:t>doi:</w:t>
      </w:r>
      <w:proofErr w:type="gramEnd"/>
      <w:r w:rsidRPr="00FB2727">
        <w:rPr>
          <w:lang w:val="en-GB"/>
        </w:rPr>
        <w:t>10.1038/srep07205</w:t>
      </w:r>
    </w:p>
    <w:p w14:paraId="59DE543E" w14:textId="77777777" w:rsidR="00052D4E" w:rsidRDefault="00052D4E" w:rsidP="00052D4E">
      <w:pPr>
        <w:suppressAutoHyphens/>
        <w:spacing w:after="160"/>
        <w:ind w:left="284" w:hanging="284"/>
        <w:jc w:val="both"/>
        <w:rPr>
          <w:lang w:val="pt-PT"/>
        </w:rPr>
      </w:pPr>
      <w:r w:rsidRPr="0004407F">
        <w:rPr>
          <w:lang w:val="es-AR"/>
        </w:rPr>
        <w:t xml:space="preserve">Izquierdo MS, Fernández-Palacios H, </w:t>
      </w:r>
      <w:proofErr w:type="spellStart"/>
      <w:r w:rsidRPr="0004407F">
        <w:rPr>
          <w:lang w:val="es-AR"/>
        </w:rPr>
        <w:t>Tacon</w:t>
      </w:r>
      <w:proofErr w:type="spellEnd"/>
      <w:r w:rsidRPr="0004407F">
        <w:rPr>
          <w:lang w:val="es-AR"/>
        </w:rPr>
        <w:t xml:space="preserve"> AGJ. </w:t>
      </w:r>
      <w:r w:rsidRPr="00FB2727">
        <w:rPr>
          <w:lang w:val="en-GB"/>
        </w:rPr>
        <w:t xml:space="preserve">Effect of </w:t>
      </w:r>
      <w:proofErr w:type="spellStart"/>
      <w:r w:rsidRPr="00FB2727">
        <w:rPr>
          <w:lang w:val="en-GB"/>
        </w:rPr>
        <w:t>broodstock</w:t>
      </w:r>
      <w:proofErr w:type="spellEnd"/>
      <w:r w:rsidRPr="00FB2727">
        <w:rPr>
          <w:lang w:val="en-GB"/>
        </w:rPr>
        <w:t xml:space="preserve"> nutrition on reproductive performance of fish. </w:t>
      </w:r>
      <w:r w:rsidRPr="0004407F">
        <w:rPr>
          <w:lang w:val="pt-PT"/>
        </w:rPr>
        <w:t>Aquaculture. 2001; 197:25-42.</w:t>
      </w:r>
    </w:p>
    <w:p w14:paraId="4152BF71" w14:textId="77777777" w:rsidR="00052D4E" w:rsidRDefault="00052D4E" w:rsidP="00052D4E">
      <w:pPr>
        <w:suppressAutoHyphens/>
        <w:spacing w:after="160"/>
        <w:ind w:left="284" w:hanging="284"/>
        <w:jc w:val="both"/>
        <w:rPr>
          <w:lang w:val="en-GB"/>
        </w:rPr>
      </w:pPr>
      <w:r w:rsidRPr="0004407F">
        <w:rPr>
          <w:lang w:val="pt-PT"/>
        </w:rPr>
        <w:t xml:space="preserve">Knapp, J.M., Aranda, G., Medina, A., Lutcavage, M., 2014. </w:t>
      </w:r>
      <w:r w:rsidRPr="00FB2727">
        <w:rPr>
          <w:lang w:val="en-GB"/>
        </w:rPr>
        <w:t xml:space="preserve">Comparative assessment of the reproductive status of female Atlantic </w:t>
      </w:r>
      <w:proofErr w:type="spellStart"/>
      <w:r w:rsidRPr="00FB2727">
        <w:rPr>
          <w:lang w:val="en-GB"/>
        </w:rPr>
        <w:t>bluefin</w:t>
      </w:r>
      <w:proofErr w:type="spellEnd"/>
      <w:r w:rsidRPr="00FB2727">
        <w:rPr>
          <w:lang w:val="en-GB"/>
        </w:rPr>
        <w:t xml:space="preserve"> tuna from the Gulf of Mexico and the Mediterranean Sea. </w:t>
      </w:r>
      <w:proofErr w:type="spellStart"/>
      <w:r w:rsidRPr="00FB2727">
        <w:rPr>
          <w:lang w:val="en-GB"/>
        </w:rPr>
        <w:t>PloS</w:t>
      </w:r>
      <w:proofErr w:type="spellEnd"/>
      <w:r w:rsidRPr="00FB2727">
        <w:rPr>
          <w:lang w:val="en-GB"/>
        </w:rPr>
        <w:t xml:space="preserve"> One 9, e98233.</w:t>
      </w:r>
    </w:p>
    <w:p w14:paraId="1E8721A1" w14:textId="77777777" w:rsidR="00052D4E" w:rsidRDefault="00052D4E" w:rsidP="00052D4E">
      <w:pPr>
        <w:suppressAutoHyphens/>
        <w:spacing w:after="160"/>
        <w:ind w:left="284" w:hanging="284"/>
        <w:jc w:val="both"/>
        <w:rPr>
          <w:lang w:val="en-GB"/>
        </w:rPr>
      </w:pPr>
      <w:r w:rsidRPr="00FB2727">
        <w:rPr>
          <w:lang w:val="en-GB"/>
        </w:rPr>
        <w:t xml:space="preserve">Medina, A., </w:t>
      </w:r>
      <w:proofErr w:type="spellStart"/>
      <w:r w:rsidRPr="00FB2727">
        <w:rPr>
          <w:lang w:val="en-GB"/>
        </w:rPr>
        <w:t>Abascal</w:t>
      </w:r>
      <w:proofErr w:type="spellEnd"/>
      <w:r w:rsidRPr="00FB2727">
        <w:rPr>
          <w:lang w:val="en-GB"/>
        </w:rPr>
        <w:t xml:space="preserve">, F. J., </w:t>
      </w:r>
      <w:proofErr w:type="spellStart"/>
      <w:r w:rsidRPr="00FB2727">
        <w:rPr>
          <w:lang w:val="en-GB"/>
        </w:rPr>
        <w:t>Megina</w:t>
      </w:r>
      <w:proofErr w:type="spellEnd"/>
      <w:r w:rsidRPr="00FB2727">
        <w:rPr>
          <w:lang w:val="en-GB"/>
        </w:rPr>
        <w:t xml:space="preserve">, C. and </w:t>
      </w:r>
      <w:proofErr w:type="spellStart"/>
      <w:r w:rsidRPr="00FB2727">
        <w:rPr>
          <w:lang w:val="en-GB"/>
        </w:rPr>
        <w:t>García</w:t>
      </w:r>
      <w:proofErr w:type="spellEnd"/>
      <w:r w:rsidRPr="00FB2727">
        <w:rPr>
          <w:lang w:val="en-GB"/>
        </w:rPr>
        <w:t xml:space="preserve">, A. (2002), Stereological assessment of the reproductive status of female Atlantic northern </w:t>
      </w:r>
      <w:proofErr w:type="spellStart"/>
      <w:r w:rsidRPr="00FB2727">
        <w:rPr>
          <w:lang w:val="en-GB"/>
        </w:rPr>
        <w:t>bluefin</w:t>
      </w:r>
      <w:proofErr w:type="spellEnd"/>
      <w:r w:rsidRPr="00FB2727">
        <w:rPr>
          <w:lang w:val="en-GB"/>
        </w:rPr>
        <w:t xml:space="preserve"> tuna during migration to Mediterranean spawning grounds through the Strait of Gibraltar. Journal of Fish Biology, 60: 203–217. doi:10.1111/j.1095-8649.2002.tb02398.x</w:t>
      </w:r>
    </w:p>
    <w:p w14:paraId="4121CD38" w14:textId="77777777" w:rsidR="00052D4E" w:rsidRDefault="00052D4E" w:rsidP="00052D4E">
      <w:pPr>
        <w:suppressAutoHyphens/>
        <w:spacing w:after="160"/>
        <w:ind w:left="284" w:hanging="284"/>
        <w:jc w:val="both"/>
        <w:rPr>
          <w:lang w:val="en-GB"/>
        </w:rPr>
      </w:pPr>
      <w:r w:rsidRPr="00FB2727">
        <w:rPr>
          <w:lang w:val="en-GB"/>
        </w:rPr>
        <w:t xml:space="preserve">Neilson, J.D., </w:t>
      </w:r>
      <w:proofErr w:type="spellStart"/>
      <w:r w:rsidRPr="00FB2727">
        <w:rPr>
          <w:lang w:val="en-GB"/>
        </w:rPr>
        <w:t>Campana</w:t>
      </w:r>
      <w:proofErr w:type="spellEnd"/>
      <w:r w:rsidRPr="00FB2727">
        <w:rPr>
          <w:lang w:val="en-GB"/>
        </w:rPr>
        <w:t xml:space="preserve">, S.E., 2008. A validated description of age and growth of western Atlantic </w:t>
      </w:r>
      <w:proofErr w:type="spellStart"/>
      <w:r w:rsidRPr="00FB2727">
        <w:rPr>
          <w:lang w:val="en-GB"/>
        </w:rPr>
        <w:t>bluefin</w:t>
      </w:r>
      <w:proofErr w:type="spellEnd"/>
      <w:r w:rsidRPr="00FB2727">
        <w:rPr>
          <w:lang w:val="en-GB"/>
        </w:rPr>
        <w:t xml:space="preserve"> tuna (</w:t>
      </w:r>
      <w:proofErr w:type="spellStart"/>
      <w:r w:rsidRPr="00FB2727">
        <w:rPr>
          <w:i/>
          <w:lang w:val="en-GB"/>
        </w:rPr>
        <w:t>Thunnus</w:t>
      </w:r>
      <w:proofErr w:type="spellEnd"/>
      <w:r w:rsidRPr="00FB2727">
        <w:rPr>
          <w:i/>
          <w:lang w:val="en-GB"/>
        </w:rPr>
        <w:t xml:space="preserve"> </w:t>
      </w:r>
      <w:proofErr w:type="spellStart"/>
      <w:r w:rsidRPr="00FB2727">
        <w:rPr>
          <w:i/>
          <w:lang w:val="en-GB"/>
        </w:rPr>
        <w:t>thynnus</w:t>
      </w:r>
      <w:proofErr w:type="spellEnd"/>
      <w:r w:rsidRPr="00FB2727">
        <w:rPr>
          <w:lang w:val="en-GB"/>
        </w:rPr>
        <w:t xml:space="preserve">). Can J Fish Aqua </w:t>
      </w:r>
      <w:proofErr w:type="spellStart"/>
      <w:r w:rsidRPr="00FB2727">
        <w:rPr>
          <w:lang w:val="en-GB"/>
        </w:rPr>
        <w:t>Sci</w:t>
      </w:r>
      <w:proofErr w:type="spellEnd"/>
      <w:r w:rsidRPr="00FB2727">
        <w:rPr>
          <w:lang w:val="en-GB"/>
        </w:rPr>
        <w:t xml:space="preserve"> 65, 1523–1527.</w:t>
      </w:r>
    </w:p>
    <w:p w14:paraId="48CAABDE" w14:textId="77777777" w:rsidR="00052D4E" w:rsidRPr="006853D5" w:rsidRDefault="00052D4E" w:rsidP="00052D4E">
      <w:pPr>
        <w:suppressAutoHyphens/>
        <w:spacing w:after="160"/>
        <w:ind w:left="284" w:hanging="284"/>
        <w:jc w:val="both"/>
      </w:pPr>
      <w:r w:rsidRPr="0004407F">
        <w:rPr>
          <w:lang w:val="en-GB"/>
        </w:rPr>
        <w:t xml:space="preserve">Ortega, A. and G. </w:t>
      </w:r>
      <w:proofErr w:type="spellStart"/>
      <w:r w:rsidRPr="0004407F">
        <w:rPr>
          <w:lang w:val="en-GB"/>
        </w:rPr>
        <w:t>Mourente</w:t>
      </w:r>
      <w:proofErr w:type="spellEnd"/>
      <w:r w:rsidRPr="0004407F">
        <w:rPr>
          <w:lang w:val="en-GB"/>
        </w:rPr>
        <w:t xml:space="preserve">, G. 2010. </w:t>
      </w:r>
      <w:r w:rsidRPr="00FB2727">
        <w:rPr>
          <w:lang w:val="en-GB"/>
        </w:rPr>
        <w:t xml:space="preserve">Comparison of the lipid profiles from wild caught eggs and unfed larvae of two </w:t>
      </w:r>
      <w:proofErr w:type="spellStart"/>
      <w:r w:rsidRPr="00FB2727">
        <w:rPr>
          <w:lang w:val="en-GB"/>
        </w:rPr>
        <w:t>scombroid</w:t>
      </w:r>
      <w:proofErr w:type="spellEnd"/>
      <w:r w:rsidRPr="00FB2727">
        <w:rPr>
          <w:lang w:val="en-GB"/>
        </w:rPr>
        <w:t xml:space="preserve"> fish: northern </w:t>
      </w:r>
      <w:proofErr w:type="spellStart"/>
      <w:r w:rsidRPr="00FB2727">
        <w:rPr>
          <w:lang w:val="en-GB"/>
        </w:rPr>
        <w:t>bluefin</w:t>
      </w:r>
      <w:proofErr w:type="spellEnd"/>
      <w:r w:rsidRPr="00FB2727">
        <w:rPr>
          <w:lang w:val="en-GB"/>
        </w:rPr>
        <w:t xml:space="preserve"> tuna (</w:t>
      </w:r>
      <w:proofErr w:type="spellStart"/>
      <w:r w:rsidRPr="00FB2727">
        <w:rPr>
          <w:i/>
          <w:lang w:val="en-GB"/>
        </w:rPr>
        <w:t>Thunnus</w:t>
      </w:r>
      <w:proofErr w:type="spellEnd"/>
      <w:r w:rsidRPr="00FB2727">
        <w:rPr>
          <w:i/>
          <w:lang w:val="en-GB"/>
        </w:rPr>
        <w:t xml:space="preserve"> </w:t>
      </w:r>
      <w:proofErr w:type="spellStart"/>
      <w:r w:rsidRPr="00FB2727">
        <w:rPr>
          <w:i/>
          <w:lang w:val="en-GB"/>
        </w:rPr>
        <w:t>thynnus</w:t>
      </w:r>
      <w:proofErr w:type="spellEnd"/>
      <w:r w:rsidRPr="00FB2727">
        <w:rPr>
          <w:lang w:val="en-GB"/>
        </w:rPr>
        <w:t xml:space="preserve"> L., 1758) and Atlantic bonito (</w:t>
      </w:r>
      <w:proofErr w:type="spellStart"/>
      <w:r w:rsidRPr="00FB2727">
        <w:rPr>
          <w:i/>
          <w:lang w:val="en-GB"/>
        </w:rPr>
        <w:t>Sarda</w:t>
      </w:r>
      <w:proofErr w:type="spellEnd"/>
      <w:r w:rsidRPr="00FB2727">
        <w:rPr>
          <w:i/>
          <w:lang w:val="en-GB"/>
        </w:rPr>
        <w:t xml:space="preserve"> </w:t>
      </w:r>
      <w:proofErr w:type="spellStart"/>
      <w:r w:rsidRPr="00FB2727">
        <w:rPr>
          <w:i/>
          <w:lang w:val="en-GB"/>
        </w:rPr>
        <w:t>sarda</w:t>
      </w:r>
      <w:proofErr w:type="spellEnd"/>
      <w:r w:rsidRPr="00FB2727">
        <w:rPr>
          <w:lang w:val="en-GB"/>
        </w:rPr>
        <w:t xml:space="preserve"> Bloch, 1793). </w:t>
      </w:r>
      <w:proofErr w:type="spellStart"/>
      <w:r w:rsidRPr="006853D5">
        <w:t>Fish</w:t>
      </w:r>
      <w:proofErr w:type="spellEnd"/>
      <w:r w:rsidRPr="006853D5">
        <w:t xml:space="preserve"> </w:t>
      </w:r>
      <w:proofErr w:type="spellStart"/>
      <w:r w:rsidRPr="006853D5">
        <w:t>Physio</w:t>
      </w:r>
      <w:proofErr w:type="spellEnd"/>
      <w:r w:rsidRPr="006853D5">
        <w:t xml:space="preserve">. &amp; </w:t>
      </w:r>
      <w:proofErr w:type="spellStart"/>
      <w:r w:rsidRPr="006853D5">
        <w:t>Biochem</w:t>
      </w:r>
      <w:proofErr w:type="spellEnd"/>
      <w:r w:rsidRPr="006853D5">
        <w:t>. 36:461-471.</w:t>
      </w:r>
    </w:p>
    <w:p w14:paraId="22304B47" w14:textId="77777777" w:rsidR="00052D4E" w:rsidRDefault="00052D4E" w:rsidP="00052D4E">
      <w:pPr>
        <w:suppressAutoHyphens/>
        <w:spacing w:after="160"/>
        <w:ind w:left="284" w:hanging="284"/>
        <w:jc w:val="both"/>
        <w:rPr>
          <w:lang w:val="en-GB"/>
        </w:rPr>
      </w:pPr>
      <w:r w:rsidRPr="0004407F">
        <w:rPr>
          <w:lang w:val="es-AR"/>
        </w:rPr>
        <w:t xml:space="preserve">Reglero, P., </w:t>
      </w:r>
      <w:proofErr w:type="spellStart"/>
      <w:r w:rsidRPr="0004407F">
        <w:rPr>
          <w:lang w:val="es-AR"/>
        </w:rPr>
        <w:t>Tittensor</w:t>
      </w:r>
      <w:proofErr w:type="spellEnd"/>
      <w:r w:rsidRPr="0004407F">
        <w:rPr>
          <w:lang w:val="es-AR"/>
        </w:rPr>
        <w:t>, D. P., Álvarez-</w:t>
      </w:r>
      <w:proofErr w:type="spellStart"/>
      <w:r w:rsidRPr="0004407F">
        <w:rPr>
          <w:lang w:val="es-AR"/>
        </w:rPr>
        <w:t>Berastegui</w:t>
      </w:r>
      <w:proofErr w:type="spellEnd"/>
      <w:r w:rsidRPr="0004407F">
        <w:rPr>
          <w:lang w:val="es-AR"/>
        </w:rPr>
        <w:t xml:space="preserve">, D., Aparicio-González, A., </w:t>
      </w:r>
      <w:proofErr w:type="spellStart"/>
      <w:r w:rsidRPr="0004407F">
        <w:rPr>
          <w:lang w:val="es-AR"/>
        </w:rPr>
        <w:t>Worm</w:t>
      </w:r>
      <w:proofErr w:type="spellEnd"/>
      <w:r w:rsidRPr="0004407F">
        <w:rPr>
          <w:lang w:val="es-AR"/>
        </w:rPr>
        <w:t xml:space="preserve">, B. 2014. </w:t>
      </w:r>
      <w:r w:rsidRPr="00FB2727">
        <w:rPr>
          <w:lang w:val="en-GB"/>
        </w:rPr>
        <w:t xml:space="preserve">Worldwide distributions of tuna larvae: revisiting hypotheses on environmental requirements for spawning habitats. Mar </w:t>
      </w:r>
      <w:proofErr w:type="spellStart"/>
      <w:r w:rsidRPr="00FB2727">
        <w:rPr>
          <w:lang w:val="en-GB"/>
        </w:rPr>
        <w:t>Ecol</w:t>
      </w:r>
      <w:proofErr w:type="spellEnd"/>
      <w:r w:rsidRPr="00FB2727">
        <w:rPr>
          <w:lang w:val="en-GB"/>
        </w:rPr>
        <w:t xml:space="preserve"> </w:t>
      </w:r>
      <w:proofErr w:type="spellStart"/>
      <w:r w:rsidRPr="00FB2727">
        <w:rPr>
          <w:lang w:val="en-GB"/>
        </w:rPr>
        <w:t>Prog</w:t>
      </w:r>
      <w:proofErr w:type="spellEnd"/>
      <w:r w:rsidRPr="00FB2727">
        <w:rPr>
          <w:lang w:val="en-GB"/>
        </w:rPr>
        <w:t xml:space="preserve"> </w:t>
      </w:r>
      <w:proofErr w:type="spellStart"/>
      <w:r w:rsidRPr="00FB2727">
        <w:rPr>
          <w:lang w:val="en-GB"/>
        </w:rPr>
        <w:t>Ser</w:t>
      </w:r>
      <w:proofErr w:type="spellEnd"/>
      <w:r w:rsidRPr="00FB2727">
        <w:rPr>
          <w:lang w:val="en-GB"/>
        </w:rPr>
        <w:t xml:space="preserve"> 501:207-224.</w:t>
      </w:r>
    </w:p>
    <w:p w14:paraId="31C49E4A" w14:textId="77777777" w:rsidR="00052D4E" w:rsidRPr="006853D5" w:rsidRDefault="00052D4E" w:rsidP="00052D4E">
      <w:pPr>
        <w:suppressAutoHyphens/>
        <w:spacing w:after="160"/>
        <w:ind w:left="284" w:hanging="284"/>
        <w:jc w:val="both"/>
        <w:rPr>
          <w:lang w:val="en-GB"/>
        </w:rPr>
      </w:pPr>
      <w:r w:rsidRPr="00FB2727">
        <w:rPr>
          <w:lang w:val="en-GB"/>
        </w:rPr>
        <w:t xml:space="preserve">Richardson, D.E., </w:t>
      </w:r>
      <w:proofErr w:type="spellStart"/>
      <w:r w:rsidRPr="00FB2727">
        <w:rPr>
          <w:lang w:val="en-GB"/>
        </w:rPr>
        <w:t>Marancik</w:t>
      </w:r>
      <w:proofErr w:type="spellEnd"/>
      <w:r w:rsidRPr="00FB2727">
        <w:rPr>
          <w:lang w:val="en-GB"/>
        </w:rPr>
        <w:t xml:space="preserve">, K.E., </w:t>
      </w:r>
      <w:proofErr w:type="spellStart"/>
      <w:r w:rsidRPr="00FB2727">
        <w:rPr>
          <w:lang w:val="en-GB"/>
        </w:rPr>
        <w:t>Guyon</w:t>
      </w:r>
      <w:proofErr w:type="spellEnd"/>
      <w:r w:rsidRPr="00FB2727">
        <w:rPr>
          <w:lang w:val="en-GB"/>
        </w:rPr>
        <w:t xml:space="preserve">, J.R., </w:t>
      </w:r>
      <w:proofErr w:type="spellStart"/>
      <w:r w:rsidRPr="00FB2727">
        <w:rPr>
          <w:lang w:val="en-GB"/>
        </w:rPr>
        <w:t>Lutcavage</w:t>
      </w:r>
      <w:proofErr w:type="spellEnd"/>
      <w:r w:rsidRPr="00FB2727">
        <w:rPr>
          <w:lang w:val="en-GB"/>
        </w:rPr>
        <w:t xml:space="preserve">, M.E., </w:t>
      </w:r>
      <w:proofErr w:type="spellStart"/>
      <w:r w:rsidRPr="00FB2727">
        <w:rPr>
          <w:lang w:val="en-GB"/>
        </w:rPr>
        <w:t>Galuardi</w:t>
      </w:r>
      <w:proofErr w:type="spellEnd"/>
      <w:r w:rsidRPr="00FB2727">
        <w:rPr>
          <w:lang w:val="en-GB"/>
        </w:rPr>
        <w:t xml:space="preserve">, B., Lam, C.H., Walsh, H.J., </w:t>
      </w:r>
      <w:proofErr w:type="spellStart"/>
      <w:r w:rsidRPr="00FB2727">
        <w:rPr>
          <w:lang w:val="en-GB"/>
        </w:rPr>
        <w:t>Wildes</w:t>
      </w:r>
      <w:proofErr w:type="spellEnd"/>
      <w:r w:rsidRPr="00FB2727">
        <w:rPr>
          <w:lang w:val="en-GB"/>
        </w:rPr>
        <w:t xml:space="preserve">, S., Yates, D.A., Hare, J.A. 2016. Discovery of a spawning ground reveals diverse migration strategies in Atlantic </w:t>
      </w:r>
      <w:proofErr w:type="spellStart"/>
      <w:r w:rsidRPr="00FB2727">
        <w:rPr>
          <w:lang w:val="en-GB"/>
        </w:rPr>
        <w:t>bluefin</w:t>
      </w:r>
      <w:proofErr w:type="spellEnd"/>
      <w:r w:rsidRPr="00FB2727">
        <w:rPr>
          <w:lang w:val="en-GB"/>
        </w:rPr>
        <w:t xml:space="preserve"> tuna (</w:t>
      </w:r>
      <w:proofErr w:type="spellStart"/>
      <w:r w:rsidRPr="00FB2727">
        <w:rPr>
          <w:i/>
          <w:lang w:val="en-GB"/>
        </w:rPr>
        <w:t>Thunnus</w:t>
      </w:r>
      <w:proofErr w:type="spellEnd"/>
      <w:r w:rsidRPr="00FB2727">
        <w:rPr>
          <w:i/>
          <w:lang w:val="en-GB"/>
        </w:rPr>
        <w:t xml:space="preserve"> </w:t>
      </w:r>
      <w:proofErr w:type="spellStart"/>
      <w:r w:rsidRPr="00FB2727">
        <w:rPr>
          <w:i/>
          <w:lang w:val="en-GB"/>
        </w:rPr>
        <w:t>thynnus</w:t>
      </w:r>
      <w:proofErr w:type="spellEnd"/>
      <w:r w:rsidRPr="00FB2727">
        <w:rPr>
          <w:lang w:val="en-GB"/>
        </w:rPr>
        <w:t xml:space="preserve">). </w:t>
      </w:r>
      <w:r w:rsidRPr="006853D5">
        <w:rPr>
          <w:lang w:val="en-GB"/>
        </w:rPr>
        <w:t>Proc. Natl. Acad. Sci. 201525636. doi:10.1073/pnas.1525636113</w:t>
      </w:r>
    </w:p>
    <w:p w14:paraId="6C5C7B83" w14:textId="77777777" w:rsidR="00392CB1" w:rsidRDefault="00392CB1">
      <w:pPr>
        <w:rPr>
          <w:b/>
          <w:bCs/>
          <w:highlight w:val="yellow"/>
          <w:lang w:val="en-GB"/>
        </w:rPr>
      </w:pPr>
      <w:r>
        <w:rPr>
          <w:b/>
          <w:bCs/>
          <w:highlight w:val="yellow"/>
          <w:lang w:val="en-GB"/>
        </w:rPr>
        <w:br w:type="page"/>
      </w:r>
    </w:p>
    <w:p w14:paraId="0B6DB0EC" w14:textId="19F93CA3" w:rsidR="00F25277" w:rsidRPr="00581F26" w:rsidRDefault="00F25277" w:rsidP="00F25277">
      <w:pPr>
        <w:autoSpaceDE w:val="0"/>
        <w:autoSpaceDN w:val="0"/>
        <w:adjustRightInd w:val="0"/>
        <w:jc w:val="right"/>
        <w:rPr>
          <w:b/>
          <w:bCs/>
          <w:lang w:val="en-GB"/>
        </w:rPr>
      </w:pPr>
      <w:r w:rsidRPr="00FB2727">
        <w:rPr>
          <w:b/>
          <w:bCs/>
          <w:highlight w:val="yellow"/>
          <w:lang w:val="en-GB"/>
        </w:rPr>
        <w:lastRenderedPageBreak/>
        <w:t xml:space="preserve">Appendix </w:t>
      </w:r>
      <w:r w:rsidR="00392CB1">
        <w:rPr>
          <w:b/>
          <w:bCs/>
          <w:lang w:val="en-GB"/>
        </w:rPr>
        <w:t>5</w:t>
      </w:r>
    </w:p>
    <w:p w14:paraId="0A28FD64" w14:textId="77777777" w:rsidR="00F25277" w:rsidRPr="00581F26" w:rsidRDefault="00F25277" w:rsidP="00F25277">
      <w:pPr>
        <w:widowControl w:val="0"/>
        <w:autoSpaceDE w:val="0"/>
        <w:autoSpaceDN w:val="0"/>
        <w:adjustRightInd w:val="0"/>
        <w:jc w:val="right"/>
        <w:rPr>
          <w:lang w:val="en-GB"/>
        </w:rPr>
      </w:pPr>
      <w:r w:rsidRPr="00581F26">
        <w:rPr>
          <w:lang w:val="en-GB"/>
        </w:rPr>
        <w:tab/>
      </w:r>
    </w:p>
    <w:p w14:paraId="618DACE2" w14:textId="2F9CA58A" w:rsidR="00F25277" w:rsidRPr="00581F26" w:rsidRDefault="00F25277" w:rsidP="00F25277">
      <w:pPr>
        <w:jc w:val="center"/>
        <w:rPr>
          <w:b/>
          <w:lang w:val="en-GB"/>
        </w:rPr>
      </w:pPr>
      <w:r w:rsidRPr="00F25277">
        <w:rPr>
          <w:b/>
          <w:lang w:val="en-GB"/>
        </w:rPr>
        <w:t>AGE-LENGTH KEY AND STOCK KEY SMALL WORKING GROUP</w:t>
      </w:r>
      <w:r>
        <w:rPr>
          <w:b/>
          <w:lang w:val="en-GB"/>
        </w:rPr>
        <w:t xml:space="preserve"> REPORT</w:t>
      </w:r>
    </w:p>
    <w:p w14:paraId="132E45DA" w14:textId="77777777" w:rsidR="00F25277" w:rsidRDefault="00F25277" w:rsidP="00F25277">
      <w:pPr>
        <w:rPr>
          <w:lang w:val="en-GB"/>
        </w:rPr>
      </w:pPr>
    </w:p>
    <w:p w14:paraId="45D20E7F" w14:textId="7B5FC252" w:rsidR="00F65ED4" w:rsidRDefault="00F25277" w:rsidP="00F65ED4">
      <w:pPr>
        <w:rPr>
          <w:ins w:id="12" w:author="Clay Porch" w:date="2016-08-26T11:59:00Z"/>
          <w:lang w:val="en-GB"/>
        </w:rPr>
      </w:pPr>
      <w:r w:rsidRPr="00F25277">
        <w:rPr>
          <w:lang w:val="en-GB"/>
        </w:rPr>
        <w:t>In order to be consistent with the recommendations and work plan of the 2015 Bluefin tuna Working Group, their report on the feasibility of producing an ALK was used as a template to guide the discussions. The Group also recognized that 4 papers and 1 presentation provided at this year’s meeting would be informative (SCRS/2016/133, SCRS/2016/134</w:t>
      </w:r>
      <w:r>
        <w:rPr>
          <w:lang w:val="en-GB"/>
        </w:rPr>
        <w:t xml:space="preserve">, </w:t>
      </w:r>
      <w:r w:rsidRPr="00F25277">
        <w:rPr>
          <w:lang w:val="en-GB"/>
        </w:rPr>
        <w:t>SCRS/2016/</w:t>
      </w:r>
      <w:r>
        <w:rPr>
          <w:lang w:val="en-GB"/>
        </w:rPr>
        <w:t xml:space="preserve">143 </w:t>
      </w:r>
      <w:r w:rsidRPr="00F25277">
        <w:rPr>
          <w:lang w:val="en-GB"/>
        </w:rPr>
        <w:t xml:space="preserve">and SCRS/2016/147).  </w:t>
      </w:r>
      <w:r>
        <w:rPr>
          <w:lang w:val="en-GB"/>
        </w:rPr>
        <w:t xml:space="preserve"> </w:t>
      </w:r>
      <w:ins w:id="13" w:author="Clay Porch" w:date="2016-08-26T11:59:00Z">
        <w:r w:rsidR="00F65ED4">
          <w:rPr>
            <w:lang w:val="en-GB"/>
          </w:rPr>
          <w:t xml:space="preserve">The material presented in this Appendix was developed by members of the </w:t>
        </w:r>
      </w:ins>
      <w:ins w:id="14" w:author="Clay Porch" w:date="2016-08-26T12:00:00Z">
        <w:r w:rsidR="00F65ED4">
          <w:rPr>
            <w:lang w:val="en-GB"/>
          </w:rPr>
          <w:t>age-length</w:t>
        </w:r>
      </w:ins>
      <w:ins w:id="15" w:author="Clay Porch" w:date="2016-08-26T11:59:00Z">
        <w:r w:rsidR="00F65ED4">
          <w:rPr>
            <w:lang w:val="en-GB"/>
          </w:rPr>
          <w:t xml:space="preserve"> subgroup and presented duri</w:t>
        </w:r>
      </w:ins>
      <w:r w:rsidR="009A472C">
        <w:rPr>
          <w:lang w:val="en-GB"/>
        </w:rPr>
        <w:t>n</w:t>
      </w:r>
      <w:ins w:id="16" w:author="Clay Porch" w:date="2016-08-26T11:59:00Z">
        <w:r w:rsidR="00F65ED4">
          <w:rPr>
            <w:lang w:val="en-GB"/>
          </w:rPr>
          <w:t>g the plenary session, however there was insufficient time to fully review the material in plenary and it was not formally adopted.</w:t>
        </w:r>
      </w:ins>
    </w:p>
    <w:p w14:paraId="5358314B" w14:textId="357AB932" w:rsidR="00F25277" w:rsidRPr="00F25277" w:rsidRDefault="00F25277" w:rsidP="00F25277">
      <w:pPr>
        <w:jc w:val="both"/>
        <w:rPr>
          <w:lang w:val="en-GB"/>
        </w:rPr>
      </w:pPr>
    </w:p>
    <w:p w14:paraId="2C91EE76" w14:textId="66A2023A" w:rsidR="00F25277" w:rsidDel="00F65ED4" w:rsidRDefault="00F25277" w:rsidP="00F25277">
      <w:pPr>
        <w:jc w:val="both"/>
        <w:rPr>
          <w:del w:id="17" w:author="Clay Porch" w:date="2016-08-26T12:00:00Z"/>
          <w:lang w:val="en-GB"/>
        </w:rPr>
      </w:pPr>
    </w:p>
    <w:p w14:paraId="7967FED5" w14:textId="77777777" w:rsidR="00F25277" w:rsidRPr="00F25277" w:rsidRDefault="00F25277" w:rsidP="00F25277">
      <w:pPr>
        <w:jc w:val="both"/>
        <w:rPr>
          <w:lang w:val="en-GB"/>
        </w:rPr>
      </w:pPr>
      <w:r w:rsidRPr="00F25277">
        <w:rPr>
          <w:lang w:val="en-GB"/>
        </w:rPr>
        <w:t xml:space="preserve">The 2015 Working Group’s recommendations/evaluation below was amended with actionable items as noted following each point: </w:t>
      </w:r>
    </w:p>
    <w:p w14:paraId="25A8237F" w14:textId="77777777" w:rsidR="00F25277" w:rsidRPr="00F25277" w:rsidRDefault="00F25277" w:rsidP="00F25277">
      <w:pPr>
        <w:jc w:val="both"/>
        <w:rPr>
          <w:lang w:val="en-GB"/>
        </w:rPr>
      </w:pPr>
    </w:p>
    <w:p w14:paraId="3E668B30" w14:textId="78ED06C8" w:rsidR="00F25277" w:rsidRDefault="00F25277" w:rsidP="00F25277">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Verify that all ages used same protocol and that we are tracking cohorts properly</w:t>
      </w:r>
      <w:r>
        <w:rPr>
          <w:rFonts w:ascii="Times New Roman" w:hAnsi="Times New Roman" w:cs="Times New Roman"/>
          <w:sz w:val="20"/>
          <w:szCs w:val="20"/>
        </w:rPr>
        <w:t>:</w:t>
      </w:r>
    </w:p>
    <w:p w14:paraId="382A30E6" w14:textId="77777777" w:rsidR="00F25277" w:rsidRPr="001C02C8" w:rsidRDefault="00F25277" w:rsidP="00F25277">
      <w:pPr>
        <w:pStyle w:val="ListParagraph"/>
        <w:suppressAutoHyphens w:val="0"/>
        <w:spacing w:after="0" w:line="240" w:lineRule="auto"/>
        <w:ind w:left="810"/>
        <w:contextualSpacing/>
        <w:jc w:val="both"/>
        <w:textAlignment w:val="auto"/>
        <w:rPr>
          <w:rFonts w:ascii="Times New Roman" w:hAnsi="Times New Roman" w:cs="Times New Roman"/>
          <w:sz w:val="20"/>
          <w:szCs w:val="20"/>
        </w:rPr>
      </w:pPr>
    </w:p>
    <w:p w14:paraId="7EF69849" w14:textId="77777777"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The currently accepted (</w:t>
      </w:r>
      <w:proofErr w:type="spellStart"/>
      <w:r w:rsidRPr="001C02C8">
        <w:rPr>
          <w:rFonts w:ascii="Times New Roman" w:hAnsi="Times New Roman" w:cs="Times New Roman"/>
          <w:sz w:val="20"/>
          <w:szCs w:val="20"/>
        </w:rPr>
        <w:t>Busawon</w:t>
      </w:r>
      <w:proofErr w:type="spellEnd"/>
      <w:r w:rsidRPr="001C02C8">
        <w:rPr>
          <w:rFonts w:ascii="Times New Roman" w:hAnsi="Times New Roman" w:cs="Times New Roman"/>
          <w:sz w:val="20"/>
          <w:szCs w:val="20"/>
        </w:rPr>
        <w:t xml:space="preserve"> et al. 2014, </w:t>
      </w:r>
      <w:proofErr w:type="spellStart"/>
      <w:r w:rsidRPr="001C02C8">
        <w:rPr>
          <w:rFonts w:ascii="Times New Roman" w:hAnsi="Times New Roman" w:cs="Times New Roman"/>
          <w:sz w:val="20"/>
          <w:szCs w:val="20"/>
        </w:rPr>
        <w:t>Secor</w:t>
      </w:r>
      <w:proofErr w:type="spellEnd"/>
      <w:r w:rsidRPr="001C02C8">
        <w:rPr>
          <w:rFonts w:ascii="Times New Roman" w:hAnsi="Times New Roman" w:cs="Times New Roman"/>
          <w:sz w:val="20"/>
          <w:szCs w:val="20"/>
        </w:rPr>
        <w:t xml:space="preserve"> et al., 2014) aging protocol counts the number of opaque bands and assigns the age according to this number.[</w:t>
      </w:r>
      <w:r w:rsidRPr="001C02C8">
        <w:rPr>
          <w:rFonts w:ascii="Times New Roman" w:hAnsi="Times New Roman" w:cs="Times New Roman"/>
          <w:b/>
          <w:i/>
          <w:sz w:val="20"/>
          <w:szCs w:val="20"/>
        </w:rPr>
        <w:t>The biological database includes a field that indicates if the new protocol was used in ageing. Prior to the next meeting, the group will confirm with each contributor that the entries are correct for years prior to the introduction of the protocol (LA).</w:t>
      </w:r>
      <w:r w:rsidRPr="001C02C8">
        <w:rPr>
          <w:rFonts w:ascii="Times New Roman" w:hAnsi="Times New Roman" w:cs="Times New Roman"/>
          <w:sz w:val="20"/>
          <w:szCs w:val="20"/>
        </w:rPr>
        <w:t>]</w:t>
      </w:r>
    </w:p>
    <w:p w14:paraId="42D63175" w14:textId="77777777" w:rsidR="00F25277" w:rsidRPr="001C02C8"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553D1F48" w14:textId="3DDB3490" w:rsidR="00F25277" w:rsidRP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In an assessment that works on calendar years to correctly track cohorts it is necessary to assign the fish correctly to the year it was born. [</w:t>
      </w:r>
      <w:r w:rsidRPr="001C02C8">
        <w:rPr>
          <w:rFonts w:ascii="Times New Roman" w:hAnsi="Times New Roman" w:cs="Times New Roman"/>
          <w:b/>
          <w:i/>
          <w:sz w:val="20"/>
          <w:szCs w:val="20"/>
        </w:rPr>
        <w:t>The protocol for assigning a fish to the year it was born was confirmed to be as described in c) below</w:t>
      </w:r>
      <w:r>
        <w:rPr>
          <w:rFonts w:ascii="Times New Roman" w:hAnsi="Times New Roman" w:cs="Times New Roman"/>
          <w:b/>
          <w:i/>
          <w:sz w:val="20"/>
          <w:szCs w:val="20"/>
        </w:rPr>
        <w:t xml:space="preserve">. </w:t>
      </w:r>
      <w:r w:rsidRPr="001C02C8">
        <w:rPr>
          <w:rFonts w:ascii="Times New Roman" w:hAnsi="Times New Roman" w:cs="Times New Roman"/>
          <w:b/>
          <w:i/>
          <w:sz w:val="20"/>
          <w:szCs w:val="20"/>
        </w:rPr>
        <w:t>It was also agreed that a correction should be done to account for the type of section shape used for the reading: V or Y type, where one year should be added to the readings of V sections (</w:t>
      </w:r>
      <w:proofErr w:type="spellStart"/>
      <w:r w:rsidRPr="001C02C8">
        <w:rPr>
          <w:rFonts w:ascii="Times New Roman" w:hAnsi="Times New Roman" w:cs="Times New Roman"/>
          <w:b/>
          <w:i/>
          <w:sz w:val="20"/>
          <w:szCs w:val="20"/>
        </w:rPr>
        <w:t>Secor</w:t>
      </w:r>
      <w:proofErr w:type="spellEnd"/>
      <w:r w:rsidRPr="001C02C8">
        <w:rPr>
          <w:rFonts w:ascii="Times New Roman" w:hAnsi="Times New Roman" w:cs="Times New Roman"/>
          <w:b/>
          <w:i/>
          <w:sz w:val="20"/>
          <w:szCs w:val="20"/>
        </w:rPr>
        <w:t xml:space="preserve"> et al., 2014)]</w:t>
      </w:r>
    </w:p>
    <w:p w14:paraId="35A9C655" w14:textId="77777777" w:rsidR="00F25277"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24E5E340" w14:textId="1D7C40FF" w:rsidR="00F25277" w:rsidRPr="001C02C8"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To do so we propose a rule that if the fish is caught between January 1 and the assumed time of the opaque band formation (June 1) then 1 year is added to the age. The timing of opaque band formation was inferred from monthly formation of edge type in </w:t>
      </w:r>
      <w:proofErr w:type="spellStart"/>
      <w:r w:rsidRPr="001C02C8">
        <w:rPr>
          <w:rFonts w:ascii="Times New Roman" w:hAnsi="Times New Roman" w:cs="Times New Roman"/>
          <w:sz w:val="20"/>
          <w:szCs w:val="20"/>
        </w:rPr>
        <w:t>bluefin</w:t>
      </w:r>
      <w:proofErr w:type="spellEnd"/>
      <w:r w:rsidRPr="001C02C8">
        <w:rPr>
          <w:rFonts w:ascii="Times New Roman" w:hAnsi="Times New Roman" w:cs="Times New Roman"/>
          <w:sz w:val="20"/>
          <w:szCs w:val="20"/>
        </w:rPr>
        <w:t xml:space="preserve"> tuna fin spines (</w:t>
      </w:r>
      <w:proofErr w:type="spellStart"/>
      <w:r w:rsidRPr="001C02C8">
        <w:rPr>
          <w:rFonts w:ascii="Times New Roman" w:hAnsi="Times New Roman" w:cs="Times New Roman"/>
          <w:sz w:val="20"/>
          <w:szCs w:val="20"/>
        </w:rPr>
        <w:t>Luque</w:t>
      </w:r>
      <w:proofErr w:type="spellEnd"/>
      <w:r w:rsidRPr="001C02C8">
        <w:rPr>
          <w:rFonts w:ascii="Times New Roman" w:hAnsi="Times New Roman" w:cs="Times New Roman"/>
          <w:sz w:val="20"/>
          <w:szCs w:val="20"/>
        </w:rPr>
        <w:t xml:space="preserve"> et at., 2014) and band formation from chemical tagging in southern </w:t>
      </w:r>
      <w:proofErr w:type="spellStart"/>
      <w:r w:rsidRPr="001C02C8">
        <w:rPr>
          <w:rFonts w:ascii="Times New Roman" w:hAnsi="Times New Roman" w:cs="Times New Roman"/>
          <w:sz w:val="20"/>
          <w:szCs w:val="20"/>
        </w:rPr>
        <w:t>bluefin</w:t>
      </w:r>
      <w:proofErr w:type="spellEnd"/>
      <w:r w:rsidRPr="001C02C8">
        <w:rPr>
          <w:rFonts w:ascii="Times New Roman" w:hAnsi="Times New Roman" w:cs="Times New Roman"/>
          <w:sz w:val="20"/>
          <w:szCs w:val="20"/>
        </w:rPr>
        <w:t xml:space="preserve"> tuna (</w:t>
      </w:r>
      <w:proofErr w:type="spellStart"/>
      <w:r w:rsidRPr="001C02C8">
        <w:rPr>
          <w:rFonts w:ascii="Times New Roman" w:hAnsi="Times New Roman" w:cs="Times New Roman"/>
          <w:i/>
          <w:sz w:val="20"/>
          <w:szCs w:val="20"/>
        </w:rPr>
        <w:t>Thunnus</w:t>
      </w:r>
      <w:proofErr w:type="spellEnd"/>
      <w:r w:rsidRPr="001C02C8">
        <w:rPr>
          <w:rFonts w:ascii="Times New Roman" w:hAnsi="Times New Roman" w:cs="Times New Roman"/>
          <w:i/>
          <w:sz w:val="20"/>
          <w:szCs w:val="20"/>
        </w:rPr>
        <w:t xml:space="preserve"> </w:t>
      </w:r>
      <w:proofErr w:type="spellStart"/>
      <w:r w:rsidRPr="001C02C8">
        <w:rPr>
          <w:rFonts w:ascii="Times New Roman" w:hAnsi="Times New Roman" w:cs="Times New Roman"/>
          <w:i/>
          <w:sz w:val="20"/>
          <w:szCs w:val="20"/>
        </w:rPr>
        <w:t>maccoyii</w:t>
      </w:r>
      <w:proofErr w:type="spellEnd"/>
      <w:r w:rsidRPr="001C02C8">
        <w:rPr>
          <w:rFonts w:ascii="Times New Roman" w:hAnsi="Times New Roman" w:cs="Times New Roman"/>
          <w:sz w:val="20"/>
          <w:szCs w:val="20"/>
        </w:rPr>
        <w:t>) (Clear et al., 2000). Both sources coincide in opaque bands forming annually in summer. [</w:t>
      </w:r>
      <w:r w:rsidRPr="001C02C8">
        <w:rPr>
          <w:rFonts w:ascii="Times New Roman" w:hAnsi="Times New Roman" w:cs="Times New Roman"/>
          <w:b/>
          <w:i/>
          <w:sz w:val="20"/>
          <w:szCs w:val="20"/>
        </w:rPr>
        <w:t xml:space="preserve">Recent chemical analyses of opaque and translucent zones of Atlantic </w:t>
      </w:r>
      <w:proofErr w:type="spellStart"/>
      <w:r w:rsidRPr="001C02C8">
        <w:rPr>
          <w:rFonts w:ascii="Times New Roman" w:hAnsi="Times New Roman" w:cs="Times New Roman"/>
          <w:b/>
          <w:i/>
          <w:sz w:val="20"/>
          <w:szCs w:val="20"/>
        </w:rPr>
        <w:t>bluefin</w:t>
      </w:r>
      <w:proofErr w:type="spellEnd"/>
      <w:r w:rsidRPr="001C02C8">
        <w:rPr>
          <w:rFonts w:ascii="Times New Roman" w:hAnsi="Times New Roman" w:cs="Times New Roman"/>
          <w:b/>
          <w:i/>
          <w:sz w:val="20"/>
          <w:szCs w:val="20"/>
        </w:rPr>
        <w:t xml:space="preserve"> tuna otoliths (</w:t>
      </w:r>
      <w:proofErr w:type="spellStart"/>
      <w:r w:rsidRPr="001C02C8">
        <w:rPr>
          <w:rFonts w:ascii="Times New Roman" w:hAnsi="Times New Roman" w:cs="Times New Roman"/>
          <w:b/>
          <w:i/>
          <w:sz w:val="20"/>
          <w:szCs w:val="20"/>
        </w:rPr>
        <w:t>Siskey</w:t>
      </w:r>
      <w:proofErr w:type="spellEnd"/>
      <w:r w:rsidRPr="001C02C8">
        <w:rPr>
          <w:rFonts w:ascii="Times New Roman" w:hAnsi="Times New Roman" w:cs="Times New Roman"/>
          <w:b/>
          <w:i/>
          <w:sz w:val="20"/>
          <w:szCs w:val="20"/>
        </w:rPr>
        <w:t xml:space="preserve"> et al. 2015) also show that opaque zones are apparent (distinguishable from the edge) by June 1.The database includes the direct age estimate and the adjusted age based on the this protocol and it was confirmed that the adjusted age was correctly applied by all investigators.</w:t>
      </w:r>
      <w:r w:rsidRPr="001C02C8">
        <w:rPr>
          <w:rFonts w:ascii="Times New Roman" w:hAnsi="Times New Roman" w:cs="Times New Roman"/>
          <w:sz w:val="20"/>
          <w:szCs w:val="20"/>
        </w:rPr>
        <w:t xml:space="preserve">]  </w:t>
      </w:r>
    </w:p>
    <w:p w14:paraId="4D2A7F53" w14:textId="77777777" w:rsidR="00F25277"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224BDCC7" w14:textId="77777777"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For future otolith reads we recommend measuring the width of the translucent band and continuing to determine if the timing of opaque band formation in otoliths can be more precisely determined. [</w:t>
      </w:r>
      <w:r w:rsidRPr="001C02C8">
        <w:rPr>
          <w:rFonts w:ascii="Times New Roman" w:hAnsi="Times New Roman" w:cs="Times New Roman"/>
          <w:b/>
          <w:i/>
          <w:sz w:val="20"/>
          <w:szCs w:val="20"/>
        </w:rPr>
        <w:t>This depends on data that do not exist for each otolith and hence cannot be accomplished in the short term.</w:t>
      </w:r>
      <w:r w:rsidRPr="001C02C8">
        <w:rPr>
          <w:rFonts w:ascii="Times New Roman" w:hAnsi="Times New Roman" w:cs="Times New Roman"/>
          <w:sz w:val="20"/>
          <w:szCs w:val="20"/>
        </w:rPr>
        <w:t>]</w:t>
      </w:r>
    </w:p>
    <w:p w14:paraId="69ACD136" w14:textId="77777777" w:rsidR="00F25277" w:rsidRPr="00F25277" w:rsidRDefault="00F25277" w:rsidP="00F25277">
      <w:pPr>
        <w:pStyle w:val="ListParagraph"/>
        <w:rPr>
          <w:rFonts w:ascii="Times New Roman" w:hAnsi="Times New Roman" w:cs="Times New Roman"/>
          <w:sz w:val="20"/>
          <w:szCs w:val="20"/>
        </w:rPr>
      </w:pPr>
    </w:p>
    <w:p w14:paraId="53617F8E" w14:textId="30011D9B" w:rsidR="00F25277" w:rsidRDefault="00F25277" w:rsidP="00F25277">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Evaluate the suitability of the existing information to use the ALKs</w:t>
      </w:r>
      <w:r>
        <w:rPr>
          <w:rFonts w:ascii="Times New Roman" w:hAnsi="Times New Roman" w:cs="Times New Roman"/>
          <w:sz w:val="20"/>
          <w:szCs w:val="20"/>
        </w:rPr>
        <w:t>:</w:t>
      </w:r>
    </w:p>
    <w:p w14:paraId="45A2C657" w14:textId="77777777" w:rsidR="00F25277" w:rsidRPr="001C02C8" w:rsidRDefault="00F25277" w:rsidP="00F25277">
      <w:pPr>
        <w:pStyle w:val="ListParagraph"/>
        <w:suppressAutoHyphens w:val="0"/>
        <w:spacing w:after="0" w:line="240" w:lineRule="auto"/>
        <w:ind w:left="810"/>
        <w:contextualSpacing/>
        <w:jc w:val="both"/>
        <w:textAlignment w:val="auto"/>
        <w:rPr>
          <w:rFonts w:ascii="Times New Roman" w:hAnsi="Times New Roman" w:cs="Times New Roman"/>
          <w:sz w:val="20"/>
          <w:szCs w:val="20"/>
        </w:rPr>
      </w:pPr>
    </w:p>
    <w:p w14:paraId="5E674C71" w14:textId="109FC8D5"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Identify and verify any outlier age-length pairs (Otolith readers) [</w:t>
      </w:r>
      <w:r w:rsidRPr="001C02C8">
        <w:rPr>
          <w:rFonts w:ascii="Times New Roman" w:hAnsi="Times New Roman" w:cs="Times New Roman"/>
          <w:b/>
          <w:i/>
          <w:sz w:val="20"/>
          <w:szCs w:val="20"/>
        </w:rPr>
        <w:t>Prior to generating eastern and western ALKs from both otolith and spine samples, the outliers in length for a given age were removed when they were further than 3 standard deviations from the mean. As a consequence, approximately 50 western observations and one eastern observation were removed.</w:t>
      </w:r>
      <w:r w:rsidRPr="001C02C8">
        <w:rPr>
          <w:rFonts w:ascii="Times New Roman" w:hAnsi="Times New Roman" w:cs="Times New Roman"/>
          <w:sz w:val="20"/>
          <w:szCs w:val="20"/>
        </w:rPr>
        <w:t xml:space="preserve">]  </w:t>
      </w:r>
    </w:p>
    <w:p w14:paraId="5CE842F5" w14:textId="77777777" w:rsidR="00F25277" w:rsidRPr="001C02C8"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3BEC6D6F" w14:textId="70F43171" w:rsidR="00F25277" w:rsidRP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Are all bins filled, define appropriate size bin? [</w:t>
      </w:r>
      <w:r w:rsidRPr="001C02C8">
        <w:rPr>
          <w:rFonts w:ascii="Times New Roman" w:hAnsi="Times New Roman" w:cs="Times New Roman"/>
          <w:b/>
          <w:i/>
          <w:sz w:val="20"/>
          <w:szCs w:val="20"/>
        </w:rPr>
        <w:t xml:space="preserve">The </w:t>
      </w:r>
      <w:r>
        <w:rPr>
          <w:rFonts w:ascii="Times New Roman" w:hAnsi="Times New Roman" w:cs="Times New Roman"/>
          <w:b/>
          <w:i/>
          <w:sz w:val="20"/>
          <w:szCs w:val="20"/>
        </w:rPr>
        <w:t>G</w:t>
      </w:r>
      <w:r w:rsidRPr="001C02C8">
        <w:rPr>
          <w:rFonts w:ascii="Times New Roman" w:hAnsi="Times New Roman" w:cs="Times New Roman"/>
          <w:b/>
          <w:i/>
          <w:sz w:val="20"/>
          <w:szCs w:val="20"/>
        </w:rPr>
        <w:t>roup agreed that the resolution of the ALK should not be coarser than that used in slicing and that ALKs would be developed at several resolutions and evaluated. Six methods were proposed for dealing with an absence of observations (i.e. gaps in the key). These approaches are</w:t>
      </w:r>
      <w:r w:rsidR="00C66592">
        <w:rPr>
          <w:rFonts w:ascii="Times New Roman" w:hAnsi="Times New Roman" w:cs="Times New Roman"/>
          <w:b/>
          <w:i/>
          <w:sz w:val="20"/>
          <w:szCs w:val="20"/>
        </w:rPr>
        <w:t>:</w:t>
      </w:r>
      <w:r w:rsidRPr="001C02C8">
        <w:rPr>
          <w:rFonts w:ascii="Times New Roman" w:hAnsi="Times New Roman" w:cs="Times New Roman"/>
          <w:b/>
          <w:i/>
          <w:sz w:val="20"/>
          <w:szCs w:val="20"/>
        </w:rPr>
        <w:t xml:space="preserve"> 1) Hybrid key, 2) Gap fill using data form other years, 3) Inverse key, 4) follow Butterworth’s ALK method (SCRS/2016/152)  5) follow an approach integrating several methods and 6) Smooth ALK. </w:t>
      </w:r>
      <w:r w:rsidRPr="001C02C8">
        <w:rPr>
          <w:rFonts w:ascii="Times New Roman" w:hAnsi="Times New Roman" w:cs="Times New Roman"/>
          <w:b/>
          <w:i/>
          <w:sz w:val="20"/>
          <w:szCs w:val="20"/>
        </w:rPr>
        <w:lastRenderedPageBreak/>
        <w:t>The group was not in favour of borrowing data from another stock region because of the potential for differences in length at age</w:t>
      </w:r>
      <w:r>
        <w:rPr>
          <w:rFonts w:ascii="Times New Roman" w:hAnsi="Times New Roman" w:cs="Times New Roman"/>
          <w:b/>
          <w:i/>
          <w:sz w:val="20"/>
          <w:szCs w:val="20"/>
        </w:rPr>
        <w:t xml:space="preserve"> </w:t>
      </w:r>
      <w:r w:rsidRPr="00F25277">
        <w:rPr>
          <w:rFonts w:ascii="Times New Roman" w:hAnsi="Times New Roman" w:cs="Times New Roman"/>
          <w:b/>
          <w:i/>
          <w:sz w:val="20"/>
          <w:szCs w:val="20"/>
          <w:highlight w:val="yellow"/>
        </w:rPr>
        <w:t>[Lisa to provide text]</w:t>
      </w:r>
      <w:r w:rsidRPr="001C02C8">
        <w:rPr>
          <w:rFonts w:ascii="Times New Roman" w:hAnsi="Times New Roman" w:cs="Times New Roman"/>
          <w:b/>
          <w:i/>
          <w:sz w:val="20"/>
          <w:szCs w:val="20"/>
        </w:rPr>
        <w:t xml:space="preserve">. There was also a preference for an approach that did not involve reliance on a growth model. Finally, it was thought that the use of a plus group in the assessment may allow one to overcome gaps at older ages. These approaches will be evaluated </w:t>
      </w:r>
      <w:proofErr w:type="spellStart"/>
      <w:r w:rsidRPr="001C02C8">
        <w:rPr>
          <w:rFonts w:ascii="Times New Roman" w:hAnsi="Times New Roman" w:cs="Times New Roman"/>
          <w:b/>
          <w:i/>
          <w:sz w:val="20"/>
          <w:szCs w:val="20"/>
        </w:rPr>
        <w:t>intersessionally</w:t>
      </w:r>
      <w:proofErr w:type="spellEnd"/>
      <w:r w:rsidRPr="001C02C8">
        <w:rPr>
          <w:rFonts w:ascii="Times New Roman" w:hAnsi="Times New Roman" w:cs="Times New Roman"/>
          <w:b/>
          <w:i/>
          <w:sz w:val="20"/>
          <w:szCs w:val="20"/>
        </w:rPr>
        <w:t>, however an interim ALK (as described below) will be made available for use in the MSE operating model (LA).</w:t>
      </w:r>
      <w:r w:rsidRPr="001C02C8">
        <w:rPr>
          <w:rFonts w:ascii="Times New Roman" w:hAnsi="Times New Roman" w:cs="Times New Roman"/>
          <w:sz w:val="20"/>
          <w:szCs w:val="20"/>
        </w:rPr>
        <w:t>]</w:t>
      </w:r>
      <w:r w:rsidRPr="001C02C8">
        <w:rPr>
          <w:rFonts w:ascii="Times New Roman" w:hAnsi="Times New Roman" w:cs="Times New Roman"/>
          <w:b/>
          <w:i/>
          <w:sz w:val="20"/>
          <w:szCs w:val="20"/>
        </w:rPr>
        <w:t xml:space="preserve"> </w:t>
      </w:r>
    </w:p>
    <w:p w14:paraId="005B945E" w14:textId="77777777" w:rsidR="00F25277"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782F01C1" w14:textId="2D8779DB" w:rsidR="00F25277" w:rsidRPr="001C02C8"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Are sample sizes sufficient for the </w:t>
      </w:r>
      <w:proofErr w:type="spellStart"/>
      <w:r w:rsidRPr="001C02C8">
        <w:rPr>
          <w:rFonts w:ascii="Times New Roman" w:hAnsi="Times New Roman" w:cs="Times New Roman"/>
          <w:sz w:val="20"/>
          <w:szCs w:val="20"/>
        </w:rPr>
        <w:t>EastWest</w:t>
      </w:r>
      <w:proofErr w:type="spellEnd"/>
      <w:r w:rsidRPr="001C02C8">
        <w:rPr>
          <w:rFonts w:ascii="Times New Roman" w:hAnsi="Times New Roman" w:cs="Times New Roman"/>
          <w:sz w:val="20"/>
          <w:szCs w:val="20"/>
        </w:rPr>
        <w:t xml:space="preserve"> [[</w:t>
      </w:r>
      <w:r w:rsidRPr="001C02C8">
        <w:rPr>
          <w:rFonts w:ascii="Times New Roman" w:hAnsi="Times New Roman" w:cs="Times New Roman"/>
          <w:b/>
          <w:i/>
          <w:sz w:val="20"/>
          <w:szCs w:val="20"/>
        </w:rPr>
        <w:t xml:space="preserve">Recent </w:t>
      </w:r>
      <w:proofErr w:type="gramStart"/>
      <w:r w:rsidRPr="001C02C8">
        <w:rPr>
          <w:rFonts w:ascii="Times New Roman" w:hAnsi="Times New Roman" w:cs="Times New Roman"/>
          <w:b/>
          <w:i/>
          <w:sz w:val="20"/>
          <w:szCs w:val="20"/>
        </w:rPr>
        <w:t>years</w:t>
      </w:r>
      <w:proofErr w:type="gramEnd"/>
      <w:r w:rsidRPr="001C02C8">
        <w:rPr>
          <w:rFonts w:ascii="Times New Roman" w:hAnsi="Times New Roman" w:cs="Times New Roman"/>
          <w:b/>
          <w:i/>
          <w:sz w:val="20"/>
          <w:szCs w:val="20"/>
        </w:rPr>
        <w:t xml:space="preserve"> data have been added to the database (East: 2800 fish over years 2005-2013; West: 3400 over years 2009-2015). The existence of GBYP data for the western management zone, that were not included in the Biological Database, was noted and efforts will be made to include them (ERM). Bubble plots of year by age were produced to determine if the data was sufficient for detecting cohort progression. In the eastern bubble plot (</w:t>
      </w:r>
      <w:r w:rsidRPr="001C02C8">
        <w:rPr>
          <w:rFonts w:ascii="Times New Roman" w:hAnsi="Times New Roman" w:cs="Times New Roman"/>
          <w:b/>
          <w:i/>
          <w:sz w:val="20"/>
          <w:szCs w:val="20"/>
          <w:highlight w:val="yellow"/>
        </w:rPr>
        <w:t xml:space="preserve">Figure </w:t>
      </w:r>
      <w:r w:rsidR="00C66592" w:rsidRPr="00C66592">
        <w:rPr>
          <w:rFonts w:ascii="Times New Roman" w:hAnsi="Times New Roman" w:cs="Times New Roman"/>
          <w:b/>
          <w:i/>
          <w:sz w:val="20"/>
          <w:szCs w:val="20"/>
          <w:highlight w:val="yellow"/>
        </w:rPr>
        <w:t>1</w:t>
      </w:r>
      <w:r w:rsidRPr="001C02C8">
        <w:rPr>
          <w:rFonts w:ascii="Times New Roman" w:hAnsi="Times New Roman" w:cs="Times New Roman"/>
          <w:b/>
          <w:i/>
          <w:sz w:val="20"/>
          <w:szCs w:val="20"/>
        </w:rPr>
        <w:t>) it was possible to detect some cohort progression whereas in the west there was no strong evidence (</w:t>
      </w:r>
      <w:r w:rsidRPr="001C02C8">
        <w:rPr>
          <w:rFonts w:ascii="Times New Roman" w:hAnsi="Times New Roman" w:cs="Times New Roman"/>
          <w:b/>
          <w:i/>
          <w:sz w:val="20"/>
          <w:szCs w:val="20"/>
          <w:highlight w:val="yellow"/>
        </w:rPr>
        <w:t>Figure</w:t>
      </w:r>
      <w:r w:rsidRPr="00C66592">
        <w:rPr>
          <w:rFonts w:ascii="Times New Roman" w:hAnsi="Times New Roman" w:cs="Times New Roman"/>
          <w:b/>
          <w:i/>
          <w:sz w:val="20"/>
          <w:szCs w:val="20"/>
          <w:highlight w:val="yellow"/>
        </w:rPr>
        <w:t xml:space="preserve"> </w:t>
      </w:r>
      <w:r w:rsidR="00C66592" w:rsidRPr="00C66592">
        <w:rPr>
          <w:rFonts w:ascii="Times New Roman" w:hAnsi="Times New Roman" w:cs="Times New Roman"/>
          <w:b/>
          <w:i/>
          <w:sz w:val="20"/>
          <w:szCs w:val="20"/>
          <w:highlight w:val="yellow"/>
        </w:rPr>
        <w:t>2</w:t>
      </w:r>
      <w:r w:rsidRPr="001C02C8">
        <w:rPr>
          <w:rFonts w:ascii="Times New Roman" w:hAnsi="Times New Roman" w:cs="Times New Roman"/>
          <w:sz w:val="20"/>
          <w:szCs w:val="20"/>
        </w:rPr>
        <w:t>]</w:t>
      </w:r>
    </w:p>
    <w:p w14:paraId="5457787E" w14:textId="77777777" w:rsidR="00F25277"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3E633F6D" w14:textId="699AA27D" w:rsidR="00F25277" w:rsidRPr="001C02C8"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Are sufficient years represented and is there trend over year, evaluate mean age at length. [</w:t>
      </w:r>
      <w:r w:rsidRPr="001C02C8">
        <w:rPr>
          <w:rFonts w:ascii="Times New Roman" w:hAnsi="Times New Roman" w:cs="Times New Roman"/>
          <w:b/>
          <w:i/>
          <w:sz w:val="20"/>
          <w:szCs w:val="20"/>
        </w:rPr>
        <w:t xml:space="preserve">Approximately 5 annual ALKs could be constructed using data from the west. The east has approximately 5 years. The adequacy of the annual ALKs (whether sample sizes are sufficient) is yet to be determined (LA).  </w:t>
      </w:r>
      <w:r w:rsidR="00223314">
        <w:rPr>
          <w:rFonts w:ascii="Times New Roman" w:hAnsi="Times New Roman" w:cs="Times New Roman"/>
          <w:b/>
          <w:i/>
          <w:sz w:val="20"/>
          <w:szCs w:val="20"/>
        </w:rPr>
        <w:t xml:space="preserve">The </w:t>
      </w:r>
      <w:r w:rsidRPr="001C02C8">
        <w:rPr>
          <w:rFonts w:ascii="Times New Roman" w:hAnsi="Times New Roman" w:cs="Times New Roman"/>
          <w:b/>
          <w:i/>
          <w:sz w:val="20"/>
          <w:szCs w:val="20"/>
        </w:rPr>
        <w:t>2016 ages should be available for the 2017 assessment.]</w:t>
      </w:r>
    </w:p>
    <w:p w14:paraId="3AB66945" w14:textId="77777777" w:rsidR="00F25277"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00850B3F" w14:textId="1833F9C4" w:rsidR="00F25277" w:rsidRPr="001C02C8"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Are samples representative of the fishery? [</w:t>
      </w:r>
      <w:r w:rsidRPr="001C02C8">
        <w:rPr>
          <w:rFonts w:ascii="Times New Roman" w:hAnsi="Times New Roman" w:cs="Times New Roman"/>
          <w:b/>
          <w:i/>
          <w:sz w:val="20"/>
          <w:szCs w:val="20"/>
        </w:rPr>
        <w:t>This was assessed by comparing the catch at size from each stock (east, west, Mediterranean) with the length composition of the relevant samples (</w:t>
      </w:r>
      <w:r w:rsidRPr="001C02C8">
        <w:rPr>
          <w:rFonts w:ascii="Times New Roman" w:hAnsi="Times New Roman" w:cs="Times New Roman"/>
          <w:b/>
          <w:i/>
          <w:sz w:val="20"/>
          <w:szCs w:val="20"/>
          <w:highlight w:val="yellow"/>
        </w:rPr>
        <w:t xml:space="preserve">Figures </w:t>
      </w:r>
      <w:r w:rsidR="00C66592" w:rsidRPr="00C66592">
        <w:rPr>
          <w:rFonts w:ascii="Times New Roman" w:hAnsi="Times New Roman" w:cs="Times New Roman"/>
          <w:b/>
          <w:i/>
          <w:sz w:val="20"/>
          <w:szCs w:val="20"/>
          <w:highlight w:val="yellow"/>
        </w:rPr>
        <w:t xml:space="preserve">3 </w:t>
      </w:r>
      <w:r w:rsidR="00C66592" w:rsidRPr="00C66592">
        <w:rPr>
          <w:rFonts w:ascii="Times New Roman" w:hAnsi="Times New Roman" w:cs="Times New Roman"/>
          <w:i/>
          <w:sz w:val="20"/>
          <w:szCs w:val="20"/>
          <w:highlight w:val="yellow"/>
        </w:rPr>
        <w:t>to</w:t>
      </w:r>
      <w:r w:rsidR="00C66592" w:rsidRPr="00C66592">
        <w:rPr>
          <w:rFonts w:ascii="Times New Roman" w:hAnsi="Times New Roman" w:cs="Times New Roman"/>
          <w:b/>
          <w:i/>
          <w:sz w:val="20"/>
          <w:szCs w:val="20"/>
          <w:highlight w:val="yellow"/>
        </w:rPr>
        <w:t xml:space="preserve"> 5</w:t>
      </w:r>
      <w:r w:rsidRPr="001C02C8">
        <w:rPr>
          <w:rFonts w:ascii="Times New Roman" w:hAnsi="Times New Roman" w:cs="Times New Roman"/>
          <w:b/>
          <w:i/>
          <w:sz w:val="20"/>
          <w:szCs w:val="20"/>
        </w:rPr>
        <w:t>). In all cases the sampling covered the size range of the catch, though the eastern samples were closer to being collected in proportion to the size distribution of the catch. Two catch at size options were provided for the Mediterranean and the length distribution of the sample matched that of the catch at size that include data from caging operations. It still remains to be verified that the distribution of samples from smaller western fish (100 to 110 cm) is correct.]</w:t>
      </w:r>
    </w:p>
    <w:p w14:paraId="02F148B9" w14:textId="77777777" w:rsidR="00F25277"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0B0D30C7" w14:textId="77777777" w:rsidR="00F25277" w:rsidRPr="001C02C8"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Do we need a ‘rule’ to deal with holes in the ALK? [</w:t>
      </w:r>
      <w:r w:rsidRPr="001C02C8">
        <w:rPr>
          <w:rFonts w:ascii="Times New Roman" w:hAnsi="Times New Roman" w:cs="Times New Roman"/>
          <w:b/>
          <w:i/>
          <w:sz w:val="20"/>
          <w:szCs w:val="20"/>
        </w:rPr>
        <w:t>As described in b) above, there are several alternatives for dealing with holes. The approach will be contingent on the seriousness of the gaps and the performance of the various ALK approaches (LA).</w:t>
      </w:r>
      <w:r w:rsidRPr="001C02C8">
        <w:rPr>
          <w:rFonts w:ascii="Times New Roman" w:hAnsi="Times New Roman" w:cs="Times New Roman"/>
          <w:sz w:val="20"/>
          <w:szCs w:val="20"/>
        </w:rPr>
        <w:t xml:space="preserve">] </w:t>
      </w:r>
    </w:p>
    <w:p w14:paraId="7D7F8DB6" w14:textId="77777777" w:rsidR="00F25277" w:rsidRDefault="00F25277" w:rsidP="00F25277">
      <w:pPr>
        <w:pStyle w:val="ListParagraph"/>
        <w:suppressAutoHyphens w:val="0"/>
        <w:spacing w:after="0" w:line="240" w:lineRule="auto"/>
        <w:ind w:left="810"/>
        <w:contextualSpacing/>
        <w:jc w:val="both"/>
        <w:textAlignment w:val="auto"/>
        <w:rPr>
          <w:rFonts w:ascii="Times New Roman" w:hAnsi="Times New Roman" w:cs="Times New Roman"/>
          <w:sz w:val="20"/>
          <w:szCs w:val="20"/>
        </w:rPr>
      </w:pPr>
    </w:p>
    <w:p w14:paraId="14150150" w14:textId="77777777" w:rsidR="00F25277" w:rsidRDefault="00F25277" w:rsidP="00F25277">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Does the new aging data provide new information on growth (</w:t>
      </w:r>
      <w:r w:rsidRPr="00F25277">
        <w:rPr>
          <w:rFonts w:ascii="Times New Roman" w:hAnsi="Times New Roman" w:cs="Times New Roman"/>
          <w:sz w:val="20"/>
          <w:szCs w:val="20"/>
          <w:highlight w:val="yellow"/>
        </w:rPr>
        <w:t>Species group paper?</w:t>
      </w:r>
      <w:r w:rsidRPr="001C02C8">
        <w:rPr>
          <w:rFonts w:ascii="Times New Roman" w:hAnsi="Times New Roman" w:cs="Times New Roman"/>
          <w:sz w:val="20"/>
          <w:szCs w:val="20"/>
        </w:rPr>
        <w:t>)[</w:t>
      </w:r>
      <w:r w:rsidRPr="001C02C8">
        <w:rPr>
          <w:rFonts w:ascii="Times New Roman" w:hAnsi="Times New Roman" w:cs="Times New Roman"/>
          <w:b/>
          <w:i/>
          <w:sz w:val="20"/>
          <w:szCs w:val="20"/>
        </w:rPr>
        <w:t>The new data in addition to tagging data were used to generate a new growth model for the western stock (SCRS/2016/147). There was no new model provided for the east. The group considered that before the new Richards model could be accepted, it should be refit after outlier removal and removal of age 1 and 2 fish as these could introduce a bias because of under-representation of slowing-growing fish (LA). It was recommended that the east also adopt a model fit using a Richards curve to be consistent with the west. Given that the east has few older fish it was recommended that the model is fit with priors on shape parameters. The intent is for the new models for the east and west to be used whenever slicing is required.</w:t>
      </w:r>
      <w:r w:rsidRPr="001C02C8">
        <w:rPr>
          <w:rFonts w:ascii="Times New Roman" w:hAnsi="Times New Roman" w:cs="Times New Roman"/>
          <w:sz w:val="20"/>
          <w:szCs w:val="20"/>
        </w:rPr>
        <w:t>]</w:t>
      </w:r>
    </w:p>
    <w:p w14:paraId="59C21C72" w14:textId="77777777" w:rsidR="00F25277"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04E00FD4" w14:textId="79991CB7" w:rsidR="00F25277" w:rsidRPr="00C66592"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Do we need to re-estimate </w:t>
      </w:r>
      <w:proofErr w:type="spellStart"/>
      <w:r w:rsidRPr="001C02C8">
        <w:rPr>
          <w:rFonts w:ascii="Times New Roman" w:hAnsi="Times New Roman" w:cs="Times New Roman"/>
          <w:bCs/>
          <w:sz w:val="20"/>
          <w:szCs w:val="20"/>
        </w:rPr>
        <w:t>Restrepo</w:t>
      </w:r>
      <w:proofErr w:type="spellEnd"/>
      <w:r w:rsidRPr="001C02C8">
        <w:rPr>
          <w:rFonts w:ascii="Times New Roman" w:hAnsi="Times New Roman" w:cs="Times New Roman"/>
          <w:bCs/>
          <w:sz w:val="20"/>
          <w:szCs w:val="20"/>
        </w:rPr>
        <w:t xml:space="preserve"> (2010) and </w:t>
      </w:r>
      <w:proofErr w:type="spellStart"/>
      <w:r w:rsidRPr="001C02C8">
        <w:rPr>
          <w:rFonts w:ascii="Times New Roman" w:hAnsi="Times New Roman" w:cs="Times New Roman"/>
          <w:bCs/>
          <w:sz w:val="20"/>
          <w:szCs w:val="20"/>
        </w:rPr>
        <w:t>Cort</w:t>
      </w:r>
      <w:proofErr w:type="spellEnd"/>
      <w:r w:rsidRPr="001C02C8">
        <w:rPr>
          <w:rFonts w:ascii="Times New Roman" w:hAnsi="Times New Roman" w:cs="Times New Roman"/>
          <w:bCs/>
          <w:sz w:val="20"/>
          <w:szCs w:val="20"/>
        </w:rPr>
        <w:t xml:space="preserve"> (1991) </w:t>
      </w:r>
      <w:r w:rsidRPr="001C02C8">
        <w:rPr>
          <w:rFonts w:ascii="Times New Roman" w:hAnsi="Times New Roman" w:cs="Times New Roman"/>
          <w:sz w:val="20"/>
          <w:szCs w:val="20"/>
        </w:rPr>
        <w:t>growth curves to be consistent with the new aging protocols and the substantial new age-length data. [</w:t>
      </w:r>
      <w:r w:rsidRPr="001C02C8">
        <w:rPr>
          <w:rFonts w:ascii="Times New Roman" w:hAnsi="Times New Roman" w:cs="Times New Roman"/>
          <w:b/>
          <w:i/>
          <w:sz w:val="20"/>
          <w:szCs w:val="20"/>
        </w:rPr>
        <w:t xml:space="preserve">The ageing data that produced the </w:t>
      </w:r>
      <w:proofErr w:type="spellStart"/>
      <w:r w:rsidRPr="001C02C8">
        <w:rPr>
          <w:rFonts w:ascii="Times New Roman" w:hAnsi="Times New Roman" w:cs="Times New Roman"/>
          <w:b/>
          <w:bCs/>
          <w:i/>
          <w:sz w:val="20"/>
          <w:szCs w:val="20"/>
        </w:rPr>
        <w:t>Restrepo</w:t>
      </w:r>
      <w:proofErr w:type="spellEnd"/>
      <w:r w:rsidRPr="001C02C8">
        <w:rPr>
          <w:rFonts w:ascii="Times New Roman" w:hAnsi="Times New Roman" w:cs="Times New Roman"/>
          <w:b/>
          <w:bCs/>
          <w:i/>
          <w:sz w:val="20"/>
          <w:szCs w:val="20"/>
        </w:rPr>
        <w:t xml:space="preserve"> (2010) and </w:t>
      </w:r>
      <w:proofErr w:type="spellStart"/>
      <w:r w:rsidRPr="001C02C8">
        <w:rPr>
          <w:rFonts w:ascii="Times New Roman" w:hAnsi="Times New Roman" w:cs="Times New Roman"/>
          <w:b/>
          <w:bCs/>
          <w:i/>
          <w:sz w:val="20"/>
          <w:szCs w:val="20"/>
        </w:rPr>
        <w:t>Cort</w:t>
      </w:r>
      <w:proofErr w:type="spellEnd"/>
      <w:r w:rsidRPr="001C02C8">
        <w:rPr>
          <w:rFonts w:ascii="Times New Roman" w:hAnsi="Times New Roman" w:cs="Times New Roman"/>
          <w:b/>
          <w:bCs/>
          <w:i/>
          <w:sz w:val="20"/>
          <w:szCs w:val="20"/>
        </w:rPr>
        <w:t xml:space="preserve"> (1991) </w:t>
      </w:r>
      <w:r w:rsidRPr="001C02C8">
        <w:rPr>
          <w:rFonts w:ascii="Times New Roman" w:hAnsi="Times New Roman" w:cs="Times New Roman"/>
          <w:b/>
          <w:i/>
          <w:sz w:val="20"/>
          <w:szCs w:val="20"/>
        </w:rPr>
        <w:t xml:space="preserve">growth curves used old ageing protocols and involved modal progression. Recent analyses using more data under the new protocols match the </w:t>
      </w:r>
      <w:proofErr w:type="spellStart"/>
      <w:r w:rsidRPr="001C02C8">
        <w:rPr>
          <w:rFonts w:ascii="Times New Roman" w:hAnsi="Times New Roman" w:cs="Times New Roman"/>
          <w:b/>
          <w:i/>
          <w:sz w:val="20"/>
          <w:szCs w:val="20"/>
        </w:rPr>
        <w:t>Restrepo</w:t>
      </w:r>
      <w:proofErr w:type="spellEnd"/>
      <w:r w:rsidRPr="001C02C8">
        <w:rPr>
          <w:rFonts w:ascii="Times New Roman" w:hAnsi="Times New Roman" w:cs="Times New Roman"/>
          <w:b/>
          <w:i/>
          <w:sz w:val="20"/>
          <w:szCs w:val="20"/>
        </w:rPr>
        <w:t xml:space="preserve"> (2010) fit but also indicate that the Richards model is free of residual bias for the older ages.</w:t>
      </w:r>
    </w:p>
    <w:p w14:paraId="1ECF4D47" w14:textId="77777777" w:rsidR="00C66592" w:rsidRPr="00C66592" w:rsidRDefault="00C66592" w:rsidP="00C66592">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22CBE4DD" w14:textId="77777777"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Re-estimate </w:t>
      </w:r>
      <w:proofErr w:type="spellStart"/>
      <w:r w:rsidRPr="001C02C8">
        <w:rPr>
          <w:rFonts w:ascii="Times New Roman" w:hAnsi="Times New Roman" w:cs="Times New Roman"/>
          <w:bCs/>
          <w:sz w:val="20"/>
          <w:szCs w:val="20"/>
        </w:rPr>
        <w:t>Restrepo</w:t>
      </w:r>
      <w:proofErr w:type="spellEnd"/>
      <w:r w:rsidRPr="001C02C8">
        <w:rPr>
          <w:rFonts w:ascii="Times New Roman" w:hAnsi="Times New Roman" w:cs="Times New Roman"/>
          <w:bCs/>
          <w:sz w:val="20"/>
          <w:szCs w:val="20"/>
        </w:rPr>
        <w:t xml:space="preserve"> (2010)</w:t>
      </w:r>
      <w:r w:rsidRPr="001C02C8">
        <w:rPr>
          <w:rFonts w:ascii="Times New Roman" w:hAnsi="Times New Roman" w:cs="Times New Roman"/>
          <w:sz w:val="20"/>
          <w:szCs w:val="20"/>
        </w:rPr>
        <w:t xml:space="preserve"> growth curves (cohort progression or without)?</w:t>
      </w:r>
    </w:p>
    <w:p w14:paraId="70B9CB30" w14:textId="77777777" w:rsidR="00F25277" w:rsidRPr="001C02C8"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0317ADE5" w14:textId="77777777" w:rsidR="00F25277" w:rsidRDefault="00F25277" w:rsidP="00F25277">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2-3 step evaluation of which method replicates known ages (To be completed for Species group meetings) [</w:t>
      </w:r>
      <w:r w:rsidRPr="001C02C8">
        <w:rPr>
          <w:rFonts w:ascii="Times New Roman" w:hAnsi="Times New Roman" w:cs="Times New Roman"/>
          <w:b/>
          <w:i/>
          <w:sz w:val="20"/>
          <w:szCs w:val="20"/>
        </w:rPr>
        <w:t>The group recognized that steps 4 and 5 represent a reasonable approach for evaluating the ALKs once produced. These comparisons can be accomplished in time for the Species Working Group Meeting (LA).</w:t>
      </w:r>
      <w:r w:rsidRPr="001C02C8">
        <w:rPr>
          <w:rFonts w:ascii="Times New Roman" w:hAnsi="Times New Roman" w:cs="Times New Roman"/>
          <w:sz w:val="20"/>
          <w:szCs w:val="20"/>
        </w:rPr>
        <w:t xml:space="preserve">]  </w:t>
      </w:r>
    </w:p>
    <w:p w14:paraId="22B4E2B5" w14:textId="77777777" w:rsidR="00F25277" w:rsidRPr="001C02C8" w:rsidRDefault="00F25277" w:rsidP="00F25277">
      <w:pPr>
        <w:pStyle w:val="ListParagraph"/>
        <w:suppressAutoHyphens w:val="0"/>
        <w:spacing w:after="0" w:line="240" w:lineRule="auto"/>
        <w:ind w:left="810"/>
        <w:contextualSpacing/>
        <w:jc w:val="both"/>
        <w:textAlignment w:val="auto"/>
        <w:rPr>
          <w:rFonts w:ascii="Times New Roman" w:hAnsi="Times New Roman" w:cs="Times New Roman"/>
          <w:sz w:val="20"/>
          <w:szCs w:val="20"/>
        </w:rPr>
      </w:pPr>
    </w:p>
    <w:p w14:paraId="3E76DD7B" w14:textId="4AC481D9"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Use </w:t>
      </w:r>
      <w:proofErr w:type="spellStart"/>
      <w:r w:rsidRPr="001C02C8">
        <w:rPr>
          <w:rFonts w:ascii="Times New Roman" w:hAnsi="Times New Roman" w:cs="Times New Roman"/>
          <w:bCs/>
          <w:sz w:val="20"/>
          <w:szCs w:val="20"/>
        </w:rPr>
        <w:t>Restrepo</w:t>
      </w:r>
      <w:proofErr w:type="spellEnd"/>
      <w:r w:rsidRPr="001C02C8">
        <w:rPr>
          <w:rFonts w:ascii="Times New Roman" w:hAnsi="Times New Roman" w:cs="Times New Roman"/>
          <w:bCs/>
          <w:sz w:val="20"/>
          <w:szCs w:val="20"/>
        </w:rPr>
        <w:t xml:space="preserve"> (2010) and </w:t>
      </w:r>
      <w:proofErr w:type="spellStart"/>
      <w:r w:rsidRPr="001C02C8">
        <w:rPr>
          <w:rFonts w:ascii="Times New Roman" w:hAnsi="Times New Roman" w:cs="Times New Roman"/>
          <w:bCs/>
          <w:sz w:val="20"/>
          <w:szCs w:val="20"/>
        </w:rPr>
        <w:t>Cort</w:t>
      </w:r>
      <w:proofErr w:type="spellEnd"/>
      <w:r w:rsidRPr="001C02C8">
        <w:rPr>
          <w:rFonts w:ascii="Times New Roman" w:hAnsi="Times New Roman" w:cs="Times New Roman"/>
          <w:bCs/>
          <w:sz w:val="20"/>
          <w:szCs w:val="20"/>
        </w:rPr>
        <w:t xml:space="preserve"> (1991) </w:t>
      </w:r>
      <w:r w:rsidRPr="001C02C8">
        <w:rPr>
          <w:rFonts w:ascii="Times New Roman" w:hAnsi="Times New Roman" w:cs="Times New Roman"/>
          <w:sz w:val="20"/>
          <w:szCs w:val="20"/>
        </w:rPr>
        <w:t>and run cohort slicing on known age-length info</w:t>
      </w:r>
      <w:r>
        <w:rPr>
          <w:rFonts w:ascii="Times New Roman" w:hAnsi="Times New Roman" w:cs="Times New Roman"/>
          <w:sz w:val="20"/>
          <w:szCs w:val="20"/>
        </w:rPr>
        <w:t>;</w:t>
      </w:r>
    </w:p>
    <w:p w14:paraId="1069ED62" w14:textId="77777777" w:rsidR="00F25277" w:rsidRPr="001C02C8"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711B8B1E" w14:textId="3BCE9629"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lastRenderedPageBreak/>
        <w:t>Fit growth curve to new direct aging data, use cohort slicing to generate ages from the same lengths</w:t>
      </w:r>
      <w:r>
        <w:rPr>
          <w:rFonts w:ascii="Times New Roman" w:hAnsi="Times New Roman" w:cs="Times New Roman"/>
          <w:sz w:val="20"/>
          <w:szCs w:val="20"/>
        </w:rPr>
        <w:t>;</w:t>
      </w:r>
    </w:p>
    <w:p w14:paraId="7F6367C0" w14:textId="77777777" w:rsidR="00F25277" w:rsidRPr="00F25277" w:rsidRDefault="00F25277" w:rsidP="00F25277">
      <w:pPr>
        <w:pStyle w:val="ListParagraph"/>
        <w:rPr>
          <w:rFonts w:ascii="Times New Roman" w:hAnsi="Times New Roman" w:cs="Times New Roman"/>
          <w:sz w:val="20"/>
          <w:szCs w:val="20"/>
        </w:rPr>
      </w:pPr>
    </w:p>
    <w:p w14:paraId="48B4E560" w14:textId="78D77093"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Use ALK to generate ages</w:t>
      </w:r>
      <w:r>
        <w:rPr>
          <w:rFonts w:ascii="Times New Roman" w:hAnsi="Times New Roman" w:cs="Times New Roman"/>
          <w:sz w:val="20"/>
          <w:szCs w:val="20"/>
        </w:rPr>
        <w:t>;</w:t>
      </w:r>
    </w:p>
    <w:p w14:paraId="562CCD60" w14:textId="77777777" w:rsidR="00F25277"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5ED067DE" w14:textId="2F837341"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Compare Age comp with known ages to test the three methods</w:t>
      </w:r>
      <w:r>
        <w:rPr>
          <w:rFonts w:ascii="Times New Roman" w:hAnsi="Times New Roman" w:cs="Times New Roman"/>
          <w:sz w:val="20"/>
          <w:szCs w:val="20"/>
        </w:rPr>
        <w:t>.</w:t>
      </w:r>
    </w:p>
    <w:p w14:paraId="60E9627F" w14:textId="77777777" w:rsidR="00F25277" w:rsidRPr="00F25277" w:rsidRDefault="00F25277" w:rsidP="00F25277">
      <w:pPr>
        <w:pStyle w:val="ListParagraph"/>
        <w:rPr>
          <w:rFonts w:ascii="Times New Roman" w:hAnsi="Times New Roman" w:cs="Times New Roman"/>
          <w:sz w:val="20"/>
          <w:szCs w:val="20"/>
        </w:rPr>
      </w:pPr>
    </w:p>
    <w:p w14:paraId="7C2DA13D" w14:textId="07BF0FD9" w:rsidR="00F25277" w:rsidRDefault="00F25277" w:rsidP="00F25277">
      <w:pPr>
        <w:pStyle w:val="ListParagraph"/>
        <w:numPr>
          <w:ilvl w:val="0"/>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Estimate full CAA with slicing and ALK to evaluate (To be completed for Species group meetings)</w:t>
      </w:r>
      <w:r>
        <w:rPr>
          <w:rFonts w:ascii="Times New Roman" w:hAnsi="Times New Roman" w:cs="Times New Roman"/>
          <w:sz w:val="20"/>
          <w:szCs w:val="20"/>
        </w:rPr>
        <w:t>:</w:t>
      </w:r>
    </w:p>
    <w:p w14:paraId="47CFAB15" w14:textId="77777777" w:rsidR="00F25277" w:rsidRPr="001C02C8" w:rsidRDefault="00F25277" w:rsidP="00F25277">
      <w:pPr>
        <w:pStyle w:val="ListParagraph"/>
        <w:suppressAutoHyphens w:val="0"/>
        <w:spacing w:after="0" w:line="240" w:lineRule="auto"/>
        <w:ind w:left="810"/>
        <w:contextualSpacing/>
        <w:jc w:val="both"/>
        <w:textAlignment w:val="auto"/>
        <w:rPr>
          <w:rFonts w:ascii="Times New Roman" w:hAnsi="Times New Roman" w:cs="Times New Roman"/>
          <w:sz w:val="20"/>
          <w:szCs w:val="20"/>
        </w:rPr>
      </w:pPr>
    </w:p>
    <w:p w14:paraId="7D8F8915" w14:textId="1979233B"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CAA from slicing and </w:t>
      </w:r>
      <w:proofErr w:type="spellStart"/>
      <w:r w:rsidRPr="001C02C8">
        <w:rPr>
          <w:rFonts w:ascii="Times New Roman" w:hAnsi="Times New Roman" w:cs="Times New Roman"/>
          <w:bCs/>
          <w:sz w:val="20"/>
          <w:szCs w:val="20"/>
        </w:rPr>
        <w:t>Restrepo</w:t>
      </w:r>
      <w:proofErr w:type="spellEnd"/>
      <w:r w:rsidRPr="001C02C8">
        <w:rPr>
          <w:rFonts w:ascii="Times New Roman" w:hAnsi="Times New Roman" w:cs="Times New Roman"/>
          <w:bCs/>
          <w:sz w:val="20"/>
          <w:szCs w:val="20"/>
        </w:rPr>
        <w:t xml:space="preserve"> (2010) and </w:t>
      </w:r>
      <w:proofErr w:type="spellStart"/>
      <w:r w:rsidRPr="001C02C8">
        <w:rPr>
          <w:rFonts w:ascii="Times New Roman" w:hAnsi="Times New Roman" w:cs="Times New Roman"/>
          <w:bCs/>
          <w:sz w:val="20"/>
          <w:szCs w:val="20"/>
        </w:rPr>
        <w:t>Cort</w:t>
      </w:r>
      <w:proofErr w:type="spellEnd"/>
      <w:r w:rsidRPr="001C02C8">
        <w:rPr>
          <w:rFonts w:ascii="Times New Roman" w:hAnsi="Times New Roman" w:cs="Times New Roman"/>
          <w:bCs/>
          <w:sz w:val="20"/>
          <w:szCs w:val="20"/>
        </w:rPr>
        <w:t xml:space="preserve"> (1991) </w:t>
      </w:r>
      <w:r w:rsidRPr="001C02C8">
        <w:rPr>
          <w:rFonts w:ascii="Times New Roman" w:hAnsi="Times New Roman" w:cs="Times New Roman"/>
          <w:sz w:val="20"/>
          <w:szCs w:val="20"/>
        </w:rPr>
        <w:t>(continuity CAA)</w:t>
      </w:r>
      <w:r>
        <w:rPr>
          <w:rFonts w:ascii="Times New Roman" w:hAnsi="Times New Roman" w:cs="Times New Roman"/>
          <w:sz w:val="20"/>
          <w:szCs w:val="20"/>
        </w:rPr>
        <w:t>;</w:t>
      </w:r>
    </w:p>
    <w:p w14:paraId="04E327C3" w14:textId="77777777" w:rsidR="00F25277" w:rsidRPr="001C02C8" w:rsidRDefault="00F25277" w:rsidP="00F25277">
      <w:pPr>
        <w:pStyle w:val="ListParagraph"/>
        <w:suppressAutoHyphens w:val="0"/>
        <w:spacing w:after="0" w:line="240" w:lineRule="auto"/>
        <w:ind w:left="1440"/>
        <w:contextualSpacing/>
        <w:jc w:val="both"/>
        <w:textAlignment w:val="auto"/>
        <w:rPr>
          <w:rFonts w:ascii="Times New Roman" w:hAnsi="Times New Roman" w:cs="Times New Roman"/>
          <w:sz w:val="20"/>
          <w:szCs w:val="20"/>
        </w:rPr>
      </w:pPr>
    </w:p>
    <w:p w14:paraId="068AE870" w14:textId="34496D17" w:rsidR="00F25277"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CAA from slicing and new growth curves</w:t>
      </w:r>
      <w:r>
        <w:rPr>
          <w:rFonts w:ascii="Times New Roman" w:hAnsi="Times New Roman" w:cs="Times New Roman"/>
          <w:sz w:val="20"/>
          <w:szCs w:val="20"/>
        </w:rPr>
        <w:t>;</w:t>
      </w:r>
    </w:p>
    <w:p w14:paraId="57495B89" w14:textId="77777777" w:rsidR="00F25277" w:rsidRPr="006853D5" w:rsidRDefault="00F25277" w:rsidP="00F25277">
      <w:pPr>
        <w:contextualSpacing/>
        <w:jc w:val="both"/>
        <w:rPr>
          <w:lang w:val="en-GB"/>
        </w:rPr>
      </w:pPr>
    </w:p>
    <w:p w14:paraId="1A03C344" w14:textId="77777777" w:rsidR="00F25277" w:rsidRPr="001C02C8" w:rsidRDefault="00F25277" w:rsidP="00F25277">
      <w:pPr>
        <w:pStyle w:val="ListParagraph"/>
        <w:numPr>
          <w:ilvl w:val="1"/>
          <w:numId w:val="14"/>
        </w:numPr>
        <w:suppressAutoHyphens w:val="0"/>
        <w:spacing w:after="0" w:line="240" w:lineRule="auto"/>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CAA from ALKs  </w:t>
      </w:r>
    </w:p>
    <w:p w14:paraId="1D66D27C" w14:textId="77777777" w:rsidR="00F25277" w:rsidRPr="001C02C8" w:rsidRDefault="00F25277" w:rsidP="00F25277">
      <w:pPr>
        <w:jc w:val="both"/>
      </w:pPr>
    </w:p>
    <w:p w14:paraId="0CA59D2A" w14:textId="77777777" w:rsidR="00F25277" w:rsidRDefault="00F25277" w:rsidP="00F25277">
      <w:pPr>
        <w:jc w:val="both"/>
        <w:rPr>
          <w:lang w:val="en-GB"/>
        </w:rPr>
      </w:pPr>
      <w:r w:rsidRPr="00F25277">
        <w:rPr>
          <w:lang w:val="en-GB"/>
        </w:rPr>
        <w:t>In addition to the work and decisions indicated above, the group considered how spines would inform the key (SCRS/2016/134). It was felt that spine age could be included in a key when an otolith was not available, however spine age was not suitable for fish older than 13 y and there were moderate concerns over using spine age for fish between 7 and 13 years of age.</w:t>
      </w:r>
    </w:p>
    <w:p w14:paraId="482C8D53" w14:textId="77777777" w:rsidR="00F25277" w:rsidRPr="00F25277" w:rsidRDefault="00F25277" w:rsidP="00F25277">
      <w:pPr>
        <w:jc w:val="both"/>
        <w:rPr>
          <w:lang w:val="en-GB"/>
        </w:rPr>
      </w:pPr>
    </w:p>
    <w:p w14:paraId="488B1DFD" w14:textId="77777777" w:rsidR="00F25277" w:rsidRPr="00F25277" w:rsidRDefault="00F25277" w:rsidP="00F25277">
      <w:pPr>
        <w:jc w:val="both"/>
        <w:rPr>
          <w:b/>
          <w:lang w:val="en-GB"/>
        </w:rPr>
      </w:pPr>
      <w:r w:rsidRPr="00F25277">
        <w:rPr>
          <w:b/>
          <w:lang w:val="en-GB"/>
        </w:rPr>
        <w:t>Diagnostics and quality control</w:t>
      </w:r>
    </w:p>
    <w:p w14:paraId="1C0A4290" w14:textId="77777777" w:rsidR="00F25277" w:rsidRDefault="00F25277" w:rsidP="00F25277">
      <w:pPr>
        <w:jc w:val="both"/>
        <w:rPr>
          <w:lang w:val="en-GB"/>
        </w:rPr>
      </w:pPr>
      <w:r w:rsidRPr="00F25277">
        <w:rPr>
          <w:lang w:val="en-GB"/>
        </w:rPr>
        <w:t>Prior to the 2017 data preparatory meeting the biological database will be summarized so that the completeness of the data and the availability of ages for annual keys can be assessed. Also, checks for inconsistencies in age assignment by lab will be checked using the relationship to the new Richards growth curve. Lastly, the effect on the ALK of using lengths estimated from weights or snout length will be evaluated.</w:t>
      </w:r>
    </w:p>
    <w:p w14:paraId="70369246" w14:textId="77777777" w:rsidR="00F25277" w:rsidRPr="00F25277" w:rsidRDefault="00F25277" w:rsidP="00F25277">
      <w:pPr>
        <w:jc w:val="both"/>
        <w:rPr>
          <w:lang w:val="en-GB"/>
        </w:rPr>
      </w:pPr>
    </w:p>
    <w:p w14:paraId="50A84502" w14:textId="77777777" w:rsidR="00F25277" w:rsidRPr="00F25277" w:rsidRDefault="00F25277" w:rsidP="00F25277">
      <w:pPr>
        <w:jc w:val="both"/>
        <w:rPr>
          <w:b/>
          <w:lang w:val="en-GB"/>
        </w:rPr>
      </w:pPr>
      <w:r w:rsidRPr="00F25277">
        <w:rPr>
          <w:b/>
          <w:lang w:val="en-GB"/>
        </w:rPr>
        <w:t>Preliminary age-length key comparisons</w:t>
      </w:r>
    </w:p>
    <w:p w14:paraId="626C4E7E" w14:textId="75061D5C" w:rsidR="00F25277" w:rsidRDefault="00F25277" w:rsidP="00F25277">
      <w:pPr>
        <w:jc w:val="both"/>
      </w:pPr>
      <w:r w:rsidRPr="00F25277">
        <w:rPr>
          <w:lang w:val="en-GB"/>
        </w:rPr>
        <w:t xml:space="preserve">Following a review of related diagnostics, preliminary ALKs were developed for both the east and western stocks. Catch at age matrices were created for the western stock using 3 approaches and included in the 2014 BFT western VPA. Retrospective analyses yielded estimates of </w:t>
      </w:r>
      <w:proofErr w:type="spellStart"/>
      <w:r w:rsidRPr="00F25277">
        <w:rPr>
          <w:lang w:val="en-GB"/>
        </w:rPr>
        <w:t>Mohn's</w:t>
      </w:r>
      <w:proofErr w:type="spellEnd"/>
      <w:r w:rsidRPr="00F25277">
        <w:rPr>
          <w:lang w:val="en-GB"/>
        </w:rPr>
        <w:t xml:space="preserve"> Rho calculated for both F and recruitment on 10 year retrospective peels. These performance statistics were used to assess the effect of the 3 approaches on cohort progression. </w:t>
      </w:r>
      <w:proofErr w:type="spellStart"/>
      <w:r w:rsidRPr="001C02C8">
        <w:t>The</w:t>
      </w:r>
      <w:proofErr w:type="spellEnd"/>
      <w:r w:rsidRPr="001C02C8">
        <w:t xml:space="preserve"> </w:t>
      </w:r>
      <w:proofErr w:type="spellStart"/>
      <w:r>
        <w:t>three</w:t>
      </w:r>
      <w:proofErr w:type="spellEnd"/>
      <w:r w:rsidRPr="001C02C8">
        <w:t xml:space="preserve"> </w:t>
      </w:r>
      <w:proofErr w:type="spellStart"/>
      <w:r w:rsidRPr="001C02C8">
        <w:t>approaches</w:t>
      </w:r>
      <w:proofErr w:type="spellEnd"/>
      <w:r w:rsidRPr="001C02C8">
        <w:t xml:space="preserve"> </w:t>
      </w:r>
      <w:proofErr w:type="spellStart"/>
      <w:r w:rsidRPr="001C02C8">
        <w:t>considered</w:t>
      </w:r>
      <w:proofErr w:type="spellEnd"/>
      <w:r w:rsidRPr="001C02C8">
        <w:t xml:space="preserve"> </w:t>
      </w:r>
      <w:proofErr w:type="spellStart"/>
      <w:r w:rsidRPr="001C02C8">
        <w:t>were</w:t>
      </w:r>
      <w:proofErr w:type="spellEnd"/>
      <w:r w:rsidRPr="001C02C8">
        <w:t xml:space="preserve"> as </w:t>
      </w:r>
      <w:proofErr w:type="spellStart"/>
      <w:r w:rsidRPr="001C02C8">
        <w:t>follows</w:t>
      </w:r>
      <w:proofErr w:type="spellEnd"/>
      <w:r w:rsidRPr="001C02C8">
        <w:t xml:space="preserve">: </w:t>
      </w:r>
    </w:p>
    <w:p w14:paraId="06A15194" w14:textId="77777777" w:rsidR="00F25277" w:rsidRPr="001C02C8" w:rsidRDefault="00F25277" w:rsidP="00F25277">
      <w:pPr>
        <w:jc w:val="both"/>
      </w:pPr>
    </w:p>
    <w:p w14:paraId="700C1FC5" w14:textId="77777777" w:rsidR="00F25277" w:rsidRPr="001C02C8" w:rsidRDefault="00F25277" w:rsidP="00F25277">
      <w:pPr>
        <w:pStyle w:val="ListParagraph"/>
        <w:numPr>
          <w:ilvl w:val="0"/>
          <w:numId w:val="16"/>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Use a hybrid key (SCRS/2016/P147) for each year with direct ages. Gaps are filled using cohort slicing. For all other years, cohort slicing is applied to the catch at size data. The growth model used to perform the cohort slicing was based </w:t>
      </w:r>
      <w:proofErr w:type="spellStart"/>
      <w:r w:rsidRPr="001C02C8">
        <w:rPr>
          <w:rFonts w:ascii="Times New Roman" w:hAnsi="Times New Roman" w:cs="Times New Roman"/>
          <w:sz w:val="20"/>
          <w:szCs w:val="20"/>
        </w:rPr>
        <w:t>Restrepo</w:t>
      </w:r>
      <w:proofErr w:type="spellEnd"/>
      <w:r w:rsidRPr="001C02C8">
        <w:rPr>
          <w:rFonts w:ascii="Times New Roman" w:hAnsi="Times New Roman" w:cs="Times New Roman"/>
          <w:sz w:val="20"/>
          <w:szCs w:val="20"/>
        </w:rPr>
        <w:t xml:space="preserve"> (2010). </w:t>
      </w:r>
    </w:p>
    <w:p w14:paraId="1C2BCD44" w14:textId="77777777" w:rsidR="00F25277" w:rsidRPr="001C02C8" w:rsidRDefault="00F25277" w:rsidP="00F25277">
      <w:pPr>
        <w:pStyle w:val="ListParagraph"/>
        <w:numPr>
          <w:ilvl w:val="0"/>
          <w:numId w:val="16"/>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Apply a pooled key to all the catch at size data.</w:t>
      </w:r>
    </w:p>
    <w:p w14:paraId="576E778D" w14:textId="4BE8C33F" w:rsidR="00F25277" w:rsidRPr="001C02C8" w:rsidRDefault="00F25277" w:rsidP="00F25277">
      <w:pPr>
        <w:pStyle w:val="ListParagraph"/>
        <w:numPr>
          <w:ilvl w:val="0"/>
          <w:numId w:val="16"/>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Apply cohort slicing to all the catch at size data using the growth model described 1. </w:t>
      </w:r>
    </w:p>
    <w:p w14:paraId="3B972F4A" w14:textId="77777777" w:rsidR="00B10D7E" w:rsidRPr="00B10D7E" w:rsidRDefault="00B10D7E" w:rsidP="00F25277">
      <w:pPr>
        <w:jc w:val="both"/>
        <w:rPr>
          <w:lang w:val="en-GB"/>
        </w:rPr>
      </w:pPr>
    </w:p>
    <w:p w14:paraId="43ED51DC" w14:textId="77777777" w:rsidR="00F25277" w:rsidRPr="00F25277" w:rsidRDefault="00F25277" w:rsidP="00F25277">
      <w:pPr>
        <w:jc w:val="both"/>
        <w:rPr>
          <w:lang w:val="en-GB"/>
        </w:rPr>
      </w:pPr>
      <w:r w:rsidRPr="00F25277">
        <w:rPr>
          <w:b/>
          <w:lang w:val="en-GB"/>
        </w:rPr>
        <w:t>Results</w:t>
      </w:r>
      <w:r w:rsidRPr="00F25277">
        <w:rPr>
          <w:lang w:val="en-GB"/>
        </w:rPr>
        <w:t xml:space="preserve"> </w:t>
      </w:r>
    </w:p>
    <w:p w14:paraId="026A4582" w14:textId="4940F36A" w:rsidR="00F25277" w:rsidRDefault="00F25277" w:rsidP="00F25277">
      <w:pPr>
        <w:jc w:val="both"/>
        <w:rPr>
          <w:lang w:val="en-GB"/>
        </w:rPr>
      </w:pPr>
      <w:r w:rsidRPr="00F25277">
        <w:rPr>
          <w:lang w:val="en-GB"/>
        </w:rPr>
        <w:t>For the pooled key, convergence of the VPA was a problem and the retrospective pattern was bad (</w:t>
      </w:r>
      <w:r w:rsidRPr="00F25277">
        <w:rPr>
          <w:b/>
          <w:highlight w:val="yellow"/>
          <w:lang w:val="en-GB"/>
        </w:rPr>
        <w:t>Figure</w:t>
      </w:r>
      <w:r w:rsidRPr="00B10D7E">
        <w:rPr>
          <w:b/>
          <w:highlight w:val="yellow"/>
          <w:lang w:val="en-GB"/>
        </w:rPr>
        <w:t xml:space="preserve"> </w:t>
      </w:r>
      <w:r w:rsidR="00B10D7E" w:rsidRPr="00B10D7E">
        <w:rPr>
          <w:b/>
          <w:highlight w:val="yellow"/>
          <w:lang w:val="en-GB"/>
        </w:rPr>
        <w:t>6</w:t>
      </w:r>
      <w:r w:rsidRPr="00F25277">
        <w:rPr>
          <w:lang w:val="en-GB"/>
        </w:rPr>
        <w:t>). Relative to cohort slicing, the hybrid method had very little retrospective pattern until the transition to years where no or few direct ages were available (</w:t>
      </w:r>
      <w:r w:rsidRPr="00F25277">
        <w:rPr>
          <w:b/>
          <w:highlight w:val="yellow"/>
          <w:lang w:val="en-GB"/>
        </w:rPr>
        <w:t xml:space="preserve">Figure </w:t>
      </w:r>
      <w:r w:rsidR="00B10D7E">
        <w:rPr>
          <w:b/>
          <w:lang w:val="en-GB"/>
        </w:rPr>
        <w:t>7</w:t>
      </w:r>
      <w:r w:rsidRPr="00F25277">
        <w:rPr>
          <w:lang w:val="en-GB"/>
        </w:rPr>
        <w:t xml:space="preserve">). The pattern coincided with the change in method but also because the von </w:t>
      </w:r>
      <w:proofErr w:type="spellStart"/>
      <w:r w:rsidRPr="00F25277">
        <w:rPr>
          <w:lang w:val="en-GB"/>
        </w:rPr>
        <w:t>Bertalanffy</w:t>
      </w:r>
      <w:proofErr w:type="spellEnd"/>
      <w:r w:rsidRPr="00F25277">
        <w:rPr>
          <w:lang w:val="en-GB"/>
        </w:rPr>
        <w:t xml:space="preserve"> curve used in cohort slicing was not a good fit to the age-length data. There was some concern that the retrospective issue was also a function of other features which can’t be disentangled from the effect of the age assignment method.</w:t>
      </w:r>
    </w:p>
    <w:p w14:paraId="2567C270" w14:textId="77777777" w:rsidR="00F25277" w:rsidRPr="00F25277" w:rsidRDefault="00F25277" w:rsidP="00F25277">
      <w:pPr>
        <w:jc w:val="both"/>
        <w:rPr>
          <w:lang w:val="en-GB"/>
        </w:rPr>
      </w:pPr>
    </w:p>
    <w:p w14:paraId="41F944DF" w14:textId="4CE01740" w:rsidR="00F25277" w:rsidRPr="00F25277" w:rsidRDefault="00F25277" w:rsidP="00F25277">
      <w:pPr>
        <w:jc w:val="both"/>
        <w:rPr>
          <w:lang w:val="en-GB"/>
        </w:rPr>
      </w:pPr>
      <w:r w:rsidRPr="00F25277">
        <w:rPr>
          <w:lang w:val="en-GB"/>
        </w:rPr>
        <w:t xml:space="preserve">Estimates of </w:t>
      </w:r>
      <w:proofErr w:type="spellStart"/>
      <w:r w:rsidRPr="00F25277">
        <w:rPr>
          <w:lang w:val="en-GB"/>
        </w:rPr>
        <w:t>Mohn’s</w:t>
      </w:r>
      <w:proofErr w:type="spellEnd"/>
      <w:r w:rsidRPr="00F25277">
        <w:rPr>
          <w:lang w:val="en-GB"/>
        </w:rPr>
        <w:t xml:space="preserve"> Rho show that the hybrid method was less biased over the most recent 5 years (</w:t>
      </w:r>
      <w:r w:rsidRPr="00F25277">
        <w:rPr>
          <w:b/>
          <w:highlight w:val="yellow"/>
          <w:lang w:val="en-GB"/>
        </w:rPr>
        <w:t>Table</w:t>
      </w:r>
      <w:r w:rsidR="00C66592">
        <w:rPr>
          <w:b/>
          <w:highlight w:val="yellow"/>
          <w:lang w:val="en-GB"/>
        </w:rPr>
        <w:t xml:space="preserve"> 1</w:t>
      </w:r>
      <w:r w:rsidRPr="00F25277">
        <w:rPr>
          <w:lang w:val="en-GB"/>
        </w:rPr>
        <w:t xml:space="preserve">, </w:t>
      </w:r>
      <w:r w:rsidRPr="00F25277">
        <w:rPr>
          <w:b/>
          <w:highlight w:val="yellow"/>
          <w:lang w:val="en-GB"/>
        </w:rPr>
        <w:t xml:space="preserve">Figure </w:t>
      </w:r>
      <w:r w:rsidR="00B10D7E">
        <w:rPr>
          <w:b/>
          <w:highlight w:val="yellow"/>
          <w:lang w:val="en-GB"/>
        </w:rPr>
        <w:t>8</w:t>
      </w:r>
      <w:r w:rsidRPr="00F25277">
        <w:rPr>
          <w:lang w:val="en-GB"/>
        </w:rPr>
        <w:t>). Performance over the most recent 10 years was much worse. This could be indicative of the influence of more years of ALK providing a differential cohort or growth signal relative to the assumptions of age-slicing. The pooled key was the worst performing key for both 5 and 10 year peels. For both recruitment and SSB, the hybrid method had higher bias; however</w:t>
      </w:r>
      <w:r>
        <w:rPr>
          <w:lang w:val="en-GB"/>
        </w:rPr>
        <w:t>,</w:t>
      </w:r>
      <w:r w:rsidRPr="00F25277">
        <w:rPr>
          <w:lang w:val="en-GB"/>
        </w:rPr>
        <w:t xml:space="preserve"> the bias decreased with the shorter (5 year) retrospective span. </w:t>
      </w:r>
    </w:p>
    <w:p w14:paraId="12D40525" w14:textId="77777777" w:rsidR="00F25277" w:rsidRPr="00F25277" w:rsidRDefault="00F25277" w:rsidP="00F25277">
      <w:pPr>
        <w:jc w:val="both"/>
        <w:rPr>
          <w:lang w:val="en-GB"/>
        </w:rPr>
      </w:pPr>
      <w:r w:rsidRPr="00F25277">
        <w:rPr>
          <w:lang w:val="en-GB"/>
        </w:rPr>
        <w:t>Some considerations for future analyses were:</w:t>
      </w:r>
    </w:p>
    <w:p w14:paraId="6AD616A9" w14:textId="77777777" w:rsidR="00F25277" w:rsidRPr="001C02C8"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Retest with the addition of the most recent years of ageing data.</w:t>
      </w:r>
    </w:p>
    <w:p w14:paraId="32303068" w14:textId="77777777" w:rsidR="00F25277" w:rsidRPr="001C02C8"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Use a Richards’s model throughout.</w:t>
      </w:r>
    </w:p>
    <w:p w14:paraId="7DBDC58B" w14:textId="77777777" w:rsidR="00F25277" w:rsidRPr="001C02C8"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Explore other age assignment methods described above (e.g. combined forward and inverse key).</w:t>
      </w:r>
    </w:p>
    <w:p w14:paraId="74505570" w14:textId="77777777" w:rsidR="00F25277" w:rsidRPr="001C02C8"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lastRenderedPageBreak/>
        <w:t xml:space="preserve">Compare slicing using the Richards and von </w:t>
      </w:r>
      <w:proofErr w:type="spellStart"/>
      <w:r w:rsidRPr="001C02C8">
        <w:rPr>
          <w:rFonts w:ascii="Times New Roman" w:hAnsi="Times New Roman" w:cs="Times New Roman"/>
          <w:sz w:val="20"/>
          <w:szCs w:val="20"/>
        </w:rPr>
        <w:t>Bertalanffy</w:t>
      </w:r>
      <w:proofErr w:type="spellEnd"/>
      <w:r w:rsidRPr="001C02C8">
        <w:rPr>
          <w:rFonts w:ascii="Times New Roman" w:hAnsi="Times New Roman" w:cs="Times New Roman"/>
          <w:sz w:val="20"/>
          <w:szCs w:val="20"/>
        </w:rPr>
        <w:t xml:space="preserve"> growth models.</w:t>
      </w:r>
    </w:p>
    <w:p w14:paraId="48EA91EA" w14:textId="77777777" w:rsidR="00F25277" w:rsidRPr="001C02C8" w:rsidRDefault="00F25277" w:rsidP="00F25277">
      <w:pPr>
        <w:pStyle w:val="ListParagraph"/>
        <w:numPr>
          <w:ilvl w:val="0"/>
          <w:numId w:val="18"/>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Explore the sensitivity to gap filling (i.e. explore alternative bin widths and sample size thresholds).</w:t>
      </w:r>
    </w:p>
    <w:p w14:paraId="623AB9BE" w14:textId="77777777" w:rsidR="000419DE" w:rsidRPr="000419DE" w:rsidRDefault="000419DE" w:rsidP="00F25277">
      <w:pPr>
        <w:jc w:val="both"/>
        <w:rPr>
          <w:lang w:val="en-GB"/>
        </w:rPr>
      </w:pPr>
    </w:p>
    <w:p w14:paraId="69EC8AF5" w14:textId="77777777" w:rsidR="00F25277" w:rsidRPr="00F25277" w:rsidRDefault="00F25277" w:rsidP="00F25277">
      <w:pPr>
        <w:jc w:val="both"/>
        <w:rPr>
          <w:lang w:val="en-GB"/>
        </w:rPr>
      </w:pPr>
      <w:r w:rsidRPr="00F25277">
        <w:rPr>
          <w:b/>
          <w:lang w:val="en-GB"/>
        </w:rPr>
        <w:t>Stock specific age-length key</w:t>
      </w:r>
    </w:p>
    <w:p w14:paraId="329BC7C0" w14:textId="77777777" w:rsidR="00F25277" w:rsidRDefault="00F25277" w:rsidP="00F25277">
      <w:pPr>
        <w:jc w:val="both"/>
        <w:rPr>
          <w:lang w:val="en-GB"/>
        </w:rPr>
      </w:pPr>
      <w:r w:rsidRPr="00F25277">
        <w:rPr>
          <w:lang w:val="en-GB"/>
        </w:rPr>
        <w:t xml:space="preserve">The possibility of constructing stock specific ALKs was not assessed. The availability of stock origin information across all ages and by area could be more properly assessed by the small working group on stock mixing which compiled all available mixing information. </w:t>
      </w:r>
    </w:p>
    <w:p w14:paraId="6D143744" w14:textId="77777777" w:rsidR="00F25277" w:rsidRPr="00F25277" w:rsidRDefault="00F25277" w:rsidP="00F25277">
      <w:pPr>
        <w:jc w:val="both"/>
        <w:rPr>
          <w:lang w:val="en-GB"/>
        </w:rPr>
      </w:pPr>
    </w:p>
    <w:p w14:paraId="1D4AD610" w14:textId="77777777" w:rsidR="00F25277" w:rsidRPr="001C02C8" w:rsidRDefault="00F25277" w:rsidP="00F25277">
      <w:pPr>
        <w:jc w:val="both"/>
        <w:rPr>
          <w:b/>
        </w:rPr>
      </w:pPr>
      <w:proofErr w:type="spellStart"/>
      <w:r w:rsidRPr="001C02C8">
        <w:rPr>
          <w:b/>
        </w:rPr>
        <w:t>Recommendations</w:t>
      </w:r>
      <w:proofErr w:type="spellEnd"/>
    </w:p>
    <w:p w14:paraId="5B02D7F6" w14:textId="1F9D2E0D" w:rsidR="00F25277" w:rsidRPr="001C02C8" w:rsidRDefault="00F25277" w:rsidP="00F25277">
      <w:pPr>
        <w:pStyle w:val="ListParagraph"/>
        <w:numPr>
          <w:ilvl w:val="0"/>
          <w:numId w:val="17"/>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The GBYP has collected otoliths and spines that have not been aged. It is recommended that in the short term gaps be identified in the ALK and that these be filled by ageing those GBYP samples that will fill the gaps (e.g. </w:t>
      </w:r>
      <w:r w:rsidRPr="00F25277">
        <w:rPr>
          <w:rFonts w:ascii="Times New Roman" w:hAnsi="Times New Roman" w:cs="Times New Roman"/>
          <w:b/>
          <w:sz w:val="20"/>
          <w:szCs w:val="20"/>
          <w:highlight w:val="yellow"/>
        </w:rPr>
        <w:t>Table</w:t>
      </w:r>
      <w:r w:rsidR="00C66592">
        <w:rPr>
          <w:rFonts w:ascii="Times New Roman" w:hAnsi="Times New Roman" w:cs="Times New Roman"/>
          <w:b/>
          <w:sz w:val="20"/>
          <w:szCs w:val="20"/>
          <w:highlight w:val="yellow"/>
        </w:rPr>
        <w:t>s 2</w:t>
      </w:r>
      <w:r w:rsidR="00C66592" w:rsidRPr="00C66592">
        <w:rPr>
          <w:rFonts w:ascii="Times New Roman" w:hAnsi="Times New Roman" w:cs="Times New Roman"/>
          <w:sz w:val="20"/>
          <w:szCs w:val="20"/>
          <w:highlight w:val="yellow"/>
        </w:rPr>
        <w:t xml:space="preserve"> and </w:t>
      </w:r>
      <w:r w:rsidR="00C66592">
        <w:rPr>
          <w:rFonts w:ascii="Times New Roman" w:hAnsi="Times New Roman" w:cs="Times New Roman"/>
          <w:b/>
          <w:sz w:val="20"/>
          <w:szCs w:val="20"/>
          <w:highlight w:val="yellow"/>
        </w:rPr>
        <w:t>3</w:t>
      </w:r>
      <w:r w:rsidRPr="001C02C8">
        <w:rPr>
          <w:rFonts w:ascii="Times New Roman" w:hAnsi="Times New Roman" w:cs="Times New Roman"/>
          <w:sz w:val="20"/>
          <w:szCs w:val="20"/>
        </w:rPr>
        <w:t xml:space="preserve">). </w:t>
      </w:r>
    </w:p>
    <w:p w14:paraId="1723E265" w14:textId="77777777" w:rsidR="00F25277" w:rsidRPr="001C02C8" w:rsidRDefault="00F25277" w:rsidP="00F25277">
      <w:pPr>
        <w:pStyle w:val="ListParagraph"/>
        <w:numPr>
          <w:ilvl w:val="0"/>
          <w:numId w:val="17"/>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It was noted that many institutions have conducted Bluefin tuna sampling programs which could yield samples not part of the GBYP or Biological Sampling databases. It is recommended that a request for these data be circulated.</w:t>
      </w:r>
    </w:p>
    <w:p w14:paraId="56B0F0FE" w14:textId="77777777" w:rsidR="00F25277" w:rsidRPr="001C02C8" w:rsidRDefault="00F25277" w:rsidP="00F25277">
      <w:pPr>
        <w:pStyle w:val="ListParagraph"/>
        <w:numPr>
          <w:ilvl w:val="0"/>
          <w:numId w:val="17"/>
        </w:numPr>
        <w:suppressAutoHyphens w:val="0"/>
        <w:contextualSpacing/>
        <w:jc w:val="both"/>
        <w:textAlignment w:val="auto"/>
        <w:rPr>
          <w:rFonts w:ascii="Times New Roman" w:hAnsi="Times New Roman" w:cs="Times New Roman"/>
          <w:sz w:val="20"/>
          <w:szCs w:val="20"/>
        </w:rPr>
      </w:pPr>
      <w:r w:rsidRPr="001C02C8">
        <w:rPr>
          <w:rFonts w:ascii="Times New Roman" w:hAnsi="Times New Roman" w:cs="Times New Roman"/>
          <w:sz w:val="20"/>
          <w:szCs w:val="20"/>
        </w:rPr>
        <w:t xml:space="preserve">It is recommended that all the biological data be included in the Biological Database. To that end, an Excel workbook can be provided to each investigator to facilitate data transfer. </w:t>
      </w:r>
    </w:p>
    <w:p w14:paraId="11D45824" w14:textId="77777777" w:rsidR="00C66592" w:rsidRPr="00C66592" w:rsidRDefault="00C66592" w:rsidP="00F25277">
      <w:pPr>
        <w:jc w:val="both"/>
        <w:rPr>
          <w:lang w:val="en-GB"/>
        </w:rPr>
      </w:pPr>
    </w:p>
    <w:p w14:paraId="5D1A11DE" w14:textId="77777777" w:rsidR="00F25277" w:rsidRPr="00F25277" w:rsidRDefault="00F25277" w:rsidP="00F25277">
      <w:pPr>
        <w:jc w:val="both"/>
        <w:rPr>
          <w:b/>
          <w:lang w:val="en-GB"/>
        </w:rPr>
      </w:pPr>
      <w:r w:rsidRPr="00F25277">
        <w:rPr>
          <w:b/>
          <w:lang w:val="en-GB"/>
        </w:rPr>
        <w:t>References</w:t>
      </w:r>
    </w:p>
    <w:p w14:paraId="156E743D" w14:textId="77777777" w:rsidR="00F25277" w:rsidRDefault="00F25277" w:rsidP="00F25277">
      <w:pPr>
        <w:jc w:val="both"/>
        <w:rPr>
          <w:lang w:val="en-GB"/>
        </w:rPr>
      </w:pPr>
    </w:p>
    <w:p w14:paraId="5EFBF6AB" w14:textId="1A460B29" w:rsidR="00F25277" w:rsidRDefault="00F25277" w:rsidP="00F25277">
      <w:pPr>
        <w:jc w:val="both"/>
        <w:rPr>
          <w:lang w:val="en-GB"/>
        </w:rPr>
      </w:pPr>
      <w:proofErr w:type="spellStart"/>
      <w:r w:rsidRPr="00F25277">
        <w:rPr>
          <w:lang w:val="en-GB"/>
        </w:rPr>
        <w:t>Ailloud</w:t>
      </w:r>
      <w:proofErr w:type="spellEnd"/>
      <w:r w:rsidRPr="00F25277">
        <w:rPr>
          <w:lang w:val="en-GB"/>
        </w:rPr>
        <w:t xml:space="preserve"> L.E., Lauretta M.V., </w:t>
      </w:r>
      <w:proofErr w:type="spellStart"/>
      <w:r w:rsidRPr="00F25277">
        <w:rPr>
          <w:lang w:val="en-GB"/>
        </w:rPr>
        <w:t>Hoenig</w:t>
      </w:r>
      <w:proofErr w:type="spellEnd"/>
      <w:r w:rsidRPr="00F25277">
        <w:rPr>
          <w:lang w:val="en-GB"/>
        </w:rPr>
        <w:t xml:space="preserve"> J.M., </w:t>
      </w:r>
      <w:proofErr w:type="spellStart"/>
      <w:r w:rsidRPr="00F25277">
        <w:rPr>
          <w:lang w:val="en-GB"/>
        </w:rPr>
        <w:t>Hanke</w:t>
      </w:r>
      <w:proofErr w:type="spellEnd"/>
      <w:r w:rsidRPr="00F25277">
        <w:rPr>
          <w:lang w:val="en-GB"/>
        </w:rPr>
        <w:t xml:space="preserve"> A.R., </w:t>
      </w:r>
      <w:proofErr w:type="spellStart"/>
      <w:r w:rsidRPr="00F25277">
        <w:rPr>
          <w:lang w:val="en-GB"/>
        </w:rPr>
        <w:t>Golet</w:t>
      </w:r>
      <w:proofErr w:type="spellEnd"/>
      <w:r w:rsidRPr="00F25277">
        <w:rPr>
          <w:lang w:val="en-GB"/>
        </w:rPr>
        <w:t xml:space="preserve"> W.J., Allman R., and </w:t>
      </w:r>
      <w:proofErr w:type="spellStart"/>
      <w:r w:rsidRPr="00F25277">
        <w:rPr>
          <w:lang w:val="en-GB"/>
        </w:rPr>
        <w:t>Siskey</w:t>
      </w:r>
      <w:proofErr w:type="spellEnd"/>
      <w:r w:rsidRPr="00F25277">
        <w:rPr>
          <w:lang w:val="en-GB"/>
        </w:rPr>
        <w:t xml:space="preserve"> M.R.</w:t>
      </w:r>
      <w:r w:rsidR="00C66592">
        <w:rPr>
          <w:lang w:val="en-GB"/>
        </w:rPr>
        <w:t xml:space="preserve"> 2016. </w:t>
      </w:r>
      <w:r w:rsidRPr="00F25277">
        <w:rPr>
          <w:lang w:val="en-GB"/>
        </w:rPr>
        <w:t>Improving age composition estimates using hybrid Age Length Keys</w:t>
      </w:r>
      <w:r>
        <w:rPr>
          <w:lang w:val="en-GB"/>
        </w:rPr>
        <w:t>. SCRS/2016/147</w:t>
      </w:r>
    </w:p>
    <w:p w14:paraId="1B243097" w14:textId="77777777" w:rsidR="00AD2A24" w:rsidRPr="00F25277" w:rsidRDefault="00AD2A24" w:rsidP="00AD2A24">
      <w:pPr>
        <w:jc w:val="both"/>
        <w:rPr>
          <w:lang w:val="en-GB"/>
        </w:rPr>
      </w:pPr>
    </w:p>
    <w:p w14:paraId="5668BEA3" w14:textId="77777777" w:rsidR="00AD2A24" w:rsidRDefault="00AD2A24" w:rsidP="00AD2A24">
      <w:pPr>
        <w:jc w:val="both"/>
        <w:rPr>
          <w:lang w:val="en-GB"/>
        </w:rPr>
      </w:pPr>
      <w:r w:rsidRPr="00AD2A24">
        <w:rPr>
          <w:lang w:val="en-GB"/>
        </w:rPr>
        <w:t xml:space="preserve">Butterworth D.S., and </w:t>
      </w:r>
      <w:proofErr w:type="spellStart"/>
      <w:r w:rsidRPr="00AD2A24">
        <w:rPr>
          <w:lang w:val="en-GB"/>
        </w:rPr>
        <w:t>Rademeyer</w:t>
      </w:r>
      <w:proofErr w:type="spellEnd"/>
      <w:r w:rsidRPr="00AD2A24">
        <w:rPr>
          <w:lang w:val="en-GB"/>
        </w:rPr>
        <w:t xml:space="preserve"> R.A</w:t>
      </w:r>
      <w:r>
        <w:rPr>
          <w:lang w:val="en-GB"/>
        </w:rPr>
        <w:t xml:space="preserve">. 2016. </w:t>
      </w:r>
      <w:r w:rsidRPr="00F25277">
        <w:rPr>
          <w:lang w:val="en-GB"/>
        </w:rPr>
        <w:t>Statistical catch at len</w:t>
      </w:r>
      <w:r>
        <w:rPr>
          <w:lang w:val="en-GB"/>
        </w:rPr>
        <w:t>gth assessment methodology for A</w:t>
      </w:r>
      <w:r w:rsidRPr="00F25277">
        <w:rPr>
          <w:lang w:val="en-GB"/>
        </w:rPr>
        <w:t xml:space="preserve">tlantic </w:t>
      </w:r>
      <w:proofErr w:type="spellStart"/>
      <w:r w:rsidRPr="00F25277">
        <w:rPr>
          <w:lang w:val="en-GB"/>
        </w:rPr>
        <w:t>bluefin</w:t>
      </w:r>
      <w:proofErr w:type="spellEnd"/>
      <w:r w:rsidRPr="00F25277">
        <w:rPr>
          <w:lang w:val="en-GB"/>
        </w:rPr>
        <w:t xml:space="preserve"> tuna</w:t>
      </w:r>
      <w:r>
        <w:rPr>
          <w:lang w:val="en-GB"/>
        </w:rPr>
        <w:t>.</w:t>
      </w:r>
      <w:r w:rsidRPr="00F25277">
        <w:rPr>
          <w:lang w:val="en-GB"/>
        </w:rPr>
        <w:t xml:space="preserve"> </w:t>
      </w:r>
      <w:r>
        <w:rPr>
          <w:lang w:val="en-GB"/>
        </w:rPr>
        <w:t>SCRS/2016/152</w:t>
      </w:r>
    </w:p>
    <w:p w14:paraId="4206E176" w14:textId="77777777" w:rsidR="00F25277" w:rsidRDefault="00F25277" w:rsidP="00F25277">
      <w:pPr>
        <w:jc w:val="both"/>
        <w:rPr>
          <w:lang w:val="en-GB"/>
        </w:rPr>
      </w:pPr>
    </w:p>
    <w:p w14:paraId="0332EFDE" w14:textId="329A93A1" w:rsidR="00F25277" w:rsidRDefault="00F25277" w:rsidP="00F25277">
      <w:pPr>
        <w:jc w:val="both"/>
        <w:rPr>
          <w:lang w:val="en-GB"/>
        </w:rPr>
      </w:pPr>
      <w:proofErr w:type="spellStart"/>
      <w:r w:rsidRPr="00F25277">
        <w:rPr>
          <w:lang w:val="en-GB"/>
        </w:rPr>
        <w:t>Pagá</w:t>
      </w:r>
      <w:proofErr w:type="spellEnd"/>
      <w:r w:rsidRPr="00F25277">
        <w:rPr>
          <w:lang w:val="en-GB"/>
        </w:rPr>
        <w:t xml:space="preserve"> Garcia A., </w:t>
      </w:r>
      <w:proofErr w:type="spellStart"/>
      <w:r w:rsidRPr="00F25277">
        <w:rPr>
          <w:lang w:val="en-GB"/>
        </w:rPr>
        <w:t>Tensek</w:t>
      </w:r>
      <w:proofErr w:type="spellEnd"/>
      <w:r w:rsidRPr="00F25277">
        <w:rPr>
          <w:lang w:val="en-GB"/>
        </w:rPr>
        <w:t xml:space="preserve"> S., and Di </w:t>
      </w:r>
      <w:proofErr w:type="spellStart"/>
      <w:r w:rsidRPr="00F25277">
        <w:rPr>
          <w:lang w:val="en-GB"/>
        </w:rPr>
        <w:t>Natale</w:t>
      </w:r>
      <w:proofErr w:type="spellEnd"/>
      <w:r w:rsidRPr="00F25277">
        <w:rPr>
          <w:lang w:val="en-GB"/>
        </w:rPr>
        <w:t xml:space="preserve"> A.</w:t>
      </w:r>
      <w:r>
        <w:rPr>
          <w:lang w:val="en-GB"/>
        </w:rPr>
        <w:t xml:space="preserve"> 2016. </w:t>
      </w:r>
      <w:r w:rsidRPr="00F25277">
        <w:rPr>
          <w:lang w:val="en-GB"/>
        </w:rPr>
        <w:t>Bluefin tuna (</w:t>
      </w:r>
      <w:proofErr w:type="spellStart"/>
      <w:r w:rsidRPr="00F25277">
        <w:rPr>
          <w:i/>
          <w:lang w:val="en-GB"/>
        </w:rPr>
        <w:t>Thunnus</w:t>
      </w:r>
      <w:proofErr w:type="spellEnd"/>
      <w:r w:rsidRPr="00F25277">
        <w:rPr>
          <w:i/>
          <w:lang w:val="en-GB"/>
        </w:rPr>
        <w:t xml:space="preserve"> </w:t>
      </w:r>
      <w:proofErr w:type="spellStart"/>
      <w:r w:rsidRPr="00F25277">
        <w:rPr>
          <w:i/>
          <w:lang w:val="en-GB"/>
        </w:rPr>
        <w:t>thynnus</w:t>
      </w:r>
      <w:proofErr w:type="spellEnd"/>
      <w:r w:rsidRPr="00F25277">
        <w:rPr>
          <w:lang w:val="en-GB"/>
        </w:rPr>
        <w:t>) growth derived from conventional tag data</w:t>
      </w:r>
      <w:r>
        <w:rPr>
          <w:lang w:val="en-GB"/>
        </w:rPr>
        <w:t>.</w:t>
      </w:r>
      <w:r w:rsidRPr="00F25277">
        <w:rPr>
          <w:lang w:val="en-GB"/>
        </w:rPr>
        <w:t xml:space="preserve"> </w:t>
      </w:r>
      <w:r>
        <w:rPr>
          <w:lang w:val="en-GB"/>
        </w:rPr>
        <w:t>SCRS/2016/143</w:t>
      </w:r>
    </w:p>
    <w:p w14:paraId="050F2F69" w14:textId="77777777" w:rsidR="00F25277" w:rsidRPr="00F25277" w:rsidRDefault="00F25277" w:rsidP="00F25277">
      <w:pPr>
        <w:jc w:val="both"/>
        <w:rPr>
          <w:lang w:val="en-GB"/>
        </w:rPr>
      </w:pPr>
    </w:p>
    <w:p w14:paraId="5428C0C8" w14:textId="68F2F2D6" w:rsidR="00F25277" w:rsidRDefault="00AD2A24" w:rsidP="00F25277">
      <w:pPr>
        <w:jc w:val="both"/>
        <w:rPr>
          <w:lang w:val="en-GB"/>
        </w:rPr>
      </w:pPr>
      <w:proofErr w:type="spellStart"/>
      <w:r w:rsidRPr="00AD2A24">
        <w:rPr>
          <w:lang w:val="en-GB"/>
        </w:rPr>
        <w:t>Quelle</w:t>
      </w:r>
      <w:proofErr w:type="spellEnd"/>
      <w:r w:rsidRPr="00AD2A24">
        <w:rPr>
          <w:lang w:val="en-GB"/>
        </w:rPr>
        <w:t xml:space="preserve"> P., Rodriguez-Marin E., Ruiz M., and </w:t>
      </w:r>
      <w:proofErr w:type="spellStart"/>
      <w:proofErr w:type="gramStart"/>
      <w:r w:rsidRPr="00AD2A24">
        <w:rPr>
          <w:lang w:val="en-GB"/>
        </w:rPr>
        <w:t>Gatt</w:t>
      </w:r>
      <w:proofErr w:type="spellEnd"/>
      <w:proofErr w:type="gramEnd"/>
      <w:r w:rsidRPr="00AD2A24">
        <w:rPr>
          <w:lang w:val="en-GB"/>
        </w:rPr>
        <w:t xml:space="preserve"> M.</w:t>
      </w:r>
      <w:r>
        <w:rPr>
          <w:lang w:val="en-GB"/>
        </w:rPr>
        <w:t xml:space="preserve"> 2016. </w:t>
      </w:r>
      <w:r w:rsidR="00F25277" w:rsidRPr="00F25277">
        <w:rPr>
          <w:lang w:val="en-GB"/>
        </w:rPr>
        <w:t xml:space="preserve">Age-length keys availability for </w:t>
      </w:r>
      <w:r w:rsidR="00F25277">
        <w:rPr>
          <w:lang w:val="en-GB"/>
        </w:rPr>
        <w:t>A</w:t>
      </w:r>
      <w:r w:rsidR="00F25277" w:rsidRPr="00F25277">
        <w:rPr>
          <w:lang w:val="en-GB"/>
        </w:rPr>
        <w:t xml:space="preserve">tlantic </w:t>
      </w:r>
      <w:proofErr w:type="spellStart"/>
      <w:r w:rsidR="00F25277" w:rsidRPr="00F25277">
        <w:rPr>
          <w:lang w:val="en-GB"/>
        </w:rPr>
        <w:t>bluefin</w:t>
      </w:r>
      <w:proofErr w:type="spellEnd"/>
      <w:r w:rsidR="00F25277" w:rsidRPr="00F25277">
        <w:rPr>
          <w:lang w:val="en-GB"/>
        </w:rPr>
        <w:t xml:space="preserve"> tuna captured in the eastern management area. </w:t>
      </w:r>
      <w:r w:rsidR="00F25277">
        <w:rPr>
          <w:lang w:val="en-GB"/>
        </w:rPr>
        <w:t>SCRS/2016/133</w:t>
      </w:r>
    </w:p>
    <w:p w14:paraId="476F7376" w14:textId="77777777" w:rsidR="00F25277" w:rsidRPr="00F25277" w:rsidRDefault="00F25277" w:rsidP="00F25277">
      <w:pPr>
        <w:jc w:val="both"/>
        <w:rPr>
          <w:lang w:val="en-GB"/>
        </w:rPr>
      </w:pPr>
    </w:p>
    <w:p w14:paraId="3A78AE26" w14:textId="77E2D235" w:rsidR="00F25277" w:rsidRDefault="00AD2A24" w:rsidP="00F25277">
      <w:pPr>
        <w:jc w:val="both"/>
        <w:rPr>
          <w:lang w:val="en-GB"/>
        </w:rPr>
      </w:pPr>
      <w:r w:rsidRPr="00AD2A24">
        <w:rPr>
          <w:lang w:val="en-GB"/>
        </w:rPr>
        <w:t xml:space="preserve">Rodriguez-Marin E., </w:t>
      </w:r>
      <w:proofErr w:type="spellStart"/>
      <w:r w:rsidRPr="00AD2A24">
        <w:rPr>
          <w:lang w:val="en-GB"/>
        </w:rPr>
        <w:t>Quelle</w:t>
      </w:r>
      <w:proofErr w:type="spellEnd"/>
      <w:r w:rsidRPr="00AD2A24">
        <w:rPr>
          <w:lang w:val="en-GB"/>
        </w:rPr>
        <w:t xml:space="preserve"> P., Ruiz M., </w:t>
      </w:r>
      <w:proofErr w:type="spellStart"/>
      <w:r w:rsidRPr="00AD2A24">
        <w:rPr>
          <w:lang w:val="en-GB"/>
        </w:rPr>
        <w:t>Busawon</w:t>
      </w:r>
      <w:proofErr w:type="spellEnd"/>
      <w:r w:rsidRPr="00AD2A24">
        <w:rPr>
          <w:lang w:val="en-GB"/>
        </w:rPr>
        <w:t xml:space="preserve"> D., </w:t>
      </w:r>
      <w:proofErr w:type="spellStart"/>
      <w:r w:rsidRPr="00AD2A24">
        <w:rPr>
          <w:lang w:val="en-GB"/>
        </w:rPr>
        <w:t>Golet</w:t>
      </w:r>
      <w:proofErr w:type="spellEnd"/>
      <w:r w:rsidRPr="00AD2A24">
        <w:rPr>
          <w:lang w:val="en-GB"/>
        </w:rPr>
        <w:t xml:space="preserve"> W., Dalton A., and </w:t>
      </w:r>
      <w:proofErr w:type="spellStart"/>
      <w:r w:rsidRPr="00AD2A24">
        <w:rPr>
          <w:lang w:val="en-GB"/>
        </w:rPr>
        <w:t>Hanke</w:t>
      </w:r>
      <w:proofErr w:type="spellEnd"/>
      <w:r w:rsidRPr="00AD2A24">
        <w:rPr>
          <w:lang w:val="en-GB"/>
        </w:rPr>
        <w:t xml:space="preserve"> A.</w:t>
      </w:r>
      <w:r>
        <w:rPr>
          <w:lang w:val="en-GB"/>
        </w:rPr>
        <w:t xml:space="preserve"> 2016. </w:t>
      </w:r>
      <w:r w:rsidRPr="00F25277">
        <w:rPr>
          <w:lang w:val="en-GB"/>
        </w:rPr>
        <w:t xml:space="preserve">Updated comparison of age estimates from paired calcified structures from </w:t>
      </w:r>
      <w:r>
        <w:rPr>
          <w:lang w:val="en-GB"/>
        </w:rPr>
        <w:t>A</w:t>
      </w:r>
      <w:r w:rsidRPr="00F25277">
        <w:rPr>
          <w:lang w:val="en-GB"/>
        </w:rPr>
        <w:t xml:space="preserve">tlantic </w:t>
      </w:r>
      <w:proofErr w:type="spellStart"/>
      <w:r w:rsidRPr="00F25277">
        <w:rPr>
          <w:lang w:val="en-GB"/>
        </w:rPr>
        <w:t>bluefin</w:t>
      </w:r>
      <w:proofErr w:type="spellEnd"/>
      <w:r w:rsidRPr="00F25277">
        <w:rPr>
          <w:lang w:val="en-GB"/>
        </w:rPr>
        <w:t xml:space="preserve"> tuna</w:t>
      </w:r>
      <w:r>
        <w:rPr>
          <w:lang w:val="en-GB"/>
        </w:rPr>
        <w:t>.</w:t>
      </w:r>
      <w:r w:rsidRPr="00F25277">
        <w:rPr>
          <w:lang w:val="en-GB"/>
        </w:rPr>
        <w:t xml:space="preserve"> </w:t>
      </w:r>
      <w:r>
        <w:rPr>
          <w:lang w:val="en-GB"/>
        </w:rPr>
        <w:t>SCRS/2016/134</w:t>
      </w:r>
    </w:p>
    <w:p w14:paraId="2F131E8E" w14:textId="77777777" w:rsidR="00AD2A24" w:rsidRPr="00F25277" w:rsidRDefault="00AD2A24" w:rsidP="00F25277">
      <w:pPr>
        <w:jc w:val="both"/>
        <w:rPr>
          <w:lang w:val="en-GB"/>
        </w:rPr>
      </w:pPr>
    </w:p>
    <w:p w14:paraId="01596F8B" w14:textId="7C24772E" w:rsidR="00F25277" w:rsidRPr="00F25277" w:rsidRDefault="00F25277" w:rsidP="00F25277">
      <w:pPr>
        <w:jc w:val="both"/>
        <w:rPr>
          <w:lang w:val="en-GB"/>
        </w:rPr>
      </w:pPr>
      <w:proofErr w:type="spellStart"/>
      <w:r w:rsidRPr="00F25277">
        <w:rPr>
          <w:lang w:val="en-GB"/>
        </w:rPr>
        <w:t>Siskey</w:t>
      </w:r>
      <w:proofErr w:type="spellEnd"/>
      <w:r w:rsidRPr="00F25277">
        <w:rPr>
          <w:lang w:val="en-GB"/>
        </w:rPr>
        <w:t xml:space="preserve"> M.R., </w:t>
      </w:r>
      <w:proofErr w:type="spellStart"/>
      <w:r w:rsidRPr="00F25277">
        <w:rPr>
          <w:lang w:val="en-GB"/>
        </w:rPr>
        <w:t>Lyubchicha</w:t>
      </w:r>
      <w:proofErr w:type="spellEnd"/>
      <w:r w:rsidRPr="00F25277">
        <w:rPr>
          <w:lang w:val="en-GB"/>
        </w:rPr>
        <w:t xml:space="preserve"> V., </w:t>
      </w:r>
      <w:proofErr w:type="spellStart"/>
      <w:r w:rsidRPr="00F25277">
        <w:rPr>
          <w:lang w:val="en-GB"/>
        </w:rPr>
        <w:t>Lian</w:t>
      </w:r>
      <w:r w:rsidR="00AD2A24">
        <w:rPr>
          <w:lang w:val="en-GB"/>
        </w:rPr>
        <w:t>ga</w:t>
      </w:r>
      <w:proofErr w:type="spellEnd"/>
      <w:r w:rsidR="00AD2A24">
        <w:rPr>
          <w:lang w:val="en-GB"/>
        </w:rPr>
        <w:t xml:space="preserve"> D., </w:t>
      </w:r>
      <w:proofErr w:type="spellStart"/>
      <w:r w:rsidR="00AD2A24">
        <w:rPr>
          <w:lang w:val="en-GB"/>
        </w:rPr>
        <w:t>Piccoli</w:t>
      </w:r>
      <w:proofErr w:type="spellEnd"/>
      <w:r w:rsidR="00AD2A24">
        <w:rPr>
          <w:lang w:val="en-GB"/>
        </w:rPr>
        <w:t xml:space="preserve"> P.M., </w:t>
      </w:r>
      <w:proofErr w:type="spellStart"/>
      <w:r w:rsidR="00AD2A24">
        <w:rPr>
          <w:lang w:val="en-GB"/>
        </w:rPr>
        <w:t>Secor</w:t>
      </w:r>
      <w:proofErr w:type="spellEnd"/>
      <w:r w:rsidR="00AD2A24">
        <w:rPr>
          <w:lang w:val="en-GB"/>
        </w:rPr>
        <w:t xml:space="preserve"> D.H.</w:t>
      </w:r>
      <w:r w:rsidRPr="00F25277">
        <w:rPr>
          <w:lang w:val="en-GB"/>
        </w:rPr>
        <w:t xml:space="preserve"> 2016. Periodicity of strontium: Calcium across annuli further validates otolith-ageing for Atlantic </w:t>
      </w:r>
      <w:proofErr w:type="spellStart"/>
      <w:r w:rsidRPr="00F25277">
        <w:rPr>
          <w:lang w:val="en-GB"/>
        </w:rPr>
        <w:t>bluefin</w:t>
      </w:r>
      <w:proofErr w:type="spellEnd"/>
      <w:r w:rsidRPr="00F25277">
        <w:rPr>
          <w:lang w:val="en-GB"/>
        </w:rPr>
        <w:t xml:space="preserve"> tuna (</w:t>
      </w:r>
      <w:proofErr w:type="spellStart"/>
      <w:r w:rsidRPr="00F25277">
        <w:rPr>
          <w:i/>
          <w:lang w:val="en-GB"/>
        </w:rPr>
        <w:t>Thunnus</w:t>
      </w:r>
      <w:proofErr w:type="spellEnd"/>
      <w:r w:rsidRPr="00F25277">
        <w:rPr>
          <w:i/>
          <w:lang w:val="en-GB"/>
        </w:rPr>
        <w:t xml:space="preserve"> </w:t>
      </w:r>
      <w:proofErr w:type="spellStart"/>
      <w:r w:rsidRPr="00F25277">
        <w:rPr>
          <w:i/>
          <w:lang w:val="en-GB"/>
        </w:rPr>
        <w:t>thynnus</w:t>
      </w:r>
      <w:proofErr w:type="spellEnd"/>
      <w:r w:rsidRPr="00F25277">
        <w:rPr>
          <w:lang w:val="en-GB"/>
        </w:rPr>
        <w:t>). Fish Res</w:t>
      </w:r>
      <w:r w:rsidRPr="00F25277">
        <w:rPr>
          <w:lang w:val="en-GB"/>
        </w:rPr>
        <w:br/>
        <w:t>177:</w:t>
      </w:r>
      <w:r>
        <w:rPr>
          <w:lang w:val="en-GB"/>
        </w:rPr>
        <w:t xml:space="preserve"> </w:t>
      </w:r>
      <w:r w:rsidRPr="00F25277">
        <w:rPr>
          <w:lang w:val="en-GB"/>
        </w:rPr>
        <w:t>13-17.</w:t>
      </w:r>
    </w:p>
    <w:p w14:paraId="5F18E755" w14:textId="77777777" w:rsidR="00F25277" w:rsidRPr="00F25277" w:rsidRDefault="00F25277" w:rsidP="00F25277">
      <w:pPr>
        <w:jc w:val="both"/>
        <w:rPr>
          <w:lang w:val="en-GB"/>
        </w:rPr>
      </w:pPr>
      <w:r w:rsidRPr="00F25277">
        <w:rPr>
          <w:lang w:val="en-GB"/>
        </w:rPr>
        <w:br w:type="page"/>
      </w:r>
    </w:p>
    <w:p w14:paraId="596F9ECA" w14:textId="4D349A3D" w:rsidR="00F25277" w:rsidRDefault="00F25277" w:rsidP="00C66592">
      <w:pPr>
        <w:jc w:val="both"/>
        <w:rPr>
          <w:lang w:val="en-GB"/>
        </w:rPr>
      </w:pPr>
      <w:r w:rsidRPr="00C66592">
        <w:rPr>
          <w:b/>
          <w:lang w:val="en-GB"/>
        </w:rPr>
        <w:lastRenderedPageBreak/>
        <w:t xml:space="preserve">Table </w:t>
      </w:r>
      <w:r w:rsidR="00C66592" w:rsidRPr="00C66592">
        <w:rPr>
          <w:b/>
          <w:lang w:val="en-GB"/>
        </w:rPr>
        <w:t>1</w:t>
      </w:r>
      <w:r w:rsidRPr="00C66592">
        <w:rPr>
          <w:b/>
          <w:lang w:val="en-GB"/>
        </w:rPr>
        <w:t>.</w:t>
      </w:r>
      <w:r w:rsidRPr="00F25277">
        <w:rPr>
          <w:lang w:val="en-GB"/>
        </w:rPr>
        <w:t xml:space="preserve"> </w:t>
      </w:r>
      <w:proofErr w:type="spellStart"/>
      <w:r w:rsidRPr="00F25277">
        <w:rPr>
          <w:lang w:val="en-GB"/>
        </w:rPr>
        <w:t>Mohn</w:t>
      </w:r>
      <w:proofErr w:type="spellEnd"/>
      <w:r w:rsidRPr="00F25277">
        <w:rPr>
          <w:lang w:val="en-GB"/>
        </w:rPr>
        <w:t xml:space="preserve"> statistics for Mean squared error, Mean absolute error (a measure of error) and </w:t>
      </w:r>
      <w:proofErr w:type="spellStart"/>
      <w:r w:rsidRPr="00F25277">
        <w:rPr>
          <w:lang w:val="en-GB"/>
        </w:rPr>
        <w:t>Mohn</w:t>
      </w:r>
      <w:proofErr w:type="spellEnd"/>
      <w:r w:rsidRPr="00F25277">
        <w:rPr>
          <w:lang w:val="en-GB"/>
        </w:rPr>
        <w:t xml:space="preserve"> bias from 10 year and 5 year retrospective peels for the three methods of obtaining catch at age. </w:t>
      </w:r>
    </w:p>
    <w:p w14:paraId="760DEFC5" w14:textId="77777777" w:rsidR="00C66592" w:rsidRPr="00F25277" w:rsidRDefault="00C66592" w:rsidP="00C66592">
      <w:pPr>
        <w:jc w:val="both"/>
        <w:rPr>
          <w:lang w:val="en-GB"/>
        </w:rPr>
      </w:pPr>
    </w:p>
    <w:tbl>
      <w:tblPr>
        <w:tblW w:w="6956" w:type="dxa"/>
        <w:tblInd w:w="1053" w:type="dxa"/>
        <w:tblLook w:val="04A0" w:firstRow="1" w:lastRow="0" w:firstColumn="1" w:lastColumn="0" w:noHBand="0" w:noVBand="1"/>
      </w:tblPr>
      <w:tblGrid>
        <w:gridCol w:w="960"/>
        <w:gridCol w:w="1047"/>
        <w:gridCol w:w="960"/>
        <w:gridCol w:w="960"/>
        <w:gridCol w:w="1109"/>
        <w:gridCol w:w="960"/>
        <w:gridCol w:w="960"/>
      </w:tblGrid>
      <w:tr w:rsidR="00F25277" w:rsidRPr="001C02C8" w14:paraId="6CC13BEF" w14:textId="77777777" w:rsidTr="00C66592">
        <w:trPr>
          <w:trHeight w:val="300"/>
        </w:trPr>
        <w:tc>
          <w:tcPr>
            <w:tcW w:w="960" w:type="dxa"/>
            <w:tcBorders>
              <w:top w:val="nil"/>
              <w:left w:val="nil"/>
              <w:right w:val="nil"/>
            </w:tcBorders>
            <w:shd w:val="clear" w:color="auto" w:fill="auto"/>
            <w:noWrap/>
            <w:vAlign w:val="bottom"/>
            <w:hideMark/>
          </w:tcPr>
          <w:p w14:paraId="2A2B9ACE" w14:textId="77777777" w:rsidR="00F25277" w:rsidRPr="001C02C8" w:rsidRDefault="00F25277" w:rsidP="00F25277">
            <w:r w:rsidRPr="001C02C8">
              <w:t xml:space="preserve">10 </w:t>
            </w:r>
            <w:proofErr w:type="spellStart"/>
            <w:r w:rsidRPr="001C02C8">
              <w:t>years</w:t>
            </w:r>
            <w:proofErr w:type="spellEnd"/>
          </w:p>
        </w:tc>
        <w:tc>
          <w:tcPr>
            <w:tcW w:w="1047" w:type="dxa"/>
            <w:tcBorders>
              <w:top w:val="nil"/>
              <w:left w:val="nil"/>
              <w:right w:val="nil"/>
            </w:tcBorders>
            <w:shd w:val="clear" w:color="auto" w:fill="auto"/>
            <w:noWrap/>
            <w:vAlign w:val="bottom"/>
            <w:hideMark/>
          </w:tcPr>
          <w:p w14:paraId="65DE8822" w14:textId="77777777" w:rsidR="00F25277" w:rsidRPr="001C02C8" w:rsidRDefault="00F25277" w:rsidP="00F25277">
            <w:proofErr w:type="spellStart"/>
            <w:r w:rsidRPr="001C02C8">
              <w:t>Recruits</w:t>
            </w:r>
            <w:proofErr w:type="spellEnd"/>
          </w:p>
        </w:tc>
        <w:tc>
          <w:tcPr>
            <w:tcW w:w="960" w:type="dxa"/>
            <w:tcBorders>
              <w:top w:val="nil"/>
              <w:left w:val="nil"/>
              <w:bottom w:val="single" w:sz="4" w:space="0" w:color="auto"/>
              <w:right w:val="nil"/>
            </w:tcBorders>
            <w:shd w:val="clear" w:color="auto" w:fill="auto"/>
            <w:noWrap/>
            <w:vAlign w:val="bottom"/>
            <w:hideMark/>
          </w:tcPr>
          <w:p w14:paraId="25195C24" w14:textId="77777777" w:rsidR="00F25277" w:rsidRPr="001C02C8" w:rsidRDefault="00F25277" w:rsidP="00F25277"/>
        </w:tc>
        <w:tc>
          <w:tcPr>
            <w:tcW w:w="960" w:type="dxa"/>
            <w:tcBorders>
              <w:top w:val="nil"/>
              <w:left w:val="nil"/>
              <w:bottom w:val="single" w:sz="4" w:space="0" w:color="auto"/>
              <w:right w:val="nil"/>
            </w:tcBorders>
            <w:shd w:val="clear" w:color="auto" w:fill="auto"/>
            <w:noWrap/>
            <w:vAlign w:val="bottom"/>
            <w:hideMark/>
          </w:tcPr>
          <w:p w14:paraId="58F0981C" w14:textId="77777777" w:rsidR="00F25277" w:rsidRPr="001C02C8" w:rsidRDefault="00F25277" w:rsidP="00F25277"/>
        </w:tc>
        <w:tc>
          <w:tcPr>
            <w:tcW w:w="1109" w:type="dxa"/>
            <w:tcBorders>
              <w:top w:val="nil"/>
              <w:left w:val="nil"/>
              <w:bottom w:val="single" w:sz="4" w:space="0" w:color="auto"/>
              <w:right w:val="nil"/>
            </w:tcBorders>
            <w:shd w:val="clear" w:color="auto" w:fill="auto"/>
            <w:noWrap/>
            <w:vAlign w:val="bottom"/>
            <w:hideMark/>
          </w:tcPr>
          <w:p w14:paraId="21084B82" w14:textId="77777777" w:rsidR="00F25277" w:rsidRPr="001C02C8" w:rsidRDefault="00F25277" w:rsidP="00F25277">
            <w:r w:rsidRPr="001C02C8">
              <w:t>SSB</w:t>
            </w:r>
          </w:p>
        </w:tc>
        <w:tc>
          <w:tcPr>
            <w:tcW w:w="960" w:type="dxa"/>
            <w:tcBorders>
              <w:top w:val="nil"/>
              <w:left w:val="nil"/>
              <w:bottom w:val="single" w:sz="4" w:space="0" w:color="auto"/>
              <w:right w:val="nil"/>
            </w:tcBorders>
            <w:shd w:val="clear" w:color="auto" w:fill="auto"/>
            <w:noWrap/>
            <w:vAlign w:val="bottom"/>
            <w:hideMark/>
          </w:tcPr>
          <w:p w14:paraId="56456BD4" w14:textId="77777777" w:rsidR="00F25277" w:rsidRPr="001C02C8" w:rsidRDefault="00F25277" w:rsidP="00F25277"/>
        </w:tc>
        <w:tc>
          <w:tcPr>
            <w:tcW w:w="960" w:type="dxa"/>
            <w:tcBorders>
              <w:top w:val="nil"/>
              <w:left w:val="nil"/>
              <w:bottom w:val="single" w:sz="4" w:space="0" w:color="auto"/>
              <w:right w:val="nil"/>
            </w:tcBorders>
            <w:shd w:val="clear" w:color="auto" w:fill="auto"/>
            <w:noWrap/>
            <w:vAlign w:val="bottom"/>
            <w:hideMark/>
          </w:tcPr>
          <w:p w14:paraId="4046874C" w14:textId="77777777" w:rsidR="00F25277" w:rsidRPr="001C02C8" w:rsidRDefault="00F25277" w:rsidP="00F25277"/>
        </w:tc>
      </w:tr>
      <w:tr w:rsidR="00F25277" w:rsidRPr="001C02C8" w14:paraId="1C3034AB" w14:textId="77777777" w:rsidTr="00C66592">
        <w:trPr>
          <w:trHeight w:val="300"/>
        </w:trPr>
        <w:tc>
          <w:tcPr>
            <w:tcW w:w="960" w:type="dxa"/>
            <w:tcBorders>
              <w:top w:val="nil"/>
              <w:left w:val="nil"/>
              <w:bottom w:val="single" w:sz="4" w:space="0" w:color="auto"/>
              <w:right w:val="nil"/>
            </w:tcBorders>
            <w:shd w:val="clear" w:color="auto" w:fill="auto"/>
            <w:noWrap/>
            <w:vAlign w:val="bottom"/>
            <w:hideMark/>
          </w:tcPr>
          <w:p w14:paraId="4C252B0C" w14:textId="77777777" w:rsidR="00F25277" w:rsidRPr="001C02C8" w:rsidRDefault="00F25277" w:rsidP="00F25277"/>
        </w:tc>
        <w:tc>
          <w:tcPr>
            <w:tcW w:w="1047" w:type="dxa"/>
            <w:tcBorders>
              <w:top w:val="nil"/>
              <w:left w:val="nil"/>
              <w:bottom w:val="single" w:sz="4" w:space="0" w:color="auto"/>
              <w:right w:val="nil"/>
            </w:tcBorders>
            <w:shd w:val="clear" w:color="auto" w:fill="auto"/>
            <w:noWrap/>
            <w:vAlign w:val="bottom"/>
            <w:hideMark/>
          </w:tcPr>
          <w:p w14:paraId="48F14280" w14:textId="77777777" w:rsidR="00F25277" w:rsidRPr="001C02C8" w:rsidRDefault="00F25277" w:rsidP="00F25277">
            <w:r w:rsidRPr="001C02C8">
              <w:t>MSE</w:t>
            </w:r>
          </w:p>
        </w:tc>
        <w:tc>
          <w:tcPr>
            <w:tcW w:w="960" w:type="dxa"/>
            <w:tcBorders>
              <w:top w:val="single" w:sz="4" w:space="0" w:color="auto"/>
              <w:left w:val="nil"/>
              <w:bottom w:val="single" w:sz="4" w:space="0" w:color="auto"/>
              <w:right w:val="nil"/>
            </w:tcBorders>
            <w:shd w:val="clear" w:color="auto" w:fill="auto"/>
            <w:noWrap/>
            <w:vAlign w:val="bottom"/>
            <w:hideMark/>
          </w:tcPr>
          <w:p w14:paraId="6A910BDA" w14:textId="77777777" w:rsidR="00F25277" w:rsidRPr="001C02C8" w:rsidRDefault="00F25277" w:rsidP="00F25277">
            <w:r w:rsidRPr="001C02C8">
              <w:t>MAE</w:t>
            </w:r>
          </w:p>
        </w:tc>
        <w:tc>
          <w:tcPr>
            <w:tcW w:w="960" w:type="dxa"/>
            <w:tcBorders>
              <w:top w:val="single" w:sz="4" w:space="0" w:color="auto"/>
              <w:left w:val="nil"/>
              <w:bottom w:val="single" w:sz="4" w:space="0" w:color="auto"/>
              <w:right w:val="nil"/>
            </w:tcBorders>
            <w:shd w:val="clear" w:color="auto" w:fill="auto"/>
            <w:noWrap/>
            <w:vAlign w:val="bottom"/>
            <w:hideMark/>
          </w:tcPr>
          <w:p w14:paraId="5980A4DA" w14:textId="77777777" w:rsidR="00F25277" w:rsidRPr="001C02C8" w:rsidRDefault="00F25277" w:rsidP="00F25277">
            <w:r w:rsidRPr="001C02C8">
              <w:t>BIAS</w:t>
            </w:r>
          </w:p>
        </w:tc>
        <w:tc>
          <w:tcPr>
            <w:tcW w:w="1109" w:type="dxa"/>
            <w:tcBorders>
              <w:top w:val="single" w:sz="4" w:space="0" w:color="auto"/>
              <w:left w:val="nil"/>
              <w:bottom w:val="single" w:sz="4" w:space="0" w:color="auto"/>
              <w:right w:val="nil"/>
            </w:tcBorders>
            <w:shd w:val="clear" w:color="auto" w:fill="auto"/>
            <w:noWrap/>
            <w:vAlign w:val="bottom"/>
            <w:hideMark/>
          </w:tcPr>
          <w:p w14:paraId="3741264C" w14:textId="77777777" w:rsidR="00F25277" w:rsidRPr="001C02C8" w:rsidRDefault="00F25277" w:rsidP="00F25277">
            <w:r w:rsidRPr="001C02C8">
              <w:t>MSE</w:t>
            </w:r>
          </w:p>
        </w:tc>
        <w:tc>
          <w:tcPr>
            <w:tcW w:w="960" w:type="dxa"/>
            <w:tcBorders>
              <w:top w:val="single" w:sz="4" w:space="0" w:color="auto"/>
              <w:left w:val="nil"/>
              <w:bottom w:val="single" w:sz="4" w:space="0" w:color="auto"/>
              <w:right w:val="nil"/>
            </w:tcBorders>
            <w:shd w:val="clear" w:color="auto" w:fill="auto"/>
            <w:noWrap/>
            <w:vAlign w:val="bottom"/>
            <w:hideMark/>
          </w:tcPr>
          <w:p w14:paraId="5967090D" w14:textId="77777777" w:rsidR="00F25277" w:rsidRPr="001C02C8" w:rsidRDefault="00F25277" w:rsidP="00F25277">
            <w:r w:rsidRPr="001C02C8">
              <w:t>MAE</w:t>
            </w:r>
          </w:p>
        </w:tc>
        <w:tc>
          <w:tcPr>
            <w:tcW w:w="960" w:type="dxa"/>
            <w:tcBorders>
              <w:top w:val="single" w:sz="4" w:space="0" w:color="auto"/>
              <w:left w:val="nil"/>
              <w:bottom w:val="single" w:sz="4" w:space="0" w:color="auto"/>
              <w:right w:val="nil"/>
            </w:tcBorders>
            <w:shd w:val="clear" w:color="auto" w:fill="auto"/>
            <w:noWrap/>
            <w:vAlign w:val="bottom"/>
            <w:hideMark/>
          </w:tcPr>
          <w:p w14:paraId="60D31096" w14:textId="77777777" w:rsidR="00F25277" w:rsidRPr="001C02C8" w:rsidRDefault="00F25277" w:rsidP="00F25277">
            <w:r w:rsidRPr="001C02C8">
              <w:t>BIAS</w:t>
            </w:r>
          </w:p>
        </w:tc>
      </w:tr>
      <w:tr w:rsidR="00F25277" w:rsidRPr="001C02C8" w14:paraId="6B438CA7" w14:textId="77777777" w:rsidTr="00C66592">
        <w:trPr>
          <w:trHeight w:val="300"/>
        </w:trPr>
        <w:tc>
          <w:tcPr>
            <w:tcW w:w="960" w:type="dxa"/>
            <w:tcBorders>
              <w:top w:val="single" w:sz="4" w:space="0" w:color="auto"/>
              <w:left w:val="nil"/>
              <w:bottom w:val="nil"/>
              <w:right w:val="nil"/>
            </w:tcBorders>
            <w:shd w:val="clear" w:color="auto" w:fill="auto"/>
            <w:noWrap/>
            <w:vAlign w:val="bottom"/>
            <w:hideMark/>
          </w:tcPr>
          <w:p w14:paraId="0061465D" w14:textId="77777777" w:rsidR="00F25277" w:rsidRPr="001C02C8" w:rsidRDefault="00F25277" w:rsidP="00F25277">
            <w:proofErr w:type="spellStart"/>
            <w:r w:rsidRPr="001C02C8">
              <w:t>Slicing</w:t>
            </w:r>
            <w:proofErr w:type="spellEnd"/>
          </w:p>
        </w:tc>
        <w:tc>
          <w:tcPr>
            <w:tcW w:w="1047" w:type="dxa"/>
            <w:tcBorders>
              <w:top w:val="single" w:sz="4" w:space="0" w:color="auto"/>
              <w:left w:val="nil"/>
              <w:bottom w:val="nil"/>
              <w:right w:val="nil"/>
            </w:tcBorders>
            <w:shd w:val="clear" w:color="auto" w:fill="auto"/>
            <w:noWrap/>
            <w:vAlign w:val="bottom"/>
            <w:hideMark/>
          </w:tcPr>
          <w:p w14:paraId="2ED500C7" w14:textId="77777777" w:rsidR="00F25277" w:rsidRPr="001C02C8" w:rsidRDefault="00F25277" w:rsidP="00F25277">
            <w:pPr>
              <w:jc w:val="right"/>
            </w:pPr>
            <w:r w:rsidRPr="001C02C8">
              <w:t>3.36E+09</w:t>
            </w:r>
          </w:p>
        </w:tc>
        <w:tc>
          <w:tcPr>
            <w:tcW w:w="960" w:type="dxa"/>
            <w:tcBorders>
              <w:top w:val="single" w:sz="4" w:space="0" w:color="auto"/>
              <w:left w:val="nil"/>
              <w:bottom w:val="nil"/>
              <w:right w:val="nil"/>
            </w:tcBorders>
            <w:shd w:val="clear" w:color="auto" w:fill="auto"/>
            <w:noWrap/>
            <w:vAlign w:val="bottom"/>
            <w:hideMark/>
          </w:tcPr>
          <w:p w14:paraId="3C8BA577" w14:textId="77777777" w:rsidR="00F25277" w:rsidRPr="001C02C8" w:rsidRDefault="00F25277" w:rsidP="00F25277">
            <w:pPr>
              <w:jc w:val="right"/>
            </w:pPr>
            <w:r w:rsidRPr="001C02C8">
              <w:t>0.421</w:t>
            </w:r>
          </w:p>
        </w:tc>
        <w:tc>
          <w:tcPr>
            <w:tcW w:w="960" w:type="dxa"/>
            <w:tcBorders>
              <w:top w:val="single" w:sz="4" w:space="0" w:color="auto"/>
              <w:left w:val="nil"/>
              <w:bottom w:val="nil"/>
              <w:right w:val="nil"/>
            </w:tcBorders>
            <w:shd w:val="clear" w:color="auto" w:fill="auto"/>
            <w:noWrap/>
            <w:vAlign w:val="bottom"/>
            <w:hideMark/>
          </w:tcPr>
          <w:p w14:paraId="54579FEB" w14:textId="77777777" w:rsidR="00F25277" w:rsidRPr="001C02C8" w:rsidRDefault="00F25277" w:rsidP="00F25277">
            <w:pPr>
              <w:jc w:val="right"/>
            </w:pPr>
            <w:r w:rsidRPr="001C02C8">
              <w:t>0.04</w:t>
            </w:r>
          </w:p>
        </w:tc>
        <w:tc>
          <w:tcPr>
            <w:tcW w:w="1109" w:type="dxa"/>
            <w:tcBorders>
              <w:top w:val="single" w:sz="4" w:space="0" w:color="auto"/>
              <w:left w:val="nil"/>
              <w:bottom w:val="nil"/>
              <w:right w:val="nil"/>
            </w:tcBorders>
            <w:shd w:val="clear" w:color="auto" w:fill="auto"/>
            <w:noWrap/>
            <w:vAlign w:val="bottom"/>
            <w:hideMark/>
          </w:tcPr>
          <w:p w14:paraId="409EE478" w14:textId="77777777" w:rsidR="00F25277" w:rsidRPr="001C02C8" w:rsidRDefault="00F25277" w:rsidP="00F25277">
            <w:pPr>
              <w:jc w:val="right"/>
            </w:pPr>
            <w:r w:rsidRPr="001C02C8">
              <w:t>38414041</w:t>
            </w:r>
          </w:p>
        </w:tc>
        <w:tc>
          <w:tcPr>
            <w:tcW w:w="960" w:type="dxa"/>
            <w:tcBorders>
              <w:top w:val="single" w:sz="4" w:space="0" w:color="auto"/>
              <w:left w:val="nil"/>
              <w:bottom w:val="nil"/>
              <w:right w:val="nil"/>
            </w:tcBorders>
            <w:shd w:val="clear" w:color="auto" w:fill="auto"/>
            <w:noWrap/>
            <w:vAlign w:val="bottom"/>
            <w:hideMark/>
          </w:tcPr>
          <w:p w14:paraId="2AAFB13A" w14:textId="77777777" w:rsidR="00F25277" w:rsidRPr="001C02C8" w:rsidRDefault="00F25277" w:rsidP="00F25277">
            <w:pPr>
              <w:jc w:val="right"/>
            </w:pPr>
            <w:r w:rsidRPr="001C02C8">
              <w:t>0.214</w:t>
            </w:r>
          </w:p>
        </w:tc>
        <w:tc>
          <w:tcPr>
            <w:tcW w:w="960" w:type="dxa"/>
            <w:tcBorders>
              <w:top w:val="single" w:sz="4" w:space="0" w:color="auto"/>
              <w:left w:val="nil"/>
              <w:bottom w:val="nil"/>
              <w:right w:val="nil"/>
            </w:tcBorders>
            <w:shd w:val="clear" w:color="auto" w:fill="auto"/>
            <w:noWrap/>
            <w:vAlign w:val="bottom"/>
            <w:hideMark/>
          </w:tcPr>
          <w:p w14:paraId="312ECB8C" w14:textId="77777777" w:rsidR="00F25277" w:rsidRPr="001C02C8" w:rsidRDefault="00F25277" w:rsidP="00F25277">
            <w:pPr>
              <w:jc w:val="right"/>
            </w:pPr>
            <w:r w:rsidRPr="001C02C8">
              <w:t>-0.132</w:t>
            </w:r>
          </w:p>
        </w:tc>
      </w:tr>
      <w:tr w:rsidR="00F25277" w:rsidRPr="001C02C8" w14:paraId="7C484F00" w14:textId="77777777" w:rsidTr="00C66592">
        <w:trPr>
          <w:trHeight w:val="300"/>
        </w:trPr>
        <w:tc>
          <w:tcPr>
            <w:tcW w:w="960" w:type="dxa"/>
            <w:tcBorders>
              <w:top w:val="nil"/>
              <w:left w:val="nil"/>
              <w:bottom w:val="nil"/>
              <w:right w:val="nil"/>
            </w:tcBorders>
            <w:shd w:val="clear" w:color="auto" w:fill="auto"/>
            <w:noWrap/>
            <w:vAlign w:val="bottom"/>
            <w:hideMark/>
          </w:tcPr>
          <w:p w14:paraId="1977D7DC" w14:textId="77777777" w:rsidR="00F25277" w:rsidRPr="001C02C8" w:rsidRDefault="00F25277" w:rsidP="00F25277">
            <w:proofErr w:type="spellStart"/>
            <w:r w:rsidRPr="001C02C8">
              <w:t>Pooled</w:t>
            </w:r>
            <w:proofErr w:type="spellEnd"/>
          </w:p>
        </w:tc>
        <w:tc>
          <w:tcPr>
            <w:tcW w:w="1047" w:type="dxa"/>
            <w:tcBorders>
              <w:top w:val="nil"/>
              <w:left w:val="nil"/>
              <w:bottom w:val="nil"/>
              <w:right w:val="nil"/>
            </w:tcBorders>
            <w:shd w:val="clear" w:color="auto" w:fill="auto"/>
            <w:noWrap/>
            <w:vAlign w:val="bottom"/>
            <w:hideMark/>
          </w:tcPr>
          <w:p w14:paraId="25A0C9B2" w14:textId="77777777" w:rsidR="00F25277" w:rsidRPr="001C02C8" w:rsidRDefault="00F25277" w:rsidP="00F25277">
            <w:pPr>
              <w:jc w:val="right"/>
            </w:pPr>
            <w:r w:rsidRPr="001C02C8">
              <w:t>3.02E+10</w:t>
            </w:r>
          </w:p>
        </w:tc>
        <w:tc>
          <w:tcPr>
            <w:tcW w:w="960" w:type="dxa"/>
            <w:tcBorders>
              <w:top w:val="nil"/>
              <w:left w:val="nil"/>
              <w:bottom w:val="nil"/>
              <w:right w:val="nil"/>
            </w:tcBorders>
            <w:shd w:val="clear" w:color="auto" w:fill="auto"/>
            <w:noWrap/>
            <w:vAlign w:val="bottom"/>
            <w:hideMark/>
          </w:tcPr>
          <w:p w14:paraId="2466830A" w14:textId="77777777" w:rsidR="00F25277" w:rsidRPr="001C02C8" w:rsidRDefault="00F25277" w:rsidP="00F25277">
            <w:pPr>
              <w:jc w:val="right"/>
            </w:pPr>
            <w:r w:rsidRPr="001C02C8">
              <w:t>0.407</w:t>
            </w:r>
          </w:p>
        </w:tc>
        <w:tc>
          <w:tcPr>
            <w:tcW w:w="960" w:type="dxa"/>
            <w:tcBorders>
              <w:top w:val="nil"/>
              <w:left w:val="nil"/>
              <w:bottom w:val="nil"/>
              <w:right w:val="nil"/>
            </w:tcBorders>
            <w:shd w:val="clear" w:color="auto" w:fill="auto"/>
            <w:noWrap/>
            <w:vAlign w:val="bottom"/>
            <w:hideMark/>
          </w:tcPr>
          <w:p w14:paraId="0BBDD427" w14:textId="77777777" w:rsidR="00F25277" w:rsidRPr="001C02C8" w:rsidRDefault="00F25277" w:rsidP="00F25277">
            <w:pPr>
              <w:jc w:val="right"/>
            </w:pPr>
            <w:r w:rsidRPr="001C02C8">
              <w:t>-0.226</w:t>
            </w:r>
          </w:p>
        </w:tc>
        <w:tc>
          <w:tcPr>
            <w:tcW w:w="1109" w:type="dxa"/>
            <w:tcBorders>
              <w:top w:val="nil"/>
              <w:left w:val="nil"/>
              <w:bottom w:val="nil"/>
              <w:right w:val="nil"/>
            </w:tcBorders>
            <w:shd w:val="clear" w:color="auto" w:fill="auto"/>
            <w:noWrap/>
            <w:vAlign w:val="bottom"/>
            <w:hideMark/>
          </w:tcPr>
          <w:p w14:paraId="0C809484" w14:textId="77777777" w:rsidR="00F25277" w:rsidRPr="001C02C8" w:rsidRDefault="00F25277" w:rsidP="00F25277">
            <w:pPr>
              <w:jc w:val="right"/>
            </w:pPr>
            <w:r w:rsidRPr="001C02C8">
              <w:t>2.79E+09</w:t>
            </w:r>
          </w:p>
        </w:tc>
        <w:tc>
          <w:tcPr>
            <w:tcW w:w="960" w:type="dxa"/>
            <w:tcBorders>
              <w:top w:val="nil"/>
              <w:left w:val="nil"/>
              <w:bottom w:val="nil"/>
              <w:right w:val="nil"/>
            </w:tcBorders>
            <w:shd w:val="clear" w:color="auto" w:fill="auto"/>
            <w:noWrap/>
            <w:vAlign w:val="bottom"/>
            <w:hideMark/>
          </w:tcPr>
          <w:p w14:paraId="3BCE5635" w14:textId="77777777" w:rsidR="00F25277" w:rsidRPr="001C02C8" w:rsidRDefault="00F25277" w:rsidP="00F25277">
            <w:pPr>
              <w:jc w:val="right"/>
            </w:pPr>
            <w:r w:rsidRPr="001C02C8">
              <w:t>0.368</w:t>
            </w:r>
          </w:p>
        </w:tc>
        <w:tc>
          <w:tcPr>
            <w:tcW w:w="960" w:type="dxa"/>
            <w:tcBorders>
              <w:top w:val="nil"/>
              <w:left w:val="nil"/>
              <w:bottom w:val="nil"/>
              <w:right w:val="nil"/>
            </w:tcBorders>
            <w:shd w:val="clear" w:color="auto" w:fill="auto"/>
            <w:noWrap/>
            <w:vAlign w:val="bottom"/>
            <w:hideMark/>
          </w:tcPr>
          <w:p w14:paraId="75CE0951" w14:textId="77777777" w:rsidR="00F25277" w:rsidRPr="001C02C8" w:rsidRDefault="00F25277" w:rsidP="00F25277">
            <w:pPr>
              <w:jc w:val="right"/>
            </w:pPr>
            <w:r w:rsidRPr="001C02C8">
              <w:t>-0.363</w:t>
            </w:r>
          </w:p>
        </w:tc>
      </w:tr>
      <w:tr w:rsidR="00F25277" w:rsidRPr="001C02C8" w14:paraId="11451ACF" w14:textId="77777777" w:rsidTr="00C66592">
        <w:trPr>
          <w:trHeight w:val="300"/>
        </w:trPr>
        <w:tc>
          <w:tcPr>
            <w:tcW w:w="960" w:type="dxa"/>
            <w:tcBorders>
              <w:top w:val="nil"/>
              <w:left w:val="nil"/>
              <w:bottom w:val="nil"/>
              <w:right w:val="nil"/>
            </w:tcBorders>
            <w:shd w:val="clear" w:color="auto" w:fill="auto"/>
            <w:noWrap/>
            <w:vAlign w:val="bottom"/>
            <w:hideMark/>
          </w:tcPr>
          <w:p w14:paraId="7D0BA676" w14:textId="77777777" w:rsidR="00F25277" w:rsidRPr="001C02C8" w:rsidRDefault="00F25277" w:rsidP="00F25277">
            <w:proofErr w:type="spellStart"/>
            <w:r w:rsidRPr="001C02C8">
              <w:t>Hybrid</w:t>
            </w:r>
            <w:proofErr w:type="spellEnd"/>
          </w:p>
        </w:tc>
        <w:tc>
          <w:tcPr>
            <w:tcW w:w="1047" w:type="dxa"/>
            <w:tcBorders>
              <w:top w:val="nil"/>
              <w:left w:val="nil"/>
              <w:bottom w:val="nil"/>
              <w:right w:val="nil"/>
            </w:tcBorders>
            <w:shd w:val="clear" w:color="auto" w:fill="auto"/>
            <w:noWrap/>
            <w:vAlign w:val="bottom"/>
            <w:hideMark/>
          </w:tcPr>
          <w:p w14:paraId="42FDF99F" w14:textId="77777777" w:rsidR="00F25277" w:rsidRPr="001C02C8" w:rsidRDefault="00F25277" w:rsidP="00F25277">
            <w:pPr>
              <w:jc w:val="right"/>
            </w:pPr>
            <w:r w:rsidRPr="001C02C8">
              <w:t>3.03E+09</w:t>
            </w:r>
          </w:p>
        </w:tc>
        <w:tc>
          <w:tcPr>
            <w:tcW w:w="960" w:type="dxa"/>
            <w:tcBorders>
              <w:top w:val="nil"/>
              <w:left w:val="nil"/>
              <w:bottom w:val="nil"/>
              <w:right w:val="nil"/>
            </w:tcBorders>
            <w:shd w:val="clear" w:color="auto" w:fill="auto"/>
            <w:noWrap/>
            <w:vAlign w:val="bottom"/>
            <w:hideMark/>
          </w:tcPr>
          <w:p w14:paraId="245E333D" w14:textId="77777777" w:rsidR="00F25277" w:rsidRPr="001C02C8" w:rsidRDefault="00F25277" w:rsidP="00F25277">
            <w:pPr>
              <w:jc w:val="right"/>
            </w:pPr>
            <w:r w:rsidRPr="001C02C8">
              <w:t>0.46</w:t>
            </w:r>
          </w:p>
        </w:tc>
        <w:tc>
          <w:tcPr>
            <w:tcW w:w="960" w:type="dxa"/>
            <w:tcBorders>
              <w:top w:val="nil"/>
              <w:left w:val="nil"/>
              <w:bottom w:val="nil"/>
              <w:right w:val="nil"/>
            </w:tcBorders>
            <w:shd w:val="clear" w:color="auto" w:fill="auto"/>
            <w:noWrap/>
            <w:vAlign w:val="bottom"/>
            <w:hideMark/>
          </w:tcPr>
          <w:p w14:paraId="4CE062E8" w14:textId="77777777" w:rsidR="00F25277" w:rsidRPr="001C02C8" w:rsidRDefault="00F25277" w:rsidP="00F25277">
            <w:pPr>
              <w:jc w:val="right"/>
            </w:pPr>
            <w:r w:rsidRPr="001C02C8">
              <w:t>0.128</w:t>
            </w:r>
          </w:p>
        </w:tc>
        <w:tc>
          <w:tcPr>
            <w:tcW w:w="1109" w:type="dxa"/>
            <w:tcBorders>
              <w:top w:val="nil"/>
              <w:left w:val="nil"/>
              <w:bottom w:val="nil"/>
              <w:right w:val="nil"/>
            </w:tcBorders>
            <w:shd w:val="clear" w:color="auto" w:fill="auto"/>
            <w:noWrap/>
            <w:vAlign w:val="bottom"/>
            <w:hideMark/>
          </w:tcPr>
          <w:p w14:paraId="573F3D84" w14:textId="77777777" w:rsidR="00F25277" w:rsidRPr="001C02C8" w:rsidRDefault="00F25277" w:rsidP="00F25277">
            <w:pPr>
              <w:jc w:val="right"/>
            </w:pPr>
            <w:r w:rsidRPr="001C02C8">
              <w:t>39929636</w:t>
            </w:r>
          </w:p>
        </w:tc>
        <w:tc>
          <w:tcPr>
            <w:tcW w:w="960" w:type="dxa"/>
            <w:tcBorders>
              <w:top w:val="nil"/>
              <w:left w:val="nil"/>
              <w:bottom w:val="nil"/>
              <w:right w:val="nil"/>
            </w:tcBorders>
            <w:shd w:val="clear" w:color="auto" w:fill="auto"/>
            <w:noWrap/>
            <w:vAlign w:val="bottom"/>
            <w:hideMark/>
          </w:tcPr>
          <w:p w14:paraId="3027C5A0" w14:textId="77777777" w:rsidR="00F25277" w:rsidRPr="001C02C8" w:rsidRDefault="00F25277" w:rsidP="00F25277">
            <w:pPr>
              <w:jc w:val="right"/>
            </w:pPr>
            <w:r w:rsidRPr="001C02C8">
              <w:t>0.245</w:t>
            </w:r>
          </w:p>
        </w:tc>
        <w:tc>
          <w:tcPr>
            <w:tcW w:w="960" w:type="dxa"/>
            <w:tcBorders>
              <w:top w:val="nil"/>
              <w:left w:val="nil"/>
              <w:bottom w:val="nil"/>
              <w:right w:val="nil"/>
            </w:tcBorders>
            <w:shd w:val="clear" w:color="auto" w:fill="auto"/>
            <w:noWrap/>
            <w:vAlign w:val="bottom"/>
            <w:hideMark/>
          </w:tcPr>
          <w:p w14:paraId="00D54858" w14:textId="77777777" w:rsidR="00F25277" w:rsidRPr="001C02C8" w:rsidRDefault="00F25277" w:rsidP="00F25277">
            <w:pPr>
              <w:jc w:val="right"/>
            </w:pPr>
            <w:r w:rsidRPr="001C02C8">
              <w:t>-0.232</w:t>
            </w:r>
          </w:p>
        </w:tc>
      </w:tr>
      <w:tr w:rsidR="00F25277" w:rsidRPr="001C02C8" w14:paraId="2E0A8662" w14:textId="77777777" w:rsidTr="00C66592">
        <w:trPr>
          <w:trHeight w:val="300"/>
        </w:trPr>
        <w:tc>
          <w:tcPr>
            <w:tcW w:w="960" w:type="dxa"/>
            <w:tcBorders>
              <w:top w:val="nil"/>
              <w:left w:val="nil"/>
              <w:bottom w:val="nil"/>
              <w:right w:val="nil"/>
            </w:tcBorders>
            <w:shd w:val="clear" w:color="auto" w:fill="auto"/>
            <w:noWrap/>
            <w:vAlign w:val="bottom"/>
            <w:hideMark/>
          </w:tcPr>
          <w:p w14:paraId="23222B94" w14:textId="77777777" w:rsidR="00F25277" w:rsidRPr="001C02C8" w:rsidRDefault="00F25277" w:rsidP="00F25277"/>
        </w:tc>
        <w:tc>
          <w:tcPr>
            <w:tcW w:w="1047" w:type="dxa"/>
            <w:tcBorders>
              <w:top w:val="nil"/>
              <w:left w:val="nil"/>
              <w:bottom w:val="nil"/>
              <w:right w:val="nil"/>
            </w:tcBorders>
            <w:shd w:val="clear" w:color="auto" w:fill="auto"/>
            <w:noWrap/>
            <w:vAlign w:val="bottom"/>
            <w:hideMark/>
          </w:tcPr>
          <w:p w14:paraId="70EE8A77" w14:textId="77777777" w:rsidR="00F25277" w:rsidRPr="001C02C8" w:rsidRDefault="00F25277" w:rsidP="00F25277"/>
        </w:tc>
        <w:tc>
          <w:tcPr>
            <w:tcW w:w="960" w:type="dxa"/>
            <w:tcBorders>
              <w:top w:val="nil"/>
              <w:left w:val="nil"/>
              <w:right w:val="nil"/>
            </w:tcBorders>
            <w:shd w:val="clear" w:color="auto" w:fill="auto"/>
            <w:noWrap/>
            <w:vAlign w:val="bottom"/>
            <w:hideMark/>
          </w:tcPr>
          <w:p w14:paraId="0A42FA8C" w14:textId="77777777" w:rsidR="00F25277" w:rsidRPr="001C02C8" w:rsidRDefault="00F25277" w:rsidP="00F25277"/>
        </w:tc>
        <w:tc>
          <w:tcPr>
            <w:tcW w:w="960" w:type="dxa"/>
            <w:tcBorders>
              <w:top w:val="nil"/>
              <w:left w:val="nil"/>
              <w:right w:val="nil"/>
            </w:tcBorders>
            <w:shd w:val="clear" w:color="auto" w:fill="auto"/>
            <w:noWrap/>
            <w:vAlign w:val="bottom"/>
            <w:hideMark/>
          </w:tcPr>
          <w:p w14:paraId="469279BE" w14:textId="77777777" w:rsidR="00F25277" w:rsidRPr="001C02C8" w:rsidRDefault="00F25277" w:rsidP="00F25277"/>
        </w:tc>
        <w:tc>
          <w:tcPr>
            <w:tcW w:w="1109" w:type="dxa"/>
            <w:tcBorders>
              <w:top w:val="nil"/>
              <w:left w:val="nil"/>
              <w:right w:val="nil"/>
            </w:tcBorders>
            <w:shd w:val="clear" w:color="auto" w:fill="auto"/>
            <w:noWrap/>
            <w:vAlign w:val="bottom"/>
            <w:hideMark/>
          </w:tcPr>
          <w:p w14:paraId="7C55404B" w14:textId="77777777" w:rsidR="00F25277" w:rsidRPr="001C02C8" w:rsidRDefault="00F25277" w:rsidP="00F25277">
            <w:r w:rsidRPr="001C02C8">
              <w:t xml:space="preserve"> </w:t>
            </w:r>
          </w:p>
        </w:tc>
        <w:tc>
          <w:tcPr>
            <w:tcW w:w="960" w:type="dxa"/>
            <w:tcBorders>
              <w:top w:val="nil"/>
              <w:left w:val="nil"/>
              <w:right w:val="nil"/>
            </w:tcBorders>
            <w:shd w:val="clear" w:color="auto" w:fill="auto"/>
            <w:noWrap/>
            <w:vAlign w:val="bottom"/>
            <w:hideMark/>
          </w:tcPr>
          <w:p w14:paraId="6D906804" w14:textId="77777777" w:rsidR="00F25277" w:rsidRPr="001C02C8" w:rsidRDefault="00F25277" w:rsidP="00F25277"/>
        </w:tc>
        <w:tc>
          <w:tcPr>
            <w:tcW w:w="960" w:type="dxa"/>
            <w:tcBorders>
              <w:top w:val="nil"/>
              <w:left w:val="nil"/>
              <w:right w:val="nil"/>
            </w:tcBorders>
            <w:shd w:val="clear" w:color="auto" w:fill="auto"/>
            <w:noWrap/>
            <w:vAlign w:val="bottom"/>
            <w:hideMark/>
          </w:tcPr>
          <w:p w14:paraId="57F35B83" w14:textId="77777777" w:rsidR="00F25277" w:rsidRPr="001C02C8" w:rsidRDefault="00F25277" w:rsidP="00F25277"/>
        </w:tc>
      </w:tr>
      <w:tr w:rsidR="00F25277" w:rsidRPr="001C02C8" w14:paraId="2362B922" w14:textId="77777777" w:rsidTr="00C66592">
        <w:trPr>
          <w:trHeight w:val="300"/>
        </w:trPr>
        <w:tc>
          <w:tcPr>
            <w:tcW w:w="960" w:type="dxa"/>
            <w:tcBorders>
              <w:top w:val="nil"/>
              <w:left w:val="nil"/>
              <w:right w:val="nil"/>
            </w:tcBorders>
            <w:shd w:val="clear" w:color="auto" w:fill="auto"/>
            <w:noWrap/>
            <w:vAlign w:val="bottom"/>
            <w:hideMark/>
          </w:tcPr>
          <w:p w14:paraId="64D2369D" w14:textId="77777777" w:rsidR="00F25277" w:rsidRPr="001C02C8" w:rsidRDefault="00F25277" w:rsidP="00F25277">
            <w:r w:rsidRPr="001C02C8">
              <w:t>5yrs</w:t>
            </w:r>
          </w:p>
        </w:tc>
        <w:tc>
          <w:tcPr>
            <w:tcW w:w="1047" w:type="dxa"/>
            <w:tcBorders>
              <w:top w:val="nil"/>
              <w:left w:val="nil"/>
              <w:right w:val="nil"/>
            </w:tcBorders>
            <w:shd w:val="clear" w:color="auto" w:fill="auto"/>
            <w:noWrap/>
            <w:vAlign w:val="bottom"/>
            <w:hideMark/>
          </w:tcPr>
          <w:p w14:paraId="6F861D25" w14:textId="77777777" w:rsidR="00F25277" w:rsidRPr="001C02C8" w:rsidRDefault="00F25277" w:rsidP="00F25277">
            <w:r w:rsidRPr="001C02C8">
              <w:t xml:space="preserve"> </w:t>
            </w:r>
            <w:proofErr w:type="spellStart"/>
            <w:r w:rsidRPr="001C02C8">
              <w:t>Recruits</w:t>
            </w:r>
            <w:proofErr w:type="spellEnd"/>
          </w:p>
        </w:tc>
        <w:tc>
          <w:tcPr>
            <w:tcW w:w="960" w:type="dxa"/>
            <w:tcBorders>
              <w:top w:val="nil"/>
              <w:left w:val="nil"/>
              <w:bottom w:val="single" w:sz="4" w:space="0" w:color="auto"/>
              <w:right w:val="nil"/>
            </w:tcBorders>
            <w:shd w:val="clear" w:color="auto" w:fill="auto"/>
            <w:noWrap/>
            <w:vAlign w:val="bottom"/>
            <w:hideMark/>
          </w:tcPr>
          <w:p w14:paraId="0718F4CE" w14:textId="77777777" w:rsidR="00F25277" w:rsidRPr="001C02C8" w:rsidRDefault="00F25277" w:rsidP="00F25277"/>
        </w:tc>
        <w:tc>
          <w:tcPr>
            <w:tcW w:w="960" w:type="dxa"/>
            <w:tcBorders>
              <w:top w:val="nil"/>
              <w:left w:val="nil"/>
              <w:bottom w:val="single" w:sz="4" w:space="0" w:color="auto"/>
              <w:right w:val="nil"/>
            </w:tcBorders>
            <w:shd w:val="clear" w:color="auto" w:fill="auto"/>
            <w:noWrap/>
            <w:vAlign w:val="bottom"/>
            <w:hideMark/>
          </w:tcPr>
          <w:p w14:paraId="637426BA" w14:textId="77777777" w:rsidR="00F25277" w:rsidRPr="001C02C8" w:rsidRDefault="00F25277" w:rsidP="00F25277"/>
        </w:tc>
        <w:tc>
          <w:tcPr>
            <w:tcW w:w="1109" w:type="dxa"/>
            <w:tcBorders>
              <w:top w:val="nil"/>
              <w:left w:val="nil"/>
              <w:bottom w:val="single" w:sz="4" w:space="0" w:color="auto"/>
              <w:right w:val="nil"/>
            </w:tcBorders>
            <w:shd w:val="clear" w:color="auto" w:fill="auto"/>
            <w:noWrap/>
            <w:vAlign w:val="bottom"/>
            <w:hideMark/>
          </w:tcPr>
          <w:p w14:paraId="79FE87A2" w14:textId="77777777" w:rsidR="00F25277" w:rsidRPr="001C02C8" w:rsidRDefault="00F25277" w:rsidP="00F25277">
            <w:r w:rsidRPr="001C02C8">
              <w:t>SSB</w:t>
            </w:r>
          </w:p>
        </w:tc>
        <w:tc>
          <w:tcPr>
            <w:tcW w:w="960" w:type="dxa"/>
            <w:tcBorders>
              <w:top w:val="nil"/>
              <w:left w:val="nil"/>
              <w:bottom w:val="single" w:sz="4" w:space="0" w:color="auto"/>
              <w:right w:val="nil"/>
            </w:tcBorders>
            <w:shd w:val="clear" w:color="auto" w:fill="auto"/>
            <w:noWrap/>
            <w:vAlign w:val="bottom"/>
            <w:hideMark/>
          </w:tcPr>
          <w:p w14:paraId="34A6386E" w14:textId="77777777" w:rsidR="00F25277" w:rsidRPr="001C02C8" w:rsidRDefault="00F25277" w:rsidP="00F25277"/>
        </w:tc>
        <w:tc>
          <w:tcPr>
            <w:tcW w:w="960" w:type="dxa"/>
            <w:tcBorders>
              <w:top w:val="nil"/>
              <w:left w:val="nil"/>
              <w:bottom w:val="single" w:sz="4" w:space="0" w:color="auto"/>
              <w:right w:val="nil"/>
            </w:tcBorders>
            <w:shd w:val="clear" w:color="auto" w:fill="auto"/>
            <w:noWrap/>
            <w:vAlign w:val="bottom"/>
            <w:hideMark/>
          </w:tcPr>
          <w:p w14:paraId="67CFA10F" w14:textId="77777777" w:rsidR="00F25277" w:rsidRPr="001C02C8" w:rsidRDefault="00F25277" w:rsidP="00F25277"/>
        </w:tc>
      </w:tr>
      <w:tr w:rsidR="00F25277" w:rsidRPr="001C02C8" w14:paraId="5456E0B2" w14:textId="77777777" w:rsidTr="00C66592">
        <w:trPr>
          <w:trHeight w:val="300"/>
        </w:trPr>
        <w:tc>
          <w:tcPr>
            <w:tcW w:w="960" w:type="dxa"/>
            <w:tcBorders>
              <w:top w:val="nil"/>
              <w:left w:val="nil"/>
              <w:bottom w:val="single" w:sz="4" w:space="0" w:color="auto"/>
              <w:right w:val="nil"/>
            </w:tcBorders>
            <w:shd w:val="clear" w:color="auto" w:fill="auto"/>
            <w:noWrap/>
            <w:vAlign w:val="bottom"/>
            <w:hideMark/>
          </w:tcPr>
          <w:p w14:paraId="1D650A6C" w14:textId="77777777" w:rsidR="00F25277" w:rsidRPr="001C02C8" w:rsidRDefault="00F25277" w:rsidP="00F25277"/>
        </w:tc>
        <w:tc>
          <w:tcPr>
            <w:tcW w:w="1047" w:type="dxa"/>
            <w:tcBorders>
              <w:top w:val="nil"/>
              <w:left w:val="nil"/>
              <w:bottom w:val="single" w:sz="4" w:space="0" w:color="auto"/>
              <w:right w:val="nil"/>
            </w:tcBorders>
            <w:shd w:val="clear" w:color="auto" w:fill="auto"/>
            <w:noWrap/>
            <w:vAlign w:val="bottom"/>
            <w:hideMark/>
          </w:tcPr>
          <w:p w14:paraId="484D8622" w14:textId="77777777" w:rsidR="00F25277" w:rsidRPr="001C02C8" w:rsidRDefault="00F25277" w:rsidP="00F25277">
            <w:r w:rsidRPr="001C02C8">
              <w:t>MSE</w:t>
            </w:r>
          </w:p>
        </w:tc>
        <w:tc>
          <w:tcPr>
            <w:tcW w:w="960" w:type="dxa"/>
            <w:tcBorders>
              <w:top w:val="single" w:sz="4" w:space="0" w:color="auto"/>
              <w:left w:val="nil"/>
              <w:bottom w:val="single" w:sz="4" w:space="0" w:color="auto"/>
              <w:right w:val="nil"/>
            </w:tcBorders>
            <w:shd w:val="clear" w:color="auto" w:fill="auto"/>
            <w:noWrap/>
            <w:vAlign w:val="bottom"/>
            <w:hideMark/>
          </w:tcPr>
          <w:p w14:paraId="611FA955" w14:textId="77777777" w:rsidR="00F25277" w:rsidRPr="001C02C8" w:rsidRDefault="00F25277" w:rsidP="00F25277">
            <w:r w:rsidRPr="001C02C8">
              <w:t>MAE</w:t>
            </w:r>
          </w:p>
        </w:tc>
        <w:tc>
          <w:tcPr>
            <w:tcW w:w="960" w:type="dxa"/>
            <w:tcBorders>
              <w:top w:val="single" w:sz="4" w:space="0" w:color="auto"/>
              <w:left w:val="nil"/>
              <w:bottom w:val="single" w:sz="4" w:space="0" w:color="auto"/>
              <w:right w:val="nil"/>
            </w:tcBorders>
            <w:shd w:val="clear" w:color="auto" w:fill="auto"/>
            <w:noWrap/>
            <w:vAlign w:val="bottom"/>
            <w:hideMark/>
          </w:tcPr>
          <w:p w14:paraId="16AFF9B3" w14:textId="77777777" w:rsidR="00F25277" w:rsidRPr="001C02C8" w:rsidRDefault="00F25277" w:rsidP="00F25277">
            <w:r w:rsidRPr="001C02C8">
              <w:t>BIAS</w:t>
            </w:r>
          </w:p>
        </w:tc>
        <w:tc>
          <w:tcPr>
            <w:tcW w:w="1109" w:type="dxa"/>
            <w:tcBorders>
              <w:top w:val="single" w:sz="4" w:space="0" w:color="auto"/>
              <w:left w:val="nil"/>
              <w:bottom w:val="single" w:sz="4" w:space="0" w:color="auto"/>
              <w:right w:val="nil"/>
            </w:tcBorders>
            <w:shd w:val="clear" w:color="auto" w:fill="auto"/>
            <w:noWrap/>
            <w:vAlign w:val="bottom"/>
            <w:hideMark/>
          </w:tcPr>
          <w:p w14:paraId="780AF701" w14:textId="77777777" w:rsidR="00F25277" w:rsidRPr="001C02C8" w:rsidRDefault="00F25277" w:rsidP="00F25277">
            <w:r w:rsidRPr="001C02C8">
              <w:t>MSE</w:t>
            </w:r>
          </w:p>
        </w:tc>
        <w:tc>
          <w:tcPr>
            <w:tcW w:w="960" w:type="dxa"/>
            <w:tcBorders>
              <w:top w:val="single" w:sz="4" w:space="0" w:color="auto"/>
              <w:left w:val="nil"/>
              <w:bottom w:val="single" w:sz="4" w:space="0" w:color="auto"/>
              <w:right w:val="nil"/>
            </w:tcBorders>
            <w:shd w:val="clear" w:color="auto" w:fill="auto"/>
            <w:noWrap/>
            <w:vAlign w:val="bottom"/>
            <w:hideMark/>
          </w:tcPr>
          <w:p w14:paraId="57B2DD4B" w14:textId="77777777" w:rsidR="00F25277" w:rsidRPr="001C02C8" w:rsidRDefault="00F25277" w:rsidP="00F25277">
            <w:r w:rsidRPr="001C02C8">
              <w:t>MAE</w:t>
            </w:r>
          </w:p>
        </w:tc>
        <w:tc>
          <w:tcPr>
            <w:tcW w:w="960" w:type="dxa"/>
            <w:tcBorders>
              <w:top w:val="single" w:sz="4" w:space="0" w:color="auto"/>
              <w:left w:val="nil"/>
              <w:bottom w:val="single" w:sz="4" w:space="0" w:color="auto"/>
              <w:right w:val="nil"/>
            </w:tcBorders>
            <w:shd w:val="clear" w:color="auto" w:fill="auto"/>
            <w:noWrap/>
            <w:vAlign w:val="bottom"/>
            <w:hideMark/>
          </w:tcPr>
          <w:p w14:paraId="03E070DF" w14:textId="77777777" w:rsidR="00F25277" w:rsidRPr="001C02C8" w:rsidRDefault="00F25277" w:rsidP="00F25277">
            <w:r w:rsidRPr="001C02C8">
              <w:t>BIAS</w:t>
            </w:r>
          </w:p>
        </w:tc>
      </w:tr>
      <w:tr w:rsidR="00F25277" w:rsidRPr="001C02C8" w14:paraId="385E5298" w14:textId="77777777" w:rsidTr="00C66592">
        <w:trPr>
          <w:trHeight w:val="300"/>
        </w:trPr>
        <w:tc>
          <w:tcPr>
            <w:tcW w:w="960" w:type="dxa"/>
            <w:tcBorders>
              <w:top w:val="single" w:sz="4" w:space="0" w:color="auto"/>
              <w:left w:val="nil"/>
              <w:bottom w:val="nil"/>
              <w:right w:val="nil"/>
            </w:tcBorders>
            <w:shd w:val="clear" w:color="auto" w:fill="auto"/>
            <w:noWrap/>
            <w:vAlign w:val="bottom"/>
            <w:hideMark/>
          </w:tcPr>
          <w:p w14:paraId="23F6E3A8" w14:textId="77777777" w:rsidR="00F25277" w:rsidRPr="001C02C8" w:rsidRDefault="00F25277" w:rsidP="00F25277">
            <w:proofErr w:type="spellStart"/>
            <w:r w:rsidRPr="001C02C8">
              <w:t>Slicing</w:t>
            </w:r>
            <w:proofErr w:type="spellEnd"/>
          </w:p>
        </w:tc>
        <w:tc>
          <w:tcPr>
            <w:tcW w:w="1047" w:type="dxa"/>
            <w:tcBorders>
              <w:top w:val="single" w:sz="4" w:space="0" w:color="auto"/>
              <w:left w:val="nil"/>
              <w:bottom w:val="nil"/>
              <w:right w:val="nil"/>
            </w:tcBorders>
            <w:shd w:val="clear" w:color="auto" w:fill="auto"/>
            <w:noWrap/>
            <w:vAlign w:val="bottom"/>
            <w:hideMark/>
          </w:tcPr>
          <w:p w14:paraId="51887973" w14:textId="77777777" w:rsidR="00F25277" w:rsidRPr="001C02C8" w:rsidRDefault="00F25277" w:rsidP="00F25277">
            <w:pPr>
              <w:jc w:val="right"/>
            </w:pPr>
            <w:r w:rsidRPr="001C02C8">
              <w:t>1.04E+09</w:t>
            </w:r>
          </w:p>
        </w:tc>
        <w:tc>
          <w:tcPr>
            <w:tcW w:w="960" w:type="dxa"/>
            <w:tcBorders>
              <w:top w:val="single" w:sz="4" w:space="0" w:color="auto"/>
              <w:left w:val="nil"/>
              <w:bottom w:val="nil"/>
              <w:right w:val="nil"/>
            </w:tcBorders>
            <w:shd w:val="clear" w:color="auto" w:fill="auto"/>
            <w:noWrap/>
            <w:vAlign w:val="bottom"/>
            <w:hideMark/>
          </w:tcPr>
          <w:p w14:paraId="7BA80D4F" w14:textId="77777777" w:rsidR="00F25277" w:rsidRPr="001C02C8" w:rsidRDefault="00F25277" w:rsidP="00F25277">
            <w:pPr>
              <w:jc w:val="right"/>
            </w:pPr>
            <w:r w:rsidRPr="001C02C8">
              <w:t>0.359</w:t>
            </w:r>
          </w:p>
        </w:tc>
        <w:tc>
          <w:tcPr>
            <w:tcW w:w="960" w:type="dxa"/>
            <w:tcBorders>
              <w:top w:val="single" w:sz="4" w:space="0" w:color="auto"/>
              <w:left w:val="nil"/>
              <w:bottom w:val="nil"/>
              <w:right w:val="nil"/>
            </w:tcBorders>
            <w:shd w:val="clear" w:color="auto" w:fill="auto"/>
            <w:noWrap/>
            <w:vAlign w:val="bottom"/>
            <w:hideMark/>
          </w:tcPr>
          <w:p w14:paraId="79139C69" w14:textId="77777777" w:rsidR="00F25277" w:rsidRPr="001C02C8" w:rsidRDefault="00F25277" w:rsidP="00F25277">
            <w:pPr>
              <w:jc w:val="right"/>
            </w:pPr>
            <w:r w:rsidRPr="001C02C8">
              <w:t>-0.121</w:t>
            </w:r>
          </w:p>
        </w:tc>
        <w:tc>
          <w:tcPr>
            <w:tcW w:w="1109" w:type="dxa"/>
            <w:tcBorders>
              <w:top w:val="single" w:sz="4" w:space="0" w:color="auto"/>
              <w:left w:val="nil"/>
              <w:bottom w:val="nil"/>
              <w:right w:val="nil"/>
            </w:tcBorders>
            <w:shd w:val="clear" w:color="auto" w:fill="auto"/>
            <w:noWrap/>
            <w:vAlign w:val="bottom"/>
            <w:hideMark/>
          </w:tcPr>
          <w:p w14:paraId="00646D25" w14:textId="77777777" w:rsidR="00F25277" w:rsidRPr="001C02C8" w:rsidRDefault="00F25277" w:rsidP="00F25277">
            <w:pPr>
              <w:jc w:val="right"/>
            </w:pPr>
            <w:r w:rsidRPr="001C02C8">
              <w:t>30407307</w:t>
            </w:r>
          </w:p>
        </w:tc>
        <w:tc>
          <w:tcPr>
            <w:tcW w:w="960" w:type="dxa"/>
            <w:tcBorders>
              <w:top w:val="single" w:sz="4" w:space="0" w:color="auto"/>
              <w:left w:val="nil"/>
              <w:bottom w:val="nil"/>
              <w:right w:val="nil"/>
            </w:tcBorders>
            <w:shd w:val="clear" w:color="auto" w:fill="auto"/>
            <w:noWrap/>
            <w:vAlign w:val="bottom"/>
            <w:hideMark/>
          </w:tcPr>
          <w:p w14:paraId="27BBE7CE" w14:textId="77777777" w:rsidR="00F25277" w:rsidRPr="001C02C8" w:rsidRDefault="00F25277" w:rsidP="00F25277">
            <w:pPr>
              <w:jc w:val="right"/>
            </w:pPr>
            <w:r w:rsidRPr="001C02C8">
              <w:t>0.164</w:t>
            </w:r>
          </w:p>
        </w:tc>
        <w:tc>
          <w:tcPr>
            <w:tcW w:w="960" w:type="dxa"/>
            <w:tcBorders>
              <w:top w:val="single" w:sz="4" w:space="0" w:color="auto"/>
              <w:left w:val="nil"/>
              <w:bottom w:val="nil"/>
              <w:right w:val="nil"/>
            </w:tcBorders>
            <w:shd w:val="clear" w:color="auto" w:fill="auto"/>
            <w:noWrap/>
            <w:vAlign w:val="bottom"/>
            <w:hideMark/>
          </w:tcPr>
          <w:p w14:paraId="6EB888A0" w14:textId="77777777" w:rsidR="00F25277" w:rsidRPr="001C02C8" w:rsidRDefault="00F25277" w:rsidP="00F25277">
            <w:pPr>
              <w:jc w:val="right"/>
            </w:pPr>
            <w:r w:rsidRPr="001C02C8">
              <w:t>-0.117</w:t>
            </w:r>
          </w:p>
        </w:tc>
      </w:tr>
      <w:tr w:rsidR="00F25277" w:rsidRPr="001C02C8" w14:paraId="2E6CA6A2" w14:textId="77777777" w:rsidTr="00C66592">
        <w:trPr>
          <w:trHeight w:val="300"/>
        </w:trPr>
        <w:tc>
          <w:tcPr>
            <w:tcW w:w="960" w:type="dxa"/>
            <w:tcBorders>
              <w:top w:val="nil"/>
              <w:left w:val="nil"/>
              <w:bottom w:val="nil"/>
              <w:right w:val="nil"/>
            </w:tcBorders>
            <w:shd w:val="clear" w:color="auto" w:fill="auto"/>
            <w:noWrap/>
            <w:vAlign w:val="bottom"/>
            <w:hideMark/>
          </w:tcPr>
          <w:p w14:paraId="15935D6C" w14:textId="77777777" w:rsidR="00F25277" w:rsidRPr="001C02C8" w:rsidRDefault="00F25277" w:rsidP="00F25277">
            <w:proofErr w:type="spellStart"/>
            <w:r w:rsidRPr="001C02C8">
              <w:t>Pooled</w:t>
            </w:r>
            <w:proofErr w:type="spellEnd"/>
          </w:p>
        </w:tc>
        <w:tc>
          <w:tcPr>
            <w:tcW w:w="1047" w:type="dxa"/>
            <w:tcBorders>
              <w:top w:val="nil"/>
              <w:left w:val="nil"/>
              <w:bottom w:val="nil"/>
              <w:right w:val="nil"/>
            </w:tcBorders>
            <w:shd w:val="clear" w:color="auto" w:fill="auto"/>
            <w:noWrap/>
            <w:vAlign w:val="bottom"/>
            <w:hideMark/>
          </w:tcPr>
          <w:p w14:paraId="5173C7A8" w14:textId="77777777" w:rsidR="00F25277" w:rsidRPr="001C02C8" w:rsidRDefault="00F25277" w:rsidP="00F25277">
            <w:pPr>
              <w:jc w:val="right"/>
            </w:pPr>
            <w:r w:rsidRPr="001C02C8">
              <w:t>1.35E+10</w:t>
            </w:r>
          </w:p>
        </w:tc>
        <w:tc>
          <w:tcPr>
            <w:tcW w:w="960" w:type="dxa"/>
            <w:tcBorders>
              <w:top w:val="nil"/>
              <w:left w:val="nil"/>
              <w:bottom w:val="nil"/>
              <w:right w:val="nil"/>
            </w:tcBorders>
            <w:shd w:val="clear" w:color="auto" w:fill="auto"/>
            <w:noWrap/>
            <w:vAlign w:val="bottom"/>
            <w:hideMark/>
          </w:tcPr>
          <w:p w14:paraId="61BF668C" w14:textId="77777777" w:rsidR="00F25277" w:rsidRPr="001C02C8" w:rsidRDefault="00F25277" w:rsidP="00F25277">
            <w:pPr>
              <w:jc w:val="right"/>
            </w:pPr>
            <w:r w:rsidRPr="001C02C8">
              <w:t>0.342</w:t>
            </w:r>
          </w:p>
        </w:tc>
        <w:tc>
          <w:tcPr>
            <w:tcW w:w="960" w:type="dxa"/>
            <w:tcBorders>
              <w:top w:val="nil"/>
              <w:left w:val="nil"/>
              <w:bottom w:val="nil"/>
              <w:right w:val="nil"/>
            </w:tcBorders>
            <w:shd w:val="clear" w:color="auto" w:fill="auto"/>
            <w:noWrap/>
            <w:vAlign w:val="bottom"/>
            <w:hideMark/>
          </w:tcPr>
          <w:p w14:paraId="06CE05FE" w14:textId="77777777" w:rsidR="00F25277" w:rsidRPr="001C02C8" w:rsidRDefault="00F25277" w:rsidP="00F25277">
            <w:pPr>
              <w:jc w:val="right"/>
            </w:pPr>
            <w:r w:rsidRPr="001C02C8">
              <w:t>-0.342</w:t>
            </w:r>
          </w:p>
        </w:tc>
        <w:tc>
          <w:tcPr>
            <w:tcW w:w="1109" w:type="dxa"/>
            <w:tcBorders>
              <w:top w:val="nil"/>
              <w:left w:val="nil"/>
              <w:bottom w:val="nil"/>
              <w:right w:val="nil"/>
            </w:tcBorders>
            <w:shd w:val="clear" w:color="auto" w:fill="auto"/>
            <w:noWrap/>
            <w:vAlign w:val="bottom"/>
            <w:hideMark/>
          </w:tcPr>
          <w:p w14:paraId="28C8A1CA" w14:textId="77777777" w:rsidR="00F25277" w:rsidRPr="001C02C8" w:rsidRDefault="00F25277" w:rsidP="00F25277">
            <w:pPr>
              <w:jc w:val="right"/>
            </w:pPr>
            <w:r w:rsidRPr="001C02C8">
              <w:t>1.19E+09</w:t>
            </w:r>
          </w:p>
        </w:tc>
        <w:tc>
          <w:tcPr>
            <w:tcW w:w="960" w:type="dxa"/>
            <w:tcBorders>
              <w:top w:val="nil"/>
              <w:left w:val="nil"/>
              <w:bottom w:val="nil"/>
              <w:right w:val="nil"/>
            </w:tcBorders>
            <w:shd w:val="clear" w:color="auto" w:fill="auto"/>
            <w:noWrap/>
            <w:vAlign w:val="bottom"/>
            <w:hideMark/>
          </w:tcPr>
          <w:p w14:paraId="33F384EC" w14:textId="77777777" w:rsidR="00F25277" w:rsidRPr="001C02C8" w:rsidRDefault="00F25277" w:rsidP="00F25277">
            <w:pPr>
              <w:jc w:val="right"/>
            </w:pPr>
            <w:r w:rsidRPr="001C02C8">
              <w:t>0.221</w:t>
            </w:r>
          </w:p>
        </w:tc>
        <w:tc>
          <w:tcPr>
            <w:tcW w:w="960" w:type="dxa"/>
            <w:tcBorders>
              <w:top w:val="nil"/>
              <w:left w:val="nil"/>
              <w:bottom w:val="nil"/>
              <w:right w:val="nil"/>
            </w:tcBorders>
            <w:shd w:val="clear" w:color="auto" w:fill="auto"/>
            <w:noWrap/>
            <w:vAlign w:val="bottom"/>
            <w:hideMark/>
          </w:tcPr>
          <w:p w14:paraId="203F109A" w14:textId="77777777" w:rsidR="00F25277" w:rsidRPr="001C02C8" w:rsidRDefault="00F25277" w:rsidP="00F25277">
            <w:pPr>
              <w:jc w:val="right"/>
            </w:pPr>
            <w:r w:rsidRPr="001C02C8">
              <w:t>-0.207</w:t>
            </w:r>
          </w:p>
        </w:tc>
      </w:tr>
      <w:tr w:rsidR="00F25277" w:rsidRPr="001C02C8" w14:paraId="50F02FAC" w14:textId="77777777" w:rsidTr="00C66592">
        <w:trPr>
          <w:trHeight w:val="300"/>
        </w:trPr>
        <w:tc>
          <w:tcPr>
            <w:tcW w:w="960" w:type="dxa"/>
            <w:tcBorders>
              <w:top w:val="nil"/>
              <w:left w:val="nil"/>
              <w:bottom w:val="nil"/>
              <w:right w:val="nil"/>
            </w:tcBorders>
            <w:shd w:val="clear" w:color="auto" w:fill="auto"/>
            <w:noWrap/>
            <w:vAlign w:val="bottom"/>
            <w:hideMark/>
          </w:tcPr>
          <w:p w14:paraId="194161A8" w14:textId="77777777" w:rsidR="00F25277" w:rsidRPr="001C02C8" w:rsidRDefault="00F25277" w:rsidP="00F25277">
            <w:proofErr w:type="spellStart"/>
            <w:r w:rsidRPr="001C02C8">
              <w:t>Hybrid</w:t>
            </w:r>
            <w:proofErr w:type="spellEnd"/>
          </w:p>
        </w:tc>
        <w:tc>
          <w:tcPr>
            <w:tcW w:w="1047" w:type="dxa"/>
            <w:tcBorders>
              <w:top w:val="nil"/>
              <w:left w:val="nil"/>
              <w:bottom w:val="nil"/>
              <w:right w:val="nil"/>
            </w:tcBorders>
            <w:shd w:val="clear" w:color="auto" w:fill="auto"/>
            <w:noWrap/>
            <w:vAlign w:val="bottom"/>
            <w:hideMark/>
          </w:tcPr>
          <w:p w14:paraId="7C4C2479" w14:textId="77777777" w:rsidR="00F25277" w:rsidRPr="001C02C8" w:rsidRDefault="00F25277" w:rsidP="00F25277">
            <w:pPr>
              <w:jc w:val="right"/>
            </w:pPr>
            <w:r w:rsidRPr="001C02C8">
              <w:t>6.95E+08</w:t>
            </w:r>
          </w:p>
        </w:tc>
        <w:tc>
          <w:tcPr>
            <w:tcW w:w="960" w:type="dxa"/>
            <w:tcBorders>
              <w:top w:val="nil"/>
              <w:left w:val="nil"/>
              <w:bottom w:val="nil"/>
              <w:right w:val="nil"/>
            </w:tcBorders>
            <w:shd w:val="clear" w:color="auto" w:fill="auto"/>
            <w:noWrap/>
            <w:vAlign w:val="bottom"/>
            <w:hideMark/>
          </w:tcPr>
          <w:p w14:paraId="102029E0" w14:textId="77777777" w:rsidR="00F25277" w:rsidRPr="001C02C8" w:rsidRDefault="00F25277" w:rsidP="00F25277">
            <w:pPr>
              <w:jc w:val="right"/>
            </w:pPr>
            <w:r w:rsidRPr="001C02C8">
              <w:t>0.266</w:t>
            </w:r>
          </w:p>
        </w:tc>
        <w:tc>
          <w:tcPr>
            <w:tcW w:w="960" w:type="dxa"/>
            <w:tcBorders>
              <w:top w:val="nil"/>
              <w:left w:val="nil"/>
              <w:bottom w:val="nil"/>
              <w:right w:val="nil"/>
            </w:tcBorders>
            <w:shd w:val="clear" w:color="auto" w:fill="auto"/>
            <w:noWrap/>
            <w:vAlign w:val="bottom"/>
            <w:hideMark/>
          </w:tcPr>
          <w:p w14:paraId="3CF329DA" w14:textId="77777777" w:rsidR="00F25277" w:rsidRPr="001C02C8" w:rsidRDefault="00F25277" w:rsidP="00F25277">
            <w:pPr>
              <w:jc w:val="right"/>
            </w:pPr>
            <w:r w:rsidRPr="001C02C8">
              <w:t>-0.092</w:t>
            </w:r>
          </w:p>
        </w:tc>
        <w:tc>
          <w:tcPr>
            <w:tcW w:w="1109" w:type="dxa"/>
            <w:tcBorders>
              <w:top w:val="nil"/>
              <w:left w:val="nil"/>
              <w:bottom w:val="nil"/>
              <w:right w:val="nil"/>
            </w:tcBorders>
            <w:shd w:val="clear" w:color="auto" w:fill="auto"/>
            <w:noWrap/>
            <w:vAlign w:val="bottom"/>
            <w:hideMark/>
          </w:tcPr>
          <w:p w14:paraId="579961DE" w14:textId="77777777" w:rsidR="00F25277" w:rsidRPr="001C02C8" w:rsidRDefault="00F25277" w:rsidP="00F25277">
            <w:pPr>
              <w:jc w:val="right"/>
            </w:pPr>
            <w:r w:rsidRPr="001C02C8">
              <w:t>24094263</w:t>
            </w:r>
          </w:p>
        </w:tc>
        <w:tc>
          <w:tcPr>
            <w:tcW w:w="960" w:type="dxa"/>
            <w:tcBorders>
              <w:top w:val="nil"/>
              <w:left w:val="nil"/>
              <w:bottom w:val="nil"/>
              <w:right w:val="nil"/>
            </w:tcBorders>
            <w:shd w:val="clear" w:color="auto" w:fill="auto"/>
            <w:noWrap/>
            <w:vAlign w:val="bottom"/>
            <w:hideMark/>
          </w:tcPr>
          <w:p w14:paraId="324C5B0A" w14:textId="77777777" w:rsidR="00F25277" w:rsidRPr="001C02C8" w:rsidRDefault="00F25277" w:rsidP="00F25277">
            <w:pPr>
              <w:jc w:val="right"/>
            </w:pPr>
            <w:r w:rsidRPr="001C02C8">
              <w:t>0.157</w:t>
            </w:r>
          </w:p>
        </w:tc>
        <w:tc>
          <w:tcPr>
            <w:tcW w:w="960" w:type="dxa"/>
            <w:tcBorders>
              <w:top w:val="nil"/>
              <w:left w:val="nil"/>
              <w:bottom w:val="nil"/>
              <w:right w:val="nil"/>
            </w:tcBorders>
            <w:shd w:val="clear" w:color="auto" w:fill="auto"/>
            <w:noWrap/>
            <w:vAlign w:val="bottom"/>
            <w:hideMark/>
          </w:tcPr>
          <w:p w14:paraId="364D5CDC" w14:textId="77777777" w:rsidR="00F25277" w:rsidRPr="001C02C8" w:rsidRDefault="00F25277" w:rsidP="00F25277">
            <w:pPr>
              <w:jc w:val="right"/>
            </w:pPr>
            <w:r w:rsidRPr="001C02C8">
              <w:t>-0.128</w:t>
            </w:r>
          </w:p>
        </w:tc>
      </w:tr>
    </w:tbl>
    <w:p w14:paraId="2961CBD4" w14:textId="77777777" w:rsidR="00F25277" w:rsidRPr="001C02C8" w:rsidRDefault="00F25277" w:rsidP="00F25277">
      <w:r w:rsidRPr="001C02C8">
        <w:br w:type="page"/>
      </w:r>
    </w:p>
    <w:p w14:paraId="27D53E89" w14:textId="780F2CB7" w:rsidR="00F25277" w:rsidRDefault="00F25277" w:rsidP="00492F61">
      <w:pPr>
        <w:jc w:val="both"/>
        <w:rPr>
          <w:lang w:val="en-GB"/>
        </w:rPr>
      </w:pPr>
      <w:r w:rsidRPr="00F25277">
        <w:rPr>
          <w:b/>
          <w:lang w:val="en-GB"/>
        </w:rPr>
        <w:lastRenderedPageBreak/>
        <w:t>Table</w:t>
      </w:r>
      <w:r w:rsidR="00C66592">
        <w:rPr>
          <w:b/>
          <w:lang w:val="en-GB"/>
        </w:rPr>
        <w:t xml:space="preserve"> 2</w:t>
      </w:r>
      <w:r w:rsidRPr="00F25277">
        <w:rPr>
          <w:b/>
          <w:lang w:val="en-GB"/>
        </w:rPr>
        <w:t xml:space="preserve">. </w:t>
      </w:r>
      <w:r w:rsidRPr="00F25277">
        <w:rPr>
          <w:lang w:val="en-GB"/>
        </w:rPr>
        <w:t xml:space="preserve">Summary of age-length data (otoliths and spines) available for the East Atlantic/Mediterranean. Gaps in data are highlighted in </w:t>
      </w:r>
      <w:proofErr w:type="spellStart"/>
      <w:r w:rsidRPr="00F25277">
        <w:rPr>
          <w:lang w:val="en-GB"/>
        </w:rPr>
        <w:t>gray</w:t>
      </w:r>
      <w:proofErr w:type="spellEnd"/>
      <w:r w:rsidRPr="00F25277">
        <w:rPr>
          <w:lang w:val="en-GB"/>
        </w:rPr>
        <w:t xml:space="preserve">. </w:t>
      </w:r>
    </w:p>
    <w:p w14:paraId="1A50D524" w14:textId="77777777" w:rsidR="00492F61" w:rsidRPr="00F25277" w:rsidRDefault="00492F61" w:rsidP="00F25277">
      <w:pPr>
        <w:rPr>
          <w:lang w:val="en-GB"/>
        </w:rPr>
      </w:pPr>
    </w:p>
    <w:p w14:paraId="3ACCE24A" w14:textId="77777777" w:rsidR="00F25277" w:rsidRPr="00F25277" w:rsidRDefault="00F25277" w:rsidP="00F25277">
      <w:pPr>
        <w:rPr>
          <w:b/>
          <w:lang w:val="en-GB"/>
        </w:rPr>
      </w:pPr>
      <w:r w:rsidRPr="00F25277">
        <w:rPr>
          <w:b/>
          <w:lang w:val="en-GB"/>
        </w:rPr>
        <w:t>EAST ATLANTIC/MED:</w:t>
      </w:r>
    </w:p>
    <w:tbl>
      <w:tblPr>
        <w:tblW w:w="9240" w:type="dxa"/>
        <w:tblLook w:val="04A0" w:firstRow="1" w:lastRow="0" w:firstColumn="1" w:lastColumn="0" w:noHBand="0" w:noVBand="1"/>
      </w:tblPr>
      <w:tblGrid>
        <w:gridCol w:w="817"/>
        <w:gridCol w:w="839"/>
        <w:gridCol w:w="948"/>
        <w:gridCol w:w="948"/>
        <w:gridCol w:w="948"/>
        <w:gridCol w:w="948"/>
        <w:gridCol w:w="948"/>
        <w:gridCol w:w="948"/>
        <w:gridCol w:w="948"/>
        <w:gridCol w:w="948"/>
      </w:tblGrid>
      <w:tr w:rsidR="00492F61" w:rsidRPr="001C02C8" w14:paraId="2717CA5D" w14:textId="77777777" w:rsidTr="00492F61">
        <w:trPr>
          <w:trHeight w:val="300"/>
        </w:trPr>
        <w:tc>
          <w:tcPr>
            <w:tcW w:w="817" w:type="dxa"/>
            <w:tcBorders>
              <w:top w:val="nil"/>
              <w:left w:val="nil"/>
              <w:bottom w:val="nil"/>
              <w:right w:val="nil"/>
            </w:tcBorders>
            <w:shd w:val="clear" w:color="auto" w:fill="auto"/>
            <w:noWrap/>
            <w:vAlign w:val="bottom"/>
          </w:tcPr>
          <w:p w14:paraId="0143F364" w14:textId="4F64AECF" w:rsidR="00492F61" w:rsidRPr="001C02C8" w:rsidRDefault="00492F61" w:rsidP="00492F61">
            <w:pPr>
              <w:ind w:right="-108"/>
              <w:jc w:val="right"/>
              <w:rPr>
                <w:b/>
                <w:bCs/>
              </w:rPr>
            </w:pPr>
            <w:proofErr w:type="spellStart"/>
            <w:r w:rsidRPr="001C02C8">
              <w:rPr>
                <w:b/>
                <w:bCs/>
              </w:rPr>
              <w:t>size</w:t>
            </w:r>
            <w:proofErr w:type="spellEnd"/>
            <w:r w:rsidRPr="001C02C8">
              <w:rPr>
                <w:b/>
                <w:bCs/>
              </w:rPr>
              <w:t xml:space="preserve"> </w:t>
            </w:r>
            <w:proofErr w:type="spellStart"/>
            <w:r w:rsidRPr="001C02C8">
              <w:rPr>
                <w:b/>
                <w:bCs/>
              </w:rPr>
              <w:t>bin</w:t>
            </w:r>
            <w:proofErr w:type="spellEnd"/>
          </w:p>
        </w:tc>
        <w:tc>
          <w:tcPr>
            <w:tcW w:w="839" w:type="dxa"/>
            <w:tcBorders>
              <w:top w:val="nil"/>
              <w:left w:val="nil"/>
              <w:bottom w:val="nil"/>
              <w:right w:val="nil"/>
            </w:tcBorders>
            <w:shd w:val="clear" w:color="auto" w:fill="auto"/>
            <w:noWrap/>
            <w:vAlign w:val="bottom"/>
          </w:tcPr>
          <w:p w14:paraId="26DCFB87" w14:textId="64932718" w:rsidR="00492F61" w:rsidRPr="001C02C8" w:rsidRDefault="00492F61" w:rsidP="00492F61">
            <w:pPr>
              <w:jc w:val="center"/>
            </w:pPr>
            <w:r w:rsidRPr="001C02C8">
              <w:rPr>
                <w:b/>
                <w:bCs/>
              </w:rPr>
              <w:t>2005</w:t>
            </w:r>
          </w:p>
        </w:tc>
        <w:tc>
          <w:tcPr>
            <w:tcW w:w="948" w:type="dxa"/>
            <w:tcBorders>
              <w:top w:val="nil"/>
              <w:left w:val="nil"/>
              <w:bottom w:val="nil"/>
              <w:right w:val="nil"/>
            </w:tcBorders>
            <w:shd w:val="clear" w:color="auto" w:fill="auto"/>
            <w:noWrap/>
            <w:vAlign w:val="bottom"/>
          </w:tcPr>
          <w:p w14:paraId="06AA265E" w14:textId="7C4FB322" w:rsidR="00492F61" w:rsidRPr="001C02C8" w:rsidRDefault="00492F61" w:rsidP="00492F61">
            <w:pPr>
              <w:jc w:val="center"/>
            </w:pPr>
            <w:r w:rsidRPr="001C02C8">
              <w:rPr>
                <w:b/>
                <w:bCs/>
              </w:rPr>
              <w:t>2006</w:t>
            </w:r>
          </w:p>
        </w:tc>
        <w:tc>
          <w:tcPr>
            <w:tcW w:w="948" w:type="dxa"/>
            <w:tcBorders>
              <w:top w:val="nil"/>
              <w:left w:val="nil"/>
              <w:bottom w:val="nil"/>
              <w:right w:val="nil"/>
            </w:tcBorders>
            <w:shd w:val="clear" w:color="auto" w:fill="auto"/>
            <w:noWrap/>
            <w:vAlign w:val="bottom"/>
          </w:tcPr>
          <w:p w14:paraId="488E853B" w14:textId="18982361" w:rsidR="00492F61" w:rsidRPr="001C02C8" w:rsidRDefault="00492F61" w:rsidP="00492F61">
            <w:pPr>
              <w:jc w:val="center"/>
            </w:pPr>
            <w:r w:rsidRPr="001C02C8">
              <w:rPr>
                <w:b/>
                <w:bCs/>
              </w:rPr>
              <w:t>2007</w:t>
            </w:r>
          </w:p>
        </w:tc>
        <w:tc>
          <w:tcPr>
            <w:tcW w:w="948" w:type="dxa"/>
            <w:tcBorders>
              <w:top w:val="nil"/>
              <w:left w:val="nil"/>
              <w:bottom w:val="nil"/>
              <w:right w:val="nil"/>
            </w:tcBorders>
            <w:shd w:val="clear" w:color="auto" w:fill="auto"/>
            <w:noWrap/>
            <w:vAlign w:val="bottom"/>
          </w:tcPr>
          <w:p w14:paraId="1E99F68C" w14:textId="1F91F5D0" w:rsidR="00492F61" w:rsidRPr="001C02C8" w:rsidRDefault="00492F61" w:rsidP="00492F61">
            <w:pPr>
              <w:jc w:val="center"/>
            </w:pPr>
            <w:r w:rsidRPr="001C02C8">
              <w:rPr>
                <w:b/>
                <w:bCs/>
              </w:rPr>
              <w:t>2008</w:t>
            </w:r>
          </w:p>
        </w:tc>
        <w:tc>
          <w:tcPr>
            <w:tcW w:w="948" w:type="dxa"/>
            <w:tcBorders>
              <w:top w:val="nil"/>
              <w:left w:val="nil"/>
              <w:bottom w:val="nil"/>
              <w:right w:val="nil"/>
            </w:tcBorders>
            <w:shd w:val="clear" w:color="auto" w:fill="EEECE1" w:themeFill="background2"/>
            <w:noWrap/>
            <w:vAlign w:val="bottom"/>
          </w:tcPr>
          <w:p w14:paraId="13942D62" w14:textId="3D900188" w:rsidR="00492F61" w:rsidRPr="001C02C8" w:rsidRDefault="00492F61" w:rsidP="00492F61">
            <w:pPr>
              <w:jc w:val="center"/>
            </w:pPr>
            <w:r w:rsidRPr="001C02C8">
              <w:rPr>
                <w:b/>
                <w:bCs/>
              </w:rPr>
              <w:t>2009</w:t>
            </w:r>
          </w:p>
        </w:tc>
        <w:tc>
          <w:tcPr>
            <w:tcW w:w="948" w:type="dxa"/>
            <w:tcBorders>
              <w:top w:val="nil"/>
              <w:left w:val="nil"/>
              <w:bottom w:val="nil"/>
              <w:right w:val="nil"/>
            </w:tcBorders>
            <w:shd w:val="clear" w:color="auto" w:fill="EEECE1" w:themeFill="background2"/>
            <w:noWrap/>
            <w:vAlign w:val="bottom"/>
          </w:tcPr>
          <w:p w14:paraId="369DB7E2" w14:textId="5897977F" w:rsidR="00492F61" w:rsidRPr="001C02C8" w:rsidRDefault="00492F61" w:rsidP="00492F61">
            <w:pPr>
              <w:jc w:val="center"/>
            </w:pPr>
            <w:r w:rsidRPr="001C02C8">
              <w:rPr>
                <w:b/>
                <w:bCs/>
              </w:rPr>
              <w:t>2010</w:t>
            </w:r>
          </w:p>
        </w:tc>
        <w:tc>
          <w:tcPr>
            <w:tcW w:w="948" w:type="dxa"/>
            <w:tcBorders>
              <w:top w:val="nil"/>
              <w:left w:val="nil"/>
              <w:bottom w:val="nil"/>
              <w:right w:val="nil"/>
            </w:tcBorders>
            <w:shd w:val="clear" w:color="auto" w:fill="EEECE1" w:themeFill="background2"/>
            <w:noWrap/>
            <w:vAlign w:val="bottom"/>
          </w:tcPr>
          <w:p w14:paraId="5BA4242E" w14:textId="4A9BBBDA" w:rsidR="00492F61" w:rsidRPr="001C02C8" w:rsidRDefault="00492F61" w:rsidP="00492F61">
            <w:pPr>
              <w:jc w:val="center"/>
            </w:pPr>
            <w:r w:rsidRPr="001C02C8">
              <w:rPr>
                <w:b/>
                <w:bCs/>
              </w:rPr>
              <w:t>2011</w:t>
            </w:r>
          </w:p>
        </w:tc>
        <w:tc>
          <w:tcPr>
            <w:tcW w:w="948" w:type="dxa"/>
            <w:tcBorders>
              <w:top w:val="nil"/>
              <w:left w:val="nil"/>
              <w:bottom w:val="nil"/>
              <w:right w:val="nil"/>
            </w:tcBorders>
            <w:shd w:val="clear" w:color="auto" w:fill="EEECE1" w:themeFill="background2"/>
            <w:noWrap/>
            <w:vAlign w:val="bottom"/>
          </w:tcPr>
          <w:p w14:paraId="430CD2B3" w14:textId="5382766E" w:rsidR="00492F61" w:rsidRPr="001C02C8" w:rsidRDefault="00492F61" w:rsidP="00492F61">
            <w:pPr>
              <w:jc w:val="center"/>
            </w:pPr>
            <w:r w:rsidRPr="001C02C8">
              <w:rPr>
                <w:b/>
                <w:bCs/>
              </w:rPr>
              <w:t>2012</w:t>
            </w:r>
          </w:p>
        </w:tc>
        <w:tc>
          <w:tcPr>
            <w:tcW w:w="948" w:type="dxa"/>
            <w:tcBorders>
              <w:top w:val="nil"/>
              <w:left w:val="nil"/>
              <w:bottom w:val="nil"/>
              <w:right w:val="nil"/>
            </w:tcBorders>
            <w:shd w:val="clear" w:color="auto" w:fill="EEECE1" w:themeFill="background2"/>
            <w:noWrap/>
            <w:vAlign w:val="bottom"/>
          </w:tcPr>
          <w:p w14:paraId="5DFBFCA2" w14:textId="4F064ACD" w:rsidR="00492F61" w:rsidRPr="001C02C8" w:rsidRDefault="00492F61" w:rsidP="00492F61">
            <w:pPr>
              <w:jc w:val="center"/>
            </w:pPr>
            <w:r w:rsidRPr="001C02C8">
              <w:rPr>
                <w:b/>
                <w:bCs/>
              </w:rPr>
              <w:t>2013</w:t>
            </w:r>
          </w:p>
        </w:tc>
      </w:tr>
      <w:tr w:rsidR="00F25277" w:rsidRPr="001C02C8" w14:paraId="5FB24194" w14:textId="77777777" w:rsidTr="00492F61">
        <w:trPr>
          <w:trHeight w:val="300"/>
        </w:trPr>
        <w:tc>
          <w:tcPr>
            <w:tcW w:w="817" w:type="dxa"/>
            <w:tcBorders>
              <w:top w:val="nil"/>
              <w:left w:val="nil"/>
              <w:bottom w:val="nil"/>
              <w:right w:val="nil"/>
            </w:tcBorders>
            <w:shd w:val="clear" w:color="auto" w:fill="auto"/>
            <w:noWrap/>
            <w:vAlign w:val="bottom"/>
            <w:hideMark/>
          </w:tcPr>
          <w:p w14:paraId="05A736B8" w14:textId="77777777" w:rsidR="00F25277" w:rsidRPr="001C02C8" w:rsidRDefault="00F25277" w:rsidP="00492F61">
            <w:pPr>
              <w:ind w:right="1"/>
              <w:jc w:val="right"/>
              <w:rPr>
                <w:b/>
                <w:bCs/>
              </w:rPr>
            </w:pPr>
            <w:r w:rsidRPr="001C02C8">
              <w:rPr>
                <w:b/>
                <w:bCs/>
              </w:rPr>
              <w:t>20</w:t>
            </w:r>
          </w:p>
        </w:tc>
        <w:tc>
          <w:tcPr>
            <w:tcW w:w="839" w:type="dxa"/>
            <w:tcBorders>
              <w:top w:val="nil"/>
              <w:left w:val="nil"/>
              <w:bottom w:val="nil"/>
              <w:right w:val="nil"/>
            </w:tcBorders>
            <w:shd w:val="clear" w:color="auto" w:fill="auto"/>
            <w:noWrap/>
            <w:vAlign w:val="bottom"/>
            <w:hideMark/>
          </w:tcPr>
          <w:p w14:paraId="7AEADCE6" w14:textId="77777777" w:rsidR="00F25277" w:rsidRPr="001C02C8" w:rsidRDefault="00F25277" w:rsidP="00492F61">
            <w:pPr>
              <w:jc w:val="center"/>
            </w:pPr>
            <w:r w:rsidRPr="001C02C8">
              <w:t>25</w:t>
            </w:r>
          </w:p>
        </w:tc>
        <w:tc>
          <w:tcPr>
            <w:tcW w:w="948" w:type="dxa"/>
            <w:tcBorders>
              <w:top w:val="nil"/>
              <w:left w:val="nil"/>
              <w:bottom w:val="nil"/>
              <w:right w:val="nil"/>
            </w:tcBorders>
            <w:shd w:val="clear" w:color="auto" w:fill="auto"/>
            <w:noWrap/>
            <w:vAlign w:val="bottom"/>
            <w:hideMark/>
          </w:tcPr>
          <w:p w14:paraId="1F295C44"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10C56829"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00399D01"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3D48D401" w14:textId="77777777" w:rsidR="00F25277" w:rsidRPr="001C02C8" w:rsidRDefault="00F25277" w:rsidP="00492F61">
            <w:pPr>
              <w:jc w:val="center"/>
            </w:pPr>
            <w:r w:rsidRPr="001C02C8">
              <w:t>8</w:t>
            </w:r>
          </w:p>
        </w:tc>
        <w:tc>
          <w:tcPr>
            <w:tcW w:w="948" w:type="dxa"/>
            <w:tcBorders>
              <w:top w:val="nil"/>
              <w:left w:val="nil"/>
              <w:bottom w:val="nil"/>
              <w:right w:val="nil"/>
            </w:tcBorders>
            <w:shd w:val="clear" w:color="auto" w:fill="EEECE1" w:themeFill="background2"/>
            <w:noWrap/>
            <w:vAlign w:val="bottom"/>
            <w:hideMark/>
          </w:tcPr>
          <w:p w14:paraId="2DF9FD63" w14:textId="77777777" w:rsidR="00F25277" w:rsidRPr="001C02C8" w:rsidRDefault="00F25277" w:rsidP="00492F61">
            <w:pPr>
              <w:jc w:val="center"/>
            </w:pPr>
            <w:r w:rsidRPr="001C02C8">
              <w:t>30</w:t>
            </w:r>
          </w:p>
        </w:tc>
        <w:tc>
          <w:tcPr>
            <w:tcW w:w="948" w:type="dxa"/>
            <w:tcBorders>
              <w:top w:val="nil"/>
              <w:left w:val="nil"/>
              <w:bottom w:val="nil"/>
              <w:right w:val="nil"/>
            </w:tcBorders>
            <w:shd w:val="clear" w:color="auto" w:fill="EEECE1" w:themeFill="background2"/>
            <w:noWrap/>
            <w:vAlign w:val="bottom"/>
            <w:hideMark/>
          </w:tcPr>
          <w:p w14:paraId="6A7A8AB7" w14:textId="77777777" w:rsidR="00F25277" w:rsidRPr="001C02C8" w:rsidRDefault="00F25277" w:rsidP="00492F61">
            <w:pPr>
              <w:jc w:val="center"/>
            </w:pPr>
            <w:r w:rsidRPr="001C02C8">
              <w:t>20</w:t>
            </w:r>
          </w:p>
        </w:tc>
        <w:tc>
          <w:tcPr>
            <w:tcW w:w="948" w:type="dxa"/>
            <w:tcBorders>
              <w:top w:val="nil"/>
              <w:left w:val="nil"/>
              <w:bottom w:val="nil"/>
              <w:right w:val="nil"/>
            </w:tcBorders>
            <w:shd w:val="clear" w:color="auto" w:fill="EEECE1" w:themeFill="background2"/>
            <w:noWrap/>
            <w:vAlign w:val="bottom"/>
            <w:hideMark/>
          </w:tcPr>
          <w:p w14:paraId="7A2880D1"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7EE2D92B" w14:textId="77777777" w:rsidR="00F25277" w:rsidRPr="001C02C8" w:rsidRDefault="00F25277" w:rsidP="00492F61">
            <w:pPr>
              <w:jc w:val="center"/>
            </w:pPr>
            <w:r w:rsidRPr="001C02C8">
              <w:t>0</w:t>
            </w:r>
          </w:p>
        </w:tc>
      </w:tr>
      <w:tr w:rsidR="00F25277" w:rsidRPr="001C02C8" w14:paraId="01B375DA" w14:textId="77777777" w:rsidTr="00492F61">
        <w:trPr>
          <w:trHeight w:val="300"/>
        </w:trPr>
        <w:tc>
          <w:tcPr>
            <w:tcW w:w="817" w:type="dxa"/>
            <w:tcBorders>
              <w:top w:val="nil"/>
              <w:left w:val="nil"/>
              <w:bottom w:val="nil"/>
              <w:right w:val="nil"/>
            </w:tcBorders>
            <w:shd w:val="clear" w:color="auto" w:fill="auto"/>
            <w:noWrap/>
            <w:vAlign w:val="bottom"/>
            <w:hideMark/>
          </w:tcPr>
          <w:p w14:paraId="548AA773" w14:textId="77777777" w:rsidR="00F25277" w:rsidRPr="001C02C8" w:rsidRDefault="00F25277" w:rsidP="00492F61">
            <w:pPr>
              <w:ind w:right="1"/>
              <w:jc w:val="right"/>
              <w:rPr>
                <w:b/>
                <w:bCs/>
              </w:rPr>
            </w:pPr>
            <w:r w:rsidRPr="001C02C8">
              <w:rPr>
                <w:b/>
                <w:bCs/>
              </w:rPr>
              <w:t>40</w:t>
            </w:r>
          </w:p>
        </w:tc>
        <w:tc>
          <w:tcPr>
            <w:tcW w:w="839" w:type="dxa"/>
            <w:tcBorders>
              <w:top w:val="nil"/>
              <w:left w:val="nil"/>
              <w:bottom w:val="nil"/>
              <w:right w:val="nil"/>
            </w:tcBorders>
            <w:shd w:val="clear" w:color="auto" w:fill="auto"/>
            <w:noWrap/>
            <w:vAlign w:val="bottom"/>
            <w:hideMark/>
          </w:tcPr>
          <w:p w14:paraId="6646DB10" w14:textId="77777777" w:rsidR="00F25277" w:rsidRPr="001C02C8" w:rsidRDefault="00F25277" w:rsidP="00492F61">
            <w:pPr>
              <w:jc w:val="center"/>
            </w:pPr>
            <w:r w:rsidRPr="001C02C8">
              <w:t>11</w:t>
            </w:r>
          </w:p>
        </w:tc>
        <w:tc>
          <w:tcPr>
            <w:tcW w:w="948" w:type="dxa"/>
            <w:tcBorders>
              <w:top w:val="nil"/>
              <w:left w:val="nil"/>
              <w:bottom w:val="nil"/>
              <w:right w:val="nil"/>
            </w:tcBorders>
            <w:shd w:val="clear" w:color="auto" w:fill="auto"/>
            <w:noWrap/>
            <w:vAlign w:val="bottom"/>
            <w:hideMark/>
          </w:tcPr>
          <w:p w14:paraId="474EF16B" w14:textId="77777777" w:rsidR="00F25277" w:rsidRPr="001C02C8" w:rsidRDefault="00F25277" w:rsidP="00492F61">
            <w:pPr>
              <w:jc w:val="center"/>
            </w:pPr>
            <w:r w:rsidRPr="001C02C8">
              <w:t>1</w:t>
            </w:r>
          </w:p>
        </w:tc>
        <w:tc>
          <w:tcPr>
            <w:tcW w:w="948" w:type="dxa"/>
            <w:tcBorders>
              <w:top w:val="nil"/>
              <w:left w:val="nil"/>
              <w:bottom w:val="nil"/>
              <w:right w:val="nil"/>
            </w:tcBorders>
            <w:shd w:val="clear" w:color="auto" w:fill="auto"/>
            <w:noWrap/>
            <w:vAlign w:val="bottom"/>
            <w:hideMark/>
          </w:tcPr>
          <w:p w14:paraId="3A907255" w14:textId="77777777" w:rsidR="00F25277" w:rsidRPr="001C02C8" w:rsidRDefault="00F25277" w:rsidP="00492F61">
            <w:pPr>
              <w:jc w:val="center"/>
            </w:pPr>
            <w:r w:rsidRPr="001C02C8">
              <w:t>21</w:t>
            </w:r>
          </w:p>
        </w:tc>
        <w:tc>
          <w:tcPr>
            <w:tcW w:w="948" w:type="dxa"/>
            <w:tcBorders>
              <w:top w:val="nil"/>
              <w:left w:val="nil"/>
              <w:bottom w:val="nil"/>
              <w:right w:val="nil"/>
            </w:tcBorders>
            <w:shd w:val="clear" w:color="auto" w:fill="auto"/>
            <w:noWrap/>
            <w:vAlign w:val="bottom"/>
            <w:hideMark/>
          </w:tcPr>
          <w:p w14:paraId="527F0643"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6E201AF1"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60B69140" w14:textId="77777777" w:rsidR="00F25277" w:rsidRPr="001C02C8" w:rsidRDefault="00F25277" w:rsidP="00492F61">
            <w:pPr>
              <w:jc w:val="center"/>
            </w:pPr>
            <w:r w:rsidRPr="001C02C8">
              <w:t>3</w:t>
            </w:r>
          </w:p>
        </w:tc>
        <w:tc>
          <w:tcPr>
            <w:tcW w:w="948" w:type="dxa"/>
            <w:tcBorders>
              <w:top w:val="nil"/>
              <w:left w:val="nil"/>
              <w:bottom w:val="nil"/>
              <w:right w:val="nil"/>
            </w:tcBorders>
            <w:shd w:val="clear" w:color="auto" w:fill="EEECE1" w:themeFill="background2"/>
            <w:noWrap/>
            <w:vAlign w:val="bottom"/>
            <w:hideMark/>
          </w:tcPr>
          <w:p w14:paraId="56EF2E46" w14:textId="77777777" w:rsidR="00F25277" w:rsidRPr="001C02C8" w:rsidRDefault="00F25277" w:rsidP="00492F61">
            <w:pPr>
              <w:jc w:val="center"/>
            </w:pPr>
            <w:r w:rsidRPr="001C02C8">
              <w:t>23</w:t>
            </w:r>
          </w:p>
        </w:tc>
        <w:tc>
          <w:tcPr>
            <w:tcW w:w="948" w:type="dxa"/>
            <w:tcBorders>
              <w:top w:val="nil"/>
              <w:left w:val="nil"/>
              <w:bottom w:val="nil"/>
              <w:right w:val="nil"/>
            </w:tcBorders>
            <w:shd w:val="clear" w:color="auto" w:fill="EEECE1" w:themeFill="background2"/>
            <w:noWrap/>
            <w:vAlign w:val="bottom"/>
            <w:hideMark/>
          </w:tcPr>
          <w:p w14:paraId="30CF0E18"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125C8052" w14:textId="77777777" w:rsidR="00F25277" w:rsidRPr="001C02C8" w:rsidRDefault="00F25277" w:rsidP="00492F61">
            <w:pPr>
              <w:jc w:val="center"/>
            </w:pPr>
            <w:r w:rsidRPr="001C02C8">
              <w:t>0</w:t>
            </w:r>
          </w:p>
        </w:tc>
      </w:tr>
      <w:tr w:rsidR="00F25277" w:rsidRPr="001C02C8" w14:paraId="57E41BB4" w14:textId="77777777" w:rsidTr="00492F61">
        <w:trPr>
          <w:trHeight w:val="300"/>
        </w:trPr>
        <w:tc>
          <w:tcPr>
            <w:tcW w:w="817" w:type="dxa"/>
            <w:tcBorders>
              <w:top w:val="nil"/>
              <w:left w:val="nil"/>
              <w:bottom w:val="nil"/>
              <w:right w:val="nil"/>
            </w:tcBorders>
            <w:shd w:val="clear" w:color="auto" w:fill="auto"/>
            <w:noWrap/>
            <w:vAlign w:val="bottom"/>
            <w:hideMark/>
          </w:tcPr>
          <w:p w14:paraId="5CBCD82D" w14:textId="77777777" w:rsidR="00F25277" w:rsidRPr="001C02C8" w:rsidRDefault="00F25277" w:rsidP="00492F61">
            <w:pPr>
              <w:ind w:right="1"/>
              <w:jc w:val="right"/>
              <w:rPr>
                <w:b/>
                <w:bCs/>
              </w:rPr>
            </w:pPr>
            <w:r w:rsidRPr="001C02C8">
              <w:rPr>
                <w:b/>
                <w:bCs/>
              </w:rPr>
              <w:t>60</w:t>
            </w:r>
          </w:p>
        </w:tc>
        <w:tc>
          <w:tcPr>
            <w:tcW w:w="839" w:type="dxa"/>
            <w:tcBorders>
              <w:top w:val="nil"/>
              <w:left w:val="nil"/>
              <w:bottom w:val="nil"/>
              <w:right w:val="nil"/>
            </w:tcBorders>
            <w:shd w:val="clear" w:color="auto" w:fill="auto"/>
            <w:noWrap/>
            <w:vAlign w:val="bottom"/>
            <w:hideMark/>
          </w:tcPr>
          <w:p w14:paraId="53BE2817" w14:textId="77777777" w:rsidR="00F25277" w:rsidRPr="001C02C8" w:rsidRDefault="00F25277" w:rsidP="00492F61">
            <w:pPr>
              <w:jc w:val="center"/>
            </w:pPr>
            <w:r w:rsidRPr="001C02C8">
              <w:t>89</w:t>
            </w:r>
          </w:p>
        </w:tc>
        <w:tc>
          <w:tcPr>
            <w:tcW w:w="948" w:type="dxa"/>
            <w:tcBorders>
              <w:top w:val="nil"/>
              <w:left w:val="nil"/>
              <w:bottom w:val="nil"/>
              <w:right w:val="nil"/>
            </w:tcBorders>
            <w:shd w:val="clear" w:color="auto" w:fill="auto"/>
            <w:noWrap/>
            <w:vAlign w:val="bottom"/>
            <w:hideMark/>
          </w:tcPr>
          <w:p w14:paraId="4114E0DC" w14:textId="77777777" w:rsidR="00F25277" w:rsidRPr="001C02C8" w:rsidRDefault="00F25277" w:rsidP="00492F61">
            <w:pPr>
              <w:jc w:val="center"/>
            </w:pPr>
            <w:r w:rsidRPr="001C02C8">
              <w:t>36</w:t>
            </w:r>
          </w:p>
        </w:tc>
        <w:tc>
          <w:tcPr>
            <w:tcW w:w="948" w:type="dxa"/>
            <w:tcBorders>
              <w:top w:val="nil"/>
              <w:left w:val="nil"/>
              <w:bottom w:val="nil"/>
              <w:right w:val="nil"/>
            </w:tcBorders>
            <w:shd w:val="clear" w:color="auto" w:fill="auto"/>
            <w:noWrap/>
            <w:vAlign w:val="bottom"/>
            <w:hideMark/>
          </w:tcPr>
          <w:p w14:paraId="59031DFB" w14:textId="77777777" w:rsidR="00F25277" w:rsidRPr="001C02C8" w:rsidRDefault="00F25277" w:rsidP="00492F61">
            <w:pPr>
              <w:jc w:val="center"/>
            </w:pPr>
            <w:r w:rsidRPr="001C02C8">
              <w:t>40</w:t>
            </w:r>
          </w:p>
        </w:tc>
        <w:tc>
          <w:tcPr>
            <w:tcW w:w="948" w:type="dxa"/>
            <w:tcBorders>
              <w:top w:val="nil"/>
              <w:left w:val="nil"/>
              <w:bottom w:val="nil"/>
              <w:right w:val="nil"/>
            </w:tcBorders>
            <w:shd w:val="clear" w:color="auto" w:fill="auto"/>
            <w:noWrap/>
            <w:vAlign w:val="bottom"/>
            <w:hideMark/>
          </w:tcPr>
          <w:p w14:paraId="67A1F9A7" w14:textId="77777777" w:rsidR="00F25277" w:rsidRPr="001C02C8" w:rsidRDefault="00F25277" w:rsidP="00492F61">
            <w:pPr>
              <w:jc w:val="center"/>
            </w:pPr>
            <w:r w:rsidRPr="001C02C8">
              <w:t>73</w:t>
            </w:r>
          </w:p>
        </w:tc>
        <w:tc>
          <w:tcPr>
            <w:tcW w:w="948" w:type="dxa"/>
            <w:tcBorders>
              <w:top w:val="nil"/>
              <w:left w:val="nil"/>
              <w:bottom w:val="nil"/>
              <w:right w:val="nil"/>
            </w:tcBorders>
            <w:shd w:val="clear" w:color="auto" w:fill="EEECE1" w:themeFill="background2"/>
            <w:noWrap/>
            <w:vAlign w:val="bottom"/>
            <w:hideMark/>
          </w:tcPr>
          <w:p w14:paraId="4BF362D8" w14:textId="77777777" w:rsidR="00F25277" w:rsidRPr="001C02C8" w:rsidRDefault="00F25277" w:rsidP="00492F61">
            <w:pPr>
              <w:jc w:val="center"/>
            </w:pPr>
            <w:r w:rsidRPr="001C02C8">
              <w:t>4</w:t>
            </w:r>
          </w:p>
        </w:tc>
        <w:tc>
          <w:tcPr>
            <w:tcW w:w="948" w:type="dxa"/>
            <w:tcBorders>
              <w:top w:val="nil"/>
              <w:left w:val="nil"/>
              <w:bottom w:val="nil"/>
              <w:right w:val="nil"/>
            </w:tcBorders>
            <w:shd w:val="clear" w:color="auto" w:fill="EEECE1" w:themeFill="background2"/>
            <w:noWrap/>
            <w:vAlign w:val="bottom"/>
            <w:hideMark/>
          </w:tcPr>
          <w:p w14:paraId="5323D6E1" w14:textId="77777777" w:rsidR="00F25277" w:rsidRPr="001C02C8" w:rsidRDefault="00F25277" w:rsidP="00492F61">
            <w:pPr>
              <w:jc w:val="center"/>
            </w:pPr>
            <w:r w:rsidRPr="001C02C8">
              <w:t>2</w:t>
            </w:r>
          </w:p>
        </w:tc>
        <w:tc>
          <w:tcPr>
            <w:tcW w:w="948" w:type="dxa"/>
            <w:tcBorders>
              <w:top w:val="nil"/>
              <w:left w:val="nil"/>
              <w:bottom w:val="nil"/>
              <w:right w:val="nil"/>
            </w:tcBorders>
            <w:shd w:val="clear" w:color="auto" w:fill="EEECE1" w:themeFill="background2"/>
            <w:noWrap/>
            <w:vAlign w:val="bottom"/>
            <w:hideMark/>
          </w:tcPr>
          <w:p w14:paraId="20F74A7C" w14:textId="77777777" w:rsidR="00F25277" w:rsidRPr="001C02C8" w:rsidRDefault="00F25277" w:rsidP="00492F61">
            <w:pPr>
              <w:jc w:val="center"/>
            </w:pPr>
            <w:r w:rsidRPr="001C02C8">
              <w:t>57</w:t>
            </w:r>
          </w:p>
        </w:tc>
        <w:tc>
          <w:tcPr>
            <w:tcW w:w="948" w:type="dxa"/>
            <w:tcBorders>
              <w:top w:val="nil"/>
              <w:left w:val="nil"/>
              <w:bottom w:val="nil"/>
              <w:right w:val="nil"/>
            </w:tcBorders>
            <w:shd w:val="clear" w:color="auto" w:fill="EEECE1" w:themeFill="background2"/>
            <w:noWrap/>
            <w:vAlign w:val="bottom"/>
            <w:hideMark/>
          </w:tcPr>
          <w:p w14:paraId="49F13B3B" w14:textId="77777777" w:rsidR="00F25277" w:rsidRPr="001C02C8" w:rsidRDefault="00F25277" w:rsidP="00492F61">
            <w:pPr>
              <w:jc w:val="center"/>
            </w:pPr>
            <w:r w:rsidRPr="001C02C8">
              <w:t>5</w:t>
            </w:r>
          </w:p>
        </w:tc>
        <w:tc>
          <w:tcPr>
            <w:tcW w:w="948" w:type="dxa"/>
            <w:tcBorders>
              <w:top w:val="nil"/>
              <w:left w:val="nil"/>
              <w:bottom w:val="nil"/>
              <w:right w:val="nil"/>
            </w:tcBorders>
            <w:shd w:val="clear" w:color="auto" w:fill="EEECE1" w:themeFill="background2"/>
            <w:noWrap/>
            <w:vAlign w:val="bottom"/>
            <w:hideMark/>
          </w:tcPr>
          <w:p w14:paraId="467A2B83" w14:textId="77777777" w:rsidR="00F25277" w:rsidRPr="001C02C8" w:rsidRDefault="00F25277" w:rsidP="00492F61">
            <w:pPr>
              <w:jc w:val="center"/>
            </w:pPr>
            <w:r w:rsidRPr="001C02C8">
              <w:t>0</w:t>
            </w:r>
          </w:p>
        </w:tc>
      </w:tr>
      <w:tr w:rsidR="00F25277" w:rsidRPr="001C02C8" w14:paraId="54201CFF" w14:textId="77777777" w:rsidTr="00492F61">
        <w:trPr>
          <w:trHeight w:val="300"/>
        </w:trPr>
        <w:tc>
          <w:tcPr>
            <w:tcW w:w="817" w:type="dxa"/>
            <w:tcBorders>
              <w:top w:val="nil"/>
              <w:left w:val="nil"/>
              <w:bottom w:val="nil"/>
              <w:right w:val="nil"/>
            </w:tcBorders>
            <w:shd w:val="clear" w:color="auto" w:fill="auto"/>
            <w:noWrap/>
            <w:vAlign w:val="bottom"/>
            <w:hideMark/>
          </w:tcPr>
          <w:p w14:paraId="65079D6F" w14:textId="77777777" w:rsidR="00F25277" w:rsidRPr="001C02C8" w:rsidRDefault="00F25277" w:rsidP="00492F61">
            <w:pPr>
              <w:ind w:right="1"/>
              <w:jc w:val="right"/>
              <w:rPr>
                <w:b/>
                <w:bCs/>
              </w:rPr>
            </w:pPr>
            <w:r w:rsidRPr="001C02C8">
              <w:rPr>
                <w:b/>
                <w:bCs/>
              </w:rPr>
              <w:t>80</w:t>
            </w:r>
          </w:p>
        </w:tc>
        <w:tc>
          <w:tcPr>
            <w:tcW w:w="839" w:type="dxa"/>
            <w:tcBorders>
              <w:top w:val="nil"/>
              <w:left w:val="nil"/>
              <w:bottom w:val="nil"/>
              <w:right w:val="nil"/>
            </w:tcBorders>
            <w:shd w:val="clear" w:color="auto" w:fill="auto"/>
            <w:noWrap/>
            <w:vAlign w:val="bottom"/>
            <w:hideMark/>
          </w:tcPr>
          <w:p w14:paraId="702F8B61" w14:textId="77777777" w:rsidR="00F25277" w:rsidRPr="001C02C8" w:rsidRDefault="00F25277" w:rsidP="00492F61">
            <w:pPr>
              <w:jc w:val="center"/>
            </w:pPr>
            <w:r w:rsidRPr="001C02C8">
              <w:t>57</w:t>
            </w:r>
          </w:p>
        </w:tc>
        <w:tc>
          <w:tcPr>
            <w:tcW w:w="948" w:type="dxa"/>
            <w:tcBorders>
              <w:top w:val="nil"/>
              <w:left w:val="nil"/>
              <w:bottom w:val="nil"/>
              <w:right w:val="nil"/>
            </w:tcBorders>
            <w:shd w:val="clear" w:color="auto" w:fill="auto"/>
            <w:noWrap/>
            <w:vAlign w:val="bottom"/>
            <w:hideMark/>
          </w:tcPr>
          <w:p w14:paraId="6B030331" w14:textId="77777777" w:rsidR="00F25277" w:rsidRPr="001C02C8" w:rsidRDefault="00F25277" w:rsidP="00492F61">
            <w:pPr>
              <w:jc w:val="center"/>
            </w:pPr>
            <w:r w:rsidRPr="001C02C8">
              <w:t>3</w:t>
            </w:r>
          </w:p>
        </w:tc>
        <w:tc>
          <w:tcPr>
            <w:tcW w:w="948" w:type="dxa"/>
            <w:tcBorders>
              <w:top w:val="nil"/>
              <w:left w:val="nil"/>
              <w:bottom w:val="nil"/>
              <w:right w:val="nil"/>
            </w:tcBorders>
            <w:shd w:val="clear" w:color="auto" w:fill="auto"/>
            <w:noWrap/>
            <w:vAlign w:val="bottom"/>
            <w:hideMark/>
          </w:tcPr>
          <w:p w14:paraId="6D9E71D9" w14:textId="77777777" w:rsidR="00F25277" w:rsidRPr="001C02C8" w:rsidRDefault="00F25277" w:rsidP="00492F61">
            <w:pPr>
              <w:jc w:val="center"/>
            </w:pPr>
            <w:r w:rsidRPr="001C02C8">
              <w:t>26</w:t>
            </w:r>
          </w:p>
        </w:tc>
        <w:tc>
          <w:tcPr>
            <w:tcW w:w="948" w:type="dxa"/>
            <w:tcBorders>
              <w:top w:val="nil"/>
              <w:left w:val="nil"/>
              <w:bottom w:val="nil"/>
              <w:right w:val="nil"/>
            </w:tcBorders>
            <w:shd w:val="clear" w:color="auto" w:fill="auto"/>
            <w:noWrap/>
            <w:vAlign w:val="bottom"/>
            <w:hideMark/>
          </w:tcPr>
          <w:p w14:paraId="72828631" w14:textId="77777777" w:rsidR="00F25277" w:rsidRPr="001C02C8" w:rsidRDefault="00F25277" w:rsidP="00492F61">
            <w:pPr>
              <w:jc w:val="center"/>
            </w:pPr>
            <w:r w:rsidRPr="001C02C8">
              <w:t>88</w:t>
            </w:r>
          </w:p>
        </w:tc>
        <w:tc>
          <w:tcPr>
            <w:tcW w:w="948" w:type="dxa"/>
            <w:tcBorders>
              <w:top w:val="nil"/>
              <w:left w:val="nil"/>
              <w:bottom w:val="nil"/>
              <w:right w:val="nil"/>
            </w:tcBorders>
            <w:shd w:val="clear" w:color="auto" w:fill="auto"/>
            <w:noWrap/>
            <w:vAlign w:val="bottom"/>
            <w:hideMark/>
          </w:tcPr>
          <w:p w14:paraId="14630974" w14:textId="77777777" w:rsidR="00F25277" w:rsidRPr="001C02C8" w:rsidRDefault="00F25277" w:rsidP="00492F61">
            <w:pPr>
              <w:jc w:val="center"/>
            </w:pPr>
            <w:r w:rsidRPr="001C02C8">
              <w:t>47</w:t>
            </w:r>
          </w:p>
        </w:tc>
        <w:tc>
          <w:tcPr>
            <w:tcW w:w="948" w:type="dxa"/>
            <w:tcBorders>
              <w:top w:val="nil"/>
              <w:left w:val="nil"/>
              <w:bottom w:val="nil"/>
              <w:right w:val="nil"/>
            </w:tcBorders>
            <w:shd w:val="clear" w:color="auto" w:fill="auto"/>
            <w:noWrap/>
            <w:vAlign w:val="bottom"/>
            <w:hideMark/>
          </w:tcPr>
          <w:p w14:paraId="366E6029" w14:textId="77777777" w:rsidR="00F25277" w:rsidRPr="001C02C8" w:rsidRDefault="00F25277" w:rsidP="00492F61">
            <w:pPr>
              <w:jc w:val="center"/>
            </w:pPr>
            <w:r w:rsidRPr="001C02C8">
              <w:t>72</w:t>
            </w:r>
          </w:p>
        </w:tc>
        <w:tc>
          <w:tcPr>
            <w:tcW w:w="948" w:type="dxa"/>
            <w:tcBorders>
              <w:top w:val="nil"/>
              <w:left w:val="nil"/>
              <w:bottom w:val="nil"/>
              <w:right w:val="nil"/>
            </w:tcBorders>
            <w:shd w:val="clear" w:color="auto" w:fill="auto"/>
            <w:noWrap/>
            <w:vAlign w:val="bottom"/>
            <w:hideMark/>
          </w:tcPr>
          <w:p w14:paraId="436BE780" w14:textId="77777777" w:rsidR="00F25277" w:rsidRPr="001C02C8" w:rsidRDefault="00F25277" w:rsidP="00492F61">
            <w:pPr>
              <w:jc w:val="center"/>
            </w:pPr>
            <w:r w:rsidRPr="001C02C8">
              <w:t>105</w:t>
            </w:r>
          </w:p>
        </w:tc>
        <w:tc>
          <w:tcPr>
            <w:tcW w:w="948" w:type="dxa"/>
            <w:tcBorders>
              <w:top w:val="nil"/>
              <w:left w:val="nil"/>
              <w:bottom w:val="nil"/>
              <w:right w:val="nil"/>
            </w:tcBorders>
            <w:shd w:val="clear" w:color="auto" w:fill="auto"/>
            <w:noWrap/>
            <w:vAlign w:val="bottom"/>
            <w:hideMark/>
          </w:tcPr>
          <w:p w14:paraId="1D9CF4D7" w14:textId="77777777" w:rsidR="00F25277" w:rsidRPr="001C02C8" w:rsidRDefault="00F25277" w:rsidP="00492F61">
            <w:pPr>
              <w:jc w:val="center"/>
            </w:pPr>
            <w:r w:rsidRPr="001C02C8">
              <w:t>6</w:t>
            </w:r>
          </w:p>
        </w:tc>
        <w:tc>
          <w:tcPr>
            <w:tcW w:w="948" w:type="dxa"/>
            <w:tcBorders>
              <w:top w:val="nil"/>
              <w:left w:val="nil"/>
              <w:bottom w:val="nil"/>
              <w:right w:val="nil"/>
            </w:tcBorders>
            <w:shd w:val="clear" w:color="auto" w:fill="EEECE1" w:themeFill="background2"/>
            <w:noWrap/>
            <w:vAlign w:val="bottom"/>
            <w:hideMark/>
          </w:tcPr>
          <w:p w14:paraId="29699FB1" w14:textId="77777777" w:rsidR="00F25277" w:rsidRPr="001C02C8" w:rsidRDefault="00F25277" w:rsidP="00492F61">
            <w:pPr>
              <w:jc w:val="center"/>
            </w:pPr>
            <w:r w:rsidRPr="001C02C8">
              <w:t>0</w:t>
            </w:r>
          </w:p>
        </w:tc>
      </w:tr>
      <w:tr w:rsidR="00F25277" w:rsidRPr="001C02C8" w14:paraId="5FA53A00" w14:textId="77777777" w:rsidTr="00492F61">
        <w:trPr>
          <w:trHeight w:val="300"/>
        </w:trPr>
        <w:tc>
          <w:tcPr>
            <w:tcW w:w="817" w:type="dxa"/>
            <w:tcBorders>
              <w:top w:val="nil"/>
              <w:left w:val="nil"/>
              <w:bottom w:val="nil"/>
              <w:right w:val="nil"/>
            </w:tcBorders>
            <w:shd w:val="clear" w:color="auto" w:fill="auto"/>
            <w:noWrap/>
            <w:vAlign w:val="bottom"/>
            <w:hideMark/>
          </w:tcPr>
          <w:p w14:paraId="6F05385A" w14:textId="77777777" w:rsidR="00F25277" w:rsidRPr="001C02C8" w:rsidRDefault="00F25277" w:rsidP="00492F61">
            <w:pPr>
              <w:ind w:right="1"/>
              <w:jc w:val="right"/>
              <w:rPr>
                <w:b/>
                <w:bCs/>
              </w:rPr>
            </w:pPr>
            <w:r w:rsidRPr="001C02C8">
              <w:rPr>
                <w:b/>
                <w:bCs/>
              </w:rPr>
              <w:t>100</w:t>
            </w:r>
          </w:p>
        </w:tc>
        <w:tc>
          <w:tcPr>
            <w:tcW w:w="839" w:type="dxa"/>
            <w:tcBorders>
              <w:top w:val="nil"/>
              <w:left w:val="nil"/>
              <w:bottom w:val="nil"/>
              <w:right w:val="nil"/>
            </w:tcBorders>
            <w:shd w:val="clear" w:color="auto" w:fill="auto"/>
            <w:noWrap/>
            <w:vAlign w:val="bottom"/>
            <w:hideMark/>
          </w:tcPr>
          <w:p w14:paraId="364FCD1B" w14:textId="77777777" w:rsidR="00F25277" w:rsidRPr="001C02C8" w:rsidRDefault="00F25277" w:rsidP="00492F61">
            <w:pPr>
              <w:jc w:val="center"/>
            </w:pPr>
            <w:r w:rsidRPr="001C02C8">
              <w:t>52</w:t>
            </w:r>
          </w:p>
        </w:tc>
        <w:tc>
          <w:tcPr>
            <w:tcW w:w="948" w:type="dxa"/>
            <w:tcBorders>
              <w:top w:val="nil"/>
              <w:left w:val="nil"/>
              <w:bottom w:val="nil"/>
              <w:right w:val="nil"/>
            </w:tcBorders>
            <w:shd w:val="clear" w:color="auto" w:fill="auto"/>
            <w:noWrap/>
            <w:vAlign w:val="bottom"/>
            <w:hideMark/>
          </w:tcPr>
          <w:p w14:paraId="2E7C5AC1" w14:textId="77777777" w:rsidR="00F25277" w:rsidRPr="001C02C8" w:rsidRDefault="00F25277" w:rsidP="00492F61">
            <w:pPr>
              <w:jc w:val="center"/>
            </w:pPr>
            <w:r w:rsidRPr="001C02C8">
              <w:t>8</w:t>
            </w:r>
          </w:p>
        </w:tc>
        <w:tc>
          <w:tcPr>
            <w:tcW w:w="948" w:type="dxa"/>
            <w:tcBorders>
              <w:top w:val="nil"/>
              <w:left w:val="nil"/>
              <w:bottom w:val="nil"/>
              <w:right w:val="nil"/>
            </w:tcBorders>
            <w:shd w:val="clear" w:color="auto" w:fill="auto"/>
            <w:noWrap/>
            <w:vAlign w:val="bottom"/>
            <w:hideMark/>
          </w:tcPr>
          <w:p w14:paraId="73B25EB3" w14:textId="77777777" w:rsidR="00F25277" w:rsidRPr="001C02C8" w:rsidRDefault="00F25277" w:rsidP="00492F61">
            <w:pPr>
              <w:jc w:val="center"/>
            </w:pPr>
            <w:r w:rsidRPr="001C02C8">
              <w:t>18</w:t>
            </w:r>
          </w:p>
        </w:tc>
        <w:tc>
          <w:tcPr>
            <w:tcW w:w="948" w:type="dxa"/>
            <w:tcBorders>
              <w:top w:val="nil"/>
              <w:left w:val="nil"/>
              <w:bottom w:val="nil"/>
              <w:right w:val="nil"/>
            </w:tcBorders>
            <w:shd w:val="clear" w:color="auto" w:fill="auto"/>
            <w:noWrap/>
            <w:vAlign w:val="bottom"/>
            <w:hideMark/>
          </w:tcPr>
          <w:p w14:paraId="1CE7E8E6" w14:textId="77777777" w:rsidR="00F25277" w:rsidRPr="001C02C8" w:rsidRDefault="00F25277" w:rsidP="00492F61">
            <w:pPr>
              <w:jc w:val="center"/>
            </w:pPr>
            <w:r w:rsidRPr="001C02C8">
              <w:t>39</w:t>
            </w:r>
          </w:p>
        </w:tc>
        <w:tc>
          <w:tcPr>
            <w:tcW w:w="948" w:type="dxa"/>
            <w:tcBorders>
              <w:top w:val="nil"/>
              <w:left w:val="nil"/>
              <w:bottom w:val="nil"/>
              <w:right w:val="nil"/>
            </w:tcBorders>
            <w:shd w:val="clear" w:color="auto" w:fill="auto"/>
            <w:noWrap/>
            <w:vAlign w:val="bottom"/>
            <w:hideMark/>
          </w:tcPr>
          <w:p w14:paraId="07DE7A61" w14:textId="77777777" w:rsidR="00F25277" w:rsidRPr="001C02C8" w:rsidRDefault="00F25277" w:rsidP="00492F61">
            <w:pPr>
              <w:jc w:val="center"/>
            </w:pPr>
            <w:r w:rsidRPr="001C02C8">
              <w:t>44</w:t>
            </w:r>
          </w:p>
        </w:tc>
        <w:tc>
          <w:tcPr>
            <w:tcW w:w="948" w:type="dxa"/>
            <w:tcBorders>
              <w:top w:val="nil"/>
              <w:left w:val="nil"/>
              <w:bottom w:val="nil"/>
              <w:right w:val="nil"/>
            </w:tcBorders>
            <w:shd w:val="clear" w:color="auto" w:fill="auto"/>
            <w:noWrap/>
            <w:vAlign w:val="bottom"/>
            <w:hideMark/>
          </w:tcPr>
          <w:p w14:paraId="7D097EE7" w14:textId="77777777" w:rsidR="00F25277" w:rsidRPr="001C02C8" w:rsidRDefault="00F25277" w:rsidP="00492F61">
            <w:pPr>
              <w:jc w:val="center"/>
            </w:pPr>
            <w:r w:rsidRPr="001C02C8">
              <w:t>16</w:t>
            </w:r>
          </w:p>
        </w:tc>
        <w:tc>
          <w:tcPr>
            <w:tcW w:w="948" w:type="dxa"/>
            <w:tcBorders>
              <w:top w:val="nil"/>
              <w:left w:val="nil"/>
              <w:bottom w:val="nil"/>
              <w:right w:val="nil"/>
            </w:tcBorders>
            <w:shd w:val="clear" w:color="auto" w:fill="auto"/>
            <w:noWrap/>
            <w:vAlign w:val="bottom"/>
            <w:hideMark/>
          </w:tcPr>
          <w:p w14:paraId="70564F70" w14:textId="77777777" w:rsidR="00F25277" w:rsidRPr="001C02C8" w:rsidRDefault="00F25277" w:rsidP="00492F61">
            <w:pPr>
              <w:jc w:val="center"/>
            </w:pPr>
            <w:r w:rsidRPr="001C02C8">
              <w:t>229</w:t>
            </w:r>
          </w:p>
        </w:tc>
        <w:tc>
          <w:tcPr>
            <w:tcW w:w="948" w:type="dxa"/>
            <w:tcBorders>
              <w:top w:val="nil"/>
              <w:left w:val="nil"/>
              <w:bottom w:val="nil"/>
              <w:right w:val="nil"/>
            </w:tcBorders>
            <w:shd w:val="clear" w:color="auto" w:fill="auto"/>
            <w:noWrap/>
            <w:vAlign w:val="bottom"/>
            <w:hideMark/>
          </w:tcPr>
          <w:p w14:paraId="3A326EB4" w14:textId="77777777" w:rsidR="00F25277" w:rsidRPr="001C02C8" w:rsidRDefault="00F25277" w:rsidP="00492F61">
            <w:pPr>
              <w:jc w:val="center"/>
            </w:pPr>
            <w:r w:rsidRPr="001C02C8">
              <w:t>26</w:t>
            </w:r>
          </w:p>
        </w:tc>
        <w:tc>
          <w:tcPr>
            <w:tcW w:w="948" w:type="dxa"/>
            <w:tcBorders>
              <w:top w:val="nil"/>
              <w:left w:val="nil"/>
              <w:bottom w:val="nil"/>
              <w:right w:val="nil"/>
            </w:tcBorders>
            <w:shd w:val="clear" w:color="auto" w:fill="EEECE1" w:themeFill="background2"/>
            <w:noWrap/>
            <w:vAlign w:val="bottom"/>
            <w:hideMark/>
          </w:tcPr>
          <w:p w14:paraId="3BCDC256" w14:textId="77777777" w:rsidR="00F25277" w:rsidRPr="001C02C8" w:rsidRDefault="00F25277" w:rsidP="00492F61">
            <w:pPr>
              <w:jc w:val="center"/>
            </w:pPr>
            <w:r w:rsidRPr="001C02C8">
              <w:t>0</w:t>
            </w:r>
          </w:p>
        </w:tc>
      </w:tr>
      <w:tr w:rsidR="00F25277" w:rsidRPr="001C02C8" w14:paraId="125C2BC3" w14:textId="77777777" w:rsidTr="00492F61">
        <w:trPr>
          <w:trHeight w:val="300"/>
        </w:trPr>
        <w:tc>
          <w:tcPr>
            <w:tcW w:w="817" w:type="dxa"/>
            <w:tcBorders>
              <w:top w:val="nil"/>
              <w:left w:val="nil"/>
              <w:bottom w:val="nil"/>
              <w:right w:val="nil"/>
            </w:tcBorders>
            <w:shd w:val="clear" w:color="auto" w:fill="auto"/>
            <w:noWrap/>
            <w:vAlign w:val="bottom"/>
            <w:hideMark/>
          </w:tcPr>
          <w:p w14:paraId="60AF0D41" w14:textId="77777777" w:rsidR="00F25277" w:rsidRPr="001C02C8" w:rsidRDefault="00F25277" w:rsidP="00492F61">
            <w:pPr>
              <w:ind w:right="1"/>
              <w:jc w:val="right"/>
              <w:rPr>
                <w:b/>
                <w:bCs/>
              </w:rPr>
            </w:pPr>
            <w:r w:rsidRPr="001C02C8">
              <w:rPr>
                <w:b/>
                <w:bCs/>
              </w:rPr>
              <w:t>120</w:t>
            </w:r>
          </w:p>
        </w:tc>
        <w:tc>
          <w:tcPr>
            <w:tcW w:w="839" w:type="dxa"/>
            <w:tcBorders>
              <w:top w:val="nil"/>
              <w:left w:val="nil"/>
              <w:bottom w:val="nil"/>
              <w:right w:val="nil"/>
            </w:tcBorders>
            <w:shd w:val="clear" w:color="auto" w:fill="auto"/>
            <w:noWrap/>
            <w:vAlign w:val="bottom"/>
            <w:hideMark/>
          </w:tcPr>
          <w:p w14:paraId="369C6F19" w14:textId="77777777" w:rsidR="00F25277" w:rsidRPr="001C02C8" w:rsidRDefault="00F25277" w:rsidP="00492F61">
            <w:pPr>
              <w:jc w:val="center"/>
            </w:pPr>
            <w:r w:rsidRPr="001C02C8">
              <w:t>7</w:t>
            </w:r>
          </w:p>
        </w:tc>
        <w:tc>
          <w:tcPr>
            <w:tcW w:w="948" w:type="dxa"/>
            <w:tcBorders>
              <w:top w:val="nil"/>
              <w:left w:val="nil"/>
              <w:bottom w:val="nil"/>
              <w:right w:val="nil"/>
            </w:tcBorders>
            <w:shd w:val="clear" w:color="auto" w:fill="auto"/>
            <w:noWrap/>
            <w:vAlign w:val="bottom"/>
            <w:hideMark/>
          </w:tcPr>
          <w:p w14:paraId="2A5EEEEB" w14:textId="77777777" w:rsidR="00F25277" w:rsidRPr="001C02C8" w:rsidRDefault="00F25277" w:rsidP="00492F61">
            <w:pPr>
              <w:jc w:val="center"/>
            </w:pPr>
            <w:r w:rsidRPr="001C02C8">
              <w:t>2</w:t>
            </w:r>
          </w:p>
        </w:tc>
        <w:tc>
          <w:tcPr>
            <w:tcW w:w="948" w:type="dxa"/>
            <w:tcBorders>
              <w:top w:val="nil"/>
              <w:left w:val="nil"/>
              <w:bottom w:val="nil"/>
              <w:right w:val="nil"/>
            </w:tcBorders>
            <w:shd w:val="clear" w:color="auto" w:fill="auto"/>
            <w:noWrap/>
            <w:vAlign w:val="bottom"/>
            <w:hideMark/>
          </w:tcPr>
          <w:p w14:paraId="1700893C" w14:textId="77777777" w:rsidR="00F25277" w:rsidRPr="001C02C8" w:rsidRDefault="00F25277" w:rsidP="00492F61">
            <w:pPr>
              <w:jc w:val="center"/>
            </w:pPr>
            <w:r w:rsidRPr="001C02C8">
              <w:t>6</w:t>
            </w:r>
          </w:p>
        </w:tc>
        <w:tc>
          <w:tcPr>
            <w:tcW w:w="948" w:type="dxa"/>
            <w:tcBorders>
              <w:top w:val="nil"/>
              <w:left w:val="nil"/>
              <w:bottom w:val="nil"/>
              <w:right w:val="nil"/>
            </w:tcBorders>
            <w:shd w:val="clear" w:color="auto" w:fill="auto"/>
            <w:noWrap/>
            <w:vAlign w:val="bottom"/>
            <w:hideMark/>
          </w:tcPr>
          <w:p w14:paraId="0A9D90CD" w14:textId="77777777" w:rsidR="00F25277" w:rsidRPr="001C02C8" w:rsidRDefault="00F25277" w:rsidP="00492F61">
            <w:pPr>
              <w:jc w:val="center"/>
            </w:pPr>
            <w:r w:rsidRPr="001C02C8">
              <w:t>40</w:t>
            </w:r>
          </w:p>
        </w:tc>
        <w:tc>
          <w:tcPr>
            <w:tcW w:w="948" w:type="dxa"/>
            <w:tcBorders>
              <w:top w:val="nil"/>
              <w:left w:val="nil"/>
              <w:bottom w:val="nil"/>
              <w:right w:val="nil"/>
            </w:tcBorders>
            <w:shd w:val="clear" w:color="auto" w:fill="auto"/>
            <w:noWrap/>
            <w:vAlign w:val="bottom"/>
            <w:hideMark/>
          </w:tcPr>
          <w:p w14:paraId="59C8BF52" w14:textId="77777777" w:rsidR="00F25277" w:rsidRPr="001C02C8" w:rsidRDefault="00F25277" w:rsidP="00492F61">
            <w:pPr>
              <w:jc w:val="center"/>
            </w:pPr>
            <w:r w:rsidRPr="001C02C8">
              <w:t>29</w:t>
            </w:r>
          </w:p>
        </w:tc>
        <w:tc>
          <w:tcPr>
            <w:tcW w:w="948" w:type="dxa"/>
            <w:tcBorders>
              <w:top w:val="nil"/>
              <w:left w:val="nil"/>
              <w:bottom w:val="nil"/>
              <w:right w:val="nil"/>
            </w:tcBorders>
            <w:shd w:val="clear" w:color="auto" w:fill="auto"/>
            <w:noWrap/>
            <w:vAlign w:val="bottom"/>
            <w:hideMark/>
          </w:tcPr>
          <w:p w14:paraId="05608522" w14:textId="77777777" w:rsidR="00F25277" w:rsidRPr="001C02C8" w:rsidRDefault="00F25277" w:rsidP="00492F61">
            <w:pPr>
              <w:jc w:val="center"/>
            </w:pPr>
            <w:r w:rsidRPr="001C02C8">
              <w:t>5</w:t>
            </w:r>
          </w:p>
        </w:tc>
        <w:tc>
          <w:tcPr>
            <w:tcW w:w="948" w:type="dxa"/>
            <w:tcBorders>
              <w:top w:val="nil"/>
              <w:left w:val="nil"/>
              <w:bottom w:val="nil"/>
              <w:right w:val="nil"/>
            </w:tcBorders>
            <w:shd w:val="clear" w:color="auto" w:fill="auto"/>
            <w:noWrap/>
            <w:vAlign w:val="bottom"/>
            <w:hideMark/>
          </w:tcPr>
          <w:p w14:paraId="62E022BF" w14:textId="77777777" w:rsidR="00F25277" w:rsidRPr="001C02C8" w:rsidRDefault="00F25277" w:rsidP="00492F61">
            <w:pPr>
              <w:jc w:val="center"/>
            </w:pPr>
            <w:r w:rsidRPr="001C02C8">
              <w:t>123</w:t>
            </w:r>
          </w:p>
        </w:tc>
        <w:tc>
          <w:tcPr>
            <w:tcW w:w="948" w:type="dxa"/>
            <w:tcBorders>
              <w:top w:val="nil"/>
              <w:left w:val="nil"/>
              <w:bottom w:val="nil"/>
              <w:right w:val="nil"/>
            </w:tcBorders>
            <w:shd w:val="clear" w:color="auto" w:fill="auto"/>
            <w:noWrap/>
            <w:vAlign w:val="bottom"/>
            <w:hideMark/>
          </w:tcPr>
          <w:p w14:paraId="4BA1D878" w14:textId="77777777" w:rsidR="00F25277" w:rsidRPr="001C02C8" w:rsidRDefault="00F25277" w:rsidP="00492F61">
            <w:pPr>
              <w:jc w:val="center"/>
            </w:pPr>
            <w:r w:rsidRPr="001C02C8">
              <w:t>41</w:t>
            </w:r>
          </w:p>
        </w:tc>
        <w:tc>
          <w:tcPr>
            <w:tcW w:w="948" w:type="dxa"/>
            <w:tcBorders>
              <w:top w:val="nil"/>
              <w:left w:val="nil"/>
              <w:bottom w:val="nil"/>
              <w:right w:val="nil"/>
            </w:tcBorders>
            <w:shd w:val="clear" w:color="auto" w:fill="EEECE1" w:themeFill="background2"/>
            <w:noWrap/>
            <w:vAlign w:val="bottom"/>
            <w:hideMark/>
          </w:tcPr>
          <w:p w14:paraId="1AFA60B1" w14:textId="77777777" w:rsidR="00F25277" w:rsidRPr="001C02C8" w:rsidRDefault="00F25277" w:rsidP="00492F61">
            <w:pPr>
              <w:jc w:val="center"/>
            </w:pPr>
            <w:r w:rsidRPr="001C02C8">
              <w:t>0</w:t>
            </w:r>
          </w:p>
        </w:tc>
      </w:tr>
      <w:tr w:rsidR="00F25277" w:rsidRPr="001C02C8" w14:paraId="198B040F" w14:textId="77777777" w:rsidTr="00492F61">
        <w:trPr>
          <w:trHeight w:val="300"/>
        </w:trPr>
        <w:tc>
          <w:tcPr>
            <w:tcW w:w="817" w:type="dxa"/>
            <w:tcBorders>
              <w:top w:val="nil"/>
              <w:left w:val="nil"/>
              <w:bottom w:val="nil"/>
              <w:right w:val="nil"/>
            </w:tcBorders>
            <w:shd w:val="clear" w:color="auto" w:fill="auto"/>
            <w:noWrap/>
            <w:vAlign w:val="bottom"/>
            <w:hideMark/>
          </w:tcPr>
          <w:p w14:paraId="750799EC" w14:textId="77777777" w:rsidR="00F25277" w:rsidRPr="001C02C8" w:rsidRDefault="00F25277" w:rsidP="00492F61">
            <w:pPr>
              <w:ind w:right="1"/>
              <w:jc w:val="right"/>
              <w:rPr>
                <w:b/>
                <w:bCs/>
              </w:rPr>
            </w:pPr>
            <w:r w:rsidRPr="001C02C8">
              <w:rPr>
                <w:b/>
                <w:bCs/>
              </w:rPr>
              <w:t>140</w:t>
            </w:r>
          </w:p>
        </w:tc>
        <w:tc>
          <w:tcPr>
            <w:tcW w:w="839" w:type="dxa"/>
            <w:tcBorders>
              <w:top w:val="nil"/>
              <w:left w:val="nil"/>
              <w:bottom w:val="nil"/>
              <w:right w:val="nil"/>
            </w:tcBorders>
            <w:shd w:val="clear" w:color="auto" w:fill="auto"/>
            <w:noWrap/>
            <w:vAlign w:val="bottom"/>
            <w:hideMark/>
          </w:tcPr>
          <w:p w14:paraId="3FA8FAE1" w14:textId="77777777" w:rsidR="00F25277" w:rsidRPr="001C02C8" w:rsidRDefault="00F25277" w:rsidP="00492F61">
            <w:pPr>
              <w:jc w:val="center"/>
            </w:pPr>
            <w:r w:rsidRPr="001C02C8">
              <w:t>10</w:t>
            </w:r>
          </w:p>
        </w:tc>
        <w:tc>
          <w:tcPr>
            <w:tcW w:w="948" w:type="dxa"/>
            <w:tcBorders>
              <w:top w:val="nil"/>
              <w:left w:val="nil"/>
              <w:bottom w:val="nil"/>
              <w:right w:val="nil"/>
            </w:tcBorders>
            <w:shd w:val="clear" w:color="auto" w:fill="auto"/>
            <w:noWrap/>
            <w:vAlign w:val="bottom"/>
            <w:hideMark/>
          </w:tcPr>
          <w:p w14:paraId="50AD653A" w14:textId="77777777" w:rsidR="00F25277" w:rsidRPr="001C02C8" w:rsidRDefault="00F25277" w:rsidP="00492F61">
            <w:pPr>
              <w:jc w:val="center"/>
            </w:pPr>
            <w:r w:rsidRPr="001C02C8">
              <w:t>23</w:t>
            </w:r>
          </w:p>
        </w:tc>
        <w:tc>
          <w:tcPr>
            <w:tcW w:w="948" w:type="dxa"/>
            <w:tcBorders>
              <w:top w:val="nil"/>
              <w:left w:val="nil"/>
              <w:bottom w:val="nil"/>
              <w:right w:val="nil"/>
            </w:tcBorders>
            <w:shd w:val="clear" w:color="auto" w:fill="auto"/>
            <w:noWrap/>
            <w:vAlign w:val="bottom"/>
            <w:hideMark/>
          </w:tcPr>
          <w:p w14:paraId="27113398" w14:textId="77777777" w:rsidR="00F25277" w:rsidRPr="001C02C8" w:rsidRDefault="00F25277" w:rsidP="00492F61">
            <w:pPr>
              <w:jc w:val="center"/>
            </w:pPr>
            <w:r w:rsidRPr="001C02C8">
              <w:t>2</w:t>
            </w:r>
          </w:p>
        </w:tc>
        <w:tc>
          <w:tcPr>
            <w:tcW w:w="948" w:type="dxa"/>
            <w:tcBorders>
              <w:top w:val="nil"/>
              <w:left w:val="nil"/>
              <w:bottom w:val="nil"/>
              <w:right w:val="nil"/>
            </w:tcBorders>
            <w:shd w:val="clear" w:color="auto" w:fill="auto"/>
            <w:noWrap/>
            <w:vAlign w:val="bottom"/>
            <w:hideMark/>
          </w:tcPr>
          <w:p w14:paraId="59F519AC" w14:textId="77777777" w:rsidR="00F25277" w:rsidRPr="001C02C8" w:rsidRDefault="00F25277" w:rsidP="00492F61">
            <w:pPr>
              <w:jc w:val="center"/>
            </w:pPr>
            <w:r w:rsidRPr="001C02C8">
              <w:t>2</w:t>
            </w:r>
          </w:p>
        </w:tc>
        <w:tc>
          <w:tcPr>
            <w:tcW w:w="948" w:type="dxa"/>
            <w:tcBorders>
              <w:top w:val="nil"/>
              <w:left w:val="nil"/>
              <w:bottom w:val="nil"/>
              <w:right w:val="nil"/>
            </w:tcBorders>
            <w:shd w:val="clear" w:color="auto" w:fill="auto"/>
            <w:noWrap/>
            <w:vAlign w:val="bottom"/>
            <w:hideMark/>
          </w:tcPr>
          <w:p w14:paraId="2AE6B1F4" w14:textId="77777777" w:rsidR="00F25277" w:rsidRPr="001C02C8" w:rsidRDefault="00F25277" w:rsidP="00492F61">
            <w:pPr>
              <w:jc w:val="center"/>
            </w:pPr>
            <w:r w:rsidRPr="001C02C8">
              <w:t>18</w:t>
            </w:r>
          </w:p>
        </w:tc>
        <w:tc>
          <w:tcPr>
            <w:tcW w:w="948" w:type="dxa"/>
            <w:tcBorders>
              <w:top w:val="nil"/>
              <w:left w:val="nil"/>
              <w:bottom w:val="nil"/>
              <w:right w:val="nil"/>
            </w:tcBorders>
            <w:shd w:val="clear" w:color="auto" w:fill="auto"/>
            <w:noWrap/>
            <w:vAlign w:val="bottom"/>
            <w:hideMark/>
          </w:tcPr>
          <w:p w14:paraId="6F45A8A4" w14:textId="77777777" w:rsidR="00F25277" w:rsidRPr="001C02C8" w:rsidRDefault="00F25277" w:rsidP="00492F61">
            <w:pPr>
              <w:jc w:val="center"/>
            </w:pPr>
            <w:r w:rsidRPr="001C02C8">
              <w:t>12</w:t>
            </w:r>
          </w:p>
        </w:tc>
        <w:tc>
          <w:tcPr>
            <w:tcW w:w="948" w:type="dxa"/>
            <w:tcBorders>
              <w:top w:val="nil"/>
              <w:left w:val="nil"/>
              <w:bottom w:val="nil"/>
              <w:right w:val="nil"/>
            </w:tcBorders>
            <w:shd w:val="clear" w:color="auto" w:fill="auto"/>
            <w:noWrap/>
            <w:vAlign w:val="bottom"/>
            <w:hideMark/>
          </w:tcPr>
          <w:p w14:paraId="5E6394F6" w14:textId="77777777" w:rsidR="00F25277" w:rsidRPr="001C02C8" w:rsidRDefault="00F25277" w:rsidP="00492F61">
            <w:pPr>
              <w:jc w:val="center"/>
            </w:pPr>
            <w:r w:rsidRPr="001C02C8">
              <w:t>95</w:t>
            </w:r>
          </w:p>
        </w:tc>
        <w:tc>
          <w:tcPr>
            <w:tcW w:w="948" w:type="dxa"/>
            <w:tcBorders>
              <w:top w:val="nil"/>
              <w:left w:val="nil"/>
              <w:bottom w:val="nil"/>
              <w:right w:val="nil"/>
            </w:tcBorders>
            <w:shd w:val="clear" w:color="auto" w:fill="auto"/>
            <w:noWrap/>
            <w:vAlign w:val="bottom"/>
            <w:hideMark/>
          </w:tcPr>
          <w:p w14:paraId="2D568519" w14:textId="77777777" w:rsidR="00F25277" w:rsidRPr="001C02C8" w:rsidRDefault="00F25277" w:rsidP="00492F61">
            <w:pPr>
              <w:jc w:val="center"/>
            </w:pPr>
            <w:r w:rsidRPr="001C02C8">
              <w:t>20</w:t>
            </w:r>
          </w:p>
        </w:tc>
        <w:tc>
          <w:tcPr>
            <w:tcW w:w="948" w:type="dxa"/>
            <w:tcBorders>
              <w:top w:val="nil"/>
              <w:left w:val="nil"/>
              <w:bottom w:val="nil"/>
              <w:right w:val="nil"/>
            </w:tcBorders>
            <w:shd w:val="clear" w:color="auto" w:fill="EEECE1" w:themeFill="background2"/>
            <w:noWrap/>
            <w:vAlign w:val="bottom"/>
            <w:hideMark/>
          </w:tcPr>
          <w:p w14:paraId="6B3CE0DA" w14:textId="77777777" w:rsidR="00F25277" w:rsidRPr="001C02C8" w:rsidRDefault="00F25277" w:rsidP="00492F61">
            <w:pPr>
              <w:jc w:val="center"/>
            </w:pPr>
            <w:r w:rsidRPr="001C02C8">
              <w:t>0</w:t>
            </w:r>
          </w:p>
        </w:tc>
      </w:tr>
      <w:tr w:rsidR="00F25277" w:rsidRPr="001C02C8" w14:paraId="3B745F71" w14:textId="77777777" w:rsidTr="00492F61">
        <w:trPr>
          <w:trHeight w:val="300"/>
        </w:trPr>
        <w:tc>
          <w:tcPr>
            <w:tcW w:w="817" w:type="dxa"/>
            <w:tcBorders>
              <w:top w:val="nil"/>
              <w:left w:val="nil"/>
              <w:bottom w:val="nil"/>
              <w:right w:val="nil"/>
            </w:tcBorders>
            <w:shd w:val="clear" w:color="auto" w:fill="auto"/>
            <w:noWrap/>
            <w:vAlign w:val="bottom"/>
            <w:hideMark/>
          </w:tcPr>
          <w:p w14:paraId="0527667B" w14:textId="77777777" w:rsidR="00F25277" w:rsidRPr="001C02C8" w:rsidRDefault="00F25277" w:rsidP="00492F61">
            <w:pPr>
              <w:ind w:right="1"/>
              <w:jc w:val="right"/>
              <w:rPr>
                <w:b/>
                <w:bCs/>
              </w:rPr>
            </w:pPr>
            <w:r w:rsidRPr="001C02C8">
              <w:rPr>
                <w:b/>
                <w:bCs/>
              </w:rPr>
              <w:t>160</w:t>
            </w:r>
          </w:p>
        </w:tc>
        <w:tc>
          <w:tcPr>
            <w:tcW w:w="839" w:type="dxa"/>
            <w:tcBorders>
              <w:top w:val="nil"/>
              <w:left w:val="nil"/>
              <w:bottom w:val="nil"/>
              <w:right w:val="nil"/>
            </w:tcBorders>
            <w:shd w:val="clear" w:color="auto" w:fill="auto"/>
            <w:noWrap/>
            <w:vAlign w:val="bottom"/>
            <w:hideMark/>
          </w:tcPr>
          <w:p w14:paraId="5393248B" w14:textId="77777777" w:rsidR="00F25277" w:rsidRPr="001C02C8" w:rsidRDefault="00F25277" w:rsidP="00492F61">
            <w:pPr>
              <w:jc w:val="center"/>
            </w:pPr>
            <w:r w:rsidRPr="001C02C8">
              <w:t>8</w:t>
            </w:r>
          </w:p>
        </w:tc>
        <w:tc>
          <w:tcPr>
            <w:tcW w:w="948" w:type="dxa"/>
            <w:tcBorders>
              <w:top w:val="nil"/>
              <w:left w:val="nil"/>
              <w:bottom w:val="nil"/>
              <w:right w:val="nil"/>
            </w:tcBorders>
            <w:shd w:val="clear" w:color="auto" w:fill="auto"/>
            <w:noWrap/>
            <w:vAlign w:val="bottom"/>
            <w:hideMark/>
          </w:tcPr>
          <w:p w14:paraId="4EEDDA9C" w14:textId="77777777" w:rsidR="00F25277" w:rsidRPr="001C02C8" w:rsidRDefault="00F25277" w:rsidP="00492F61">
            <w:pPr>
              <w:jc w:val="center"/>
            </w:pPr>
            <w:r w:rsidRPr="001C02C8">
              <w:t>14</w:t>
            </w:r>
          </w:p>
        </w:tc>
        <w:tc>
          <w:tcPr>
            <w:tcW w:w="948" w:type="dxa"/>
            <w:tcBorders>
              <w:top w:val="nil"/>
              <w:left w:val="nil"/>
              <w:bottom w:val="nil"/>
              <w:right w:val="nil"/>
            </w:tcBorders>
            <w:shd w:val="clear" w:color="auto" w:fill="auto"/>
            <w:noWrap/>
            <w:vAlign w:val="bottom"/>
            <w:hideMark/>
          </w:tcPr>
          <w:p w14:paraId="15E88504" w14:textId="77777777" w:rsidR="00F25277" w:rsidRPr="001C02C8" w:rsidRDefault="00F25277" w:rsidP="00492F61">
            <w:pPr>
              <w:jc w:val="center"/>
            </w:pPr>
            <w:r w:rsidRPr="001C02C8">
              <w:t>29</w:t>
            </w:r>
          </w:p>
        </w:tc>
        <w:tc>
          <w:tcPr>
            <w:tcW w:w="948" w:type="dxa"/>
            <w:tcBorders>
              <w:top w:val="nil"/>
              <w:left w:val="nil"/>
              <w:bottom w:val="nil"/>
              <w:right w:val="nil"/>
            </w:tcBorders>
            <w:shd w:val="clear" w:color="auto" w:fill="auto"/>
            <w:noWrap/>
            <w:vAlign w:val="bottom"/>
            <w:hideMark/>
          </w:tcPr>
          <w:p w14:paraId="1443A4FA" w14:textId="77777777" w:rsidR="00F25277" w:rsidRPr="001C02C8" w:rsidRDefault="00F25277" w:rsidP="00492F61">
            <w:pPr>
              <w:jc w:val="center"/>
            </w:pPr>
            <w:r w:rsidRPr="001C02C8">
              <w:t>27</w:t>
            </w:r>
          </w:p>
        </w:tc>
        <w:tc>
          <w:tcPr>
            <w:tcW w:w="948" w:type="dxa"/>
            <w:tcBorders>
              <w:top w:val="nil"/>
              <w:left w:val="nil"/>
              <w:bottom w:val="nil"/>
              <w:right w:val="nil"/>
            </w:tcBorders>
            <w:shd w:val="clear" w:color="auto" w:fill="auto"/>
            <w:noWrap/>
            <w:vAlign w:val="bottom"/>
            <w:hideMark/>
          </w:tcPr>
          <w:p w14:paraId="021CB8FB" w14:textId="77777777" w:rsidR="00F25277" w:rsidRPr="001C02C8" w:rsidRDefault="00F25277" w:rsidP="00492F61">
            <w:pPr>
              <w:jc w:val="center"/>
            </w:pPr>
            <w:r w:rsidRPr="001C02C8">
              <w:t>12</w:t>
            </w:r>
          </w:p>
        </w:tc>
        <w:tc>
          <w:tcPr>
            <w:tcW w:w="948" w:type="dxa"/>
            <w:tcBorders>
              <w:top w:val="nil"/>
              <w:left w:val="nil"/>
              <w:bottom w:val="nil"/>
              <w:right w:val="nil"/>
            </w:tcBorders>
            <w:shd w:val="clear" w:color="auto" w:fill="auto"/>
            <w:noWrap/>
            <w:vAlign w:val="bottom"/>
            <w:hideMark/>
          </w:tcPr>
          <w:p w14:paraId="22F12477" w14:textId="77777777" w:rsidR="00F25277" w:rsidRPr="001C02C8" w:rsidRDefault="00F25277" w:rsidP="00492F61">
            <w:pPr>
              <w:jc w:val="center"/>
            </w:pPr>
            <w:r w:rsidRPr="001C02C8">
              <w:t>50</w:t>
            </w:r>
          </w:p>
        </w:tc>
        <w:tc>
          <w:tcPr>
            <w:tcW w:w="948" w:type="dxa"/>
            <w:tcBorders>
              <w:top w:val="nil"/>
              <w:left w:val="nil"/>
              <w:bottom w:val="nil"/>
              <w:right w:val="nil"/>
            </w:tcBorders>
            <w:shd w:val="clear" w:color="auto" w:fill="auto"/>
            <w:noWrap/>
            <w:vAlign w:val="bottom"/>
            <w:hideMark/>
          </w:tcPr>
          <w:p w14:paraId="1810B450" w14:textId="77777777" w:rsidR="00F25277" w:rsidRPr="001C02C8" w:rsidRDefault="00F25277" w:rsidP="00492F61">
            <w:pPr>
              <w:jc w:val="center"/>
            </w:pPr>
            <w:r w:rsidRPr="001C02C8">
              <w:t>41</w:t>
            </w:r>
          </w:p>
        </w:tc>
        <w:tc>
          <w:tcPr>
            <w:tcW w:w="948" w:type="dxa"/>
            <w:tcBorders>
              <w:top w:val="nil"/>
              <w:left w:val="nil"/>
              <w:bottom w:val="nil"/>
              <w:right w:val="nil"/>
            </w:tcBorders>
            <w:shd w:val="clear" w:color="auto" w:fill="auto"/>
            <w:noWrap/>
            <w:vAlign w:val="bottom"/>
            <w:hideMark/>
          </w:tcPr>
          <w:p w14:paraId="53E22BB1" w14:textId="77777777" w:rsidR="00F25277" w:rsidRPr="001C02C8" w:rsidRDefault="00F25277" w:rsidP="00492F61">
            <w:pPr>
              <w:jc w:val="center"/>
            </w:pPr>
            <w:r w:rsidRPr="001C02C8">
              <w:t>21</w:t>
            </w:r>
          </w:p>
        </w:tc>
        <w:tc>
          <w:tcPr>
            <w:tcW w:w="948" w:type="dxa"/>
            <w:tcBorders>
              <w:top w:val="nil"/>
              <w:left w:val="nil"/>
              <w:bottom w:val="nil"/>
              <w:right w:val="nil"/>
            </w:tcBorders>
            <w:shd w:val="clear" w:color="auto" w:fill="EEECE1" w:themeFill="background2"/>
            <w:noWrap/>
            <w:vAlign w:val="bottom"/>
            <w:hideMark/>
          </w:tcPr>
          <w:p w14:paraId="26B2FBD8" w14:textId="77777777" w:rsidR="00F25277" w:rsidRPr="001C02C8" w:rsidRDefault="00F25277" w:rsidP="00492F61">
            <w:pPr>
              <w:jc w:val="center"/>
            </w:pPr>
            <w:r w:rsidRPr="001C02C8">
              <w:t>0</w:t>
            </w:r>
          </w:p>
        </w:tc>
      </w:tr>
      <w:tr w:rsidR="00F25277" w:rsidRPr="001C02C8" w14:paraId="2FFC4381" w14:textId="77777777" w:rsidTr="00492F61">
        <w:trPr>
          <w:trHeight w:val="300"/>
        </w:trPr>
        <w:tc>
          <w:tcPr>
            <w:tcW w:w="817" w:type="dxa"/>
            <w:tcBorders>
              <w:top w:val="nil"/>
              <w:left w:val="nil"/>
              <w:bottom w:val="nil"/>
              <w:right w:val="nil"/>
            </w:tcBorders>
            <w:shd w:val="clear" w:color="auto" w:fill="auto"/>
            <w:noWrap/>
            <w:vAlign w:val="bottom"/>
            <w:hideMark/>
          </w:tcPr>
          <w:p w14:paraId="7A7E40F2" w14:textId="77777777" w:rsidR="00F25277" w:rsidRPr="001C02C8" w:rsidRDefault="00F25277" w:rsidP="00492F61">
            <w:pPr>
              <w:ind w:right="1"/>
              <w:jc w:val="right"/>
              <w:rPr>
                <w:b/>
                <w:bCs/>
              </w:rPr>
            </w:pPr>
            <w:r w:rsidRPr="001C02C8">
              <w:rPr>
                <w:b/>
                <w:bCs/>
              </w:rPr>
              <w:t>180</w:t>
            </w:r>
          </w:p>
        </w:tc>
        <w:tc>
          <w:tcPr>
            <w:tcW w:w="839" w:type="dxa"/>
            <w:tcBorders>
              <w:top w:val="nil"/>
              <w:left w:val="nil"/>
              <w:bottom w:val="nil"/>
              <w:right w:val="nil"/>
            </w:tcBorders>
            <w:shd w:val="clear" w:color="auto" w:fill="auto"/>
            <w:noWrap/>
            <w:vAlign w:val="bottom"/>
            <w:hideMark/>
          </w:tcPr>
          <w:p w14:paraId="588E8E61" w14:textId="77777777" w:rsidR="00F25277" w:rsidRPr="001C02C8" w:rsidRDefault="00F25277" w:rsidP="00492F61">
            <w:pPr>
              <w:jc w:val="center"/>
            </w:pPr>
            <w:r w:rsidRPr="001C02C8">
              <w:t>19</w:t>
            </w:r>
          </w:p>
        </w:tc>
        <w:tc>
          <w:tcPr>
            <w:tcW w:w="948" w:type="dxa"/>
            <w:tcBorders>
              <w:top w:val="nil"/>
              <w:left w:val="nil"/>
              <w:bottom w:val="nil"/>
              <w:right w:val="nil"/>
            </w:tcBorders>
            <w:shd w:val="clear" w:color="auto" w:fill="auto"/>
            <w:noWrap/>
            <w:vAlign w:val="bottom"/>
            <w:hideMark/>
          </w:tcPr>
          <w:p w14:paraId="6FF912DA" w14:textId="77777777" w:rsidR="00F25277" w:rsidRPr="001C02C8" w:rsidRDefault="00F25277" w:rsidP="00492F61">
            <w:pPr>
              <w:jc w:val="center"/>
            </w:pPr>
            <w:r w:rsidRPr="001C02C8">
              <w:t>5</w:t>
            </w:r>
          </w:p>
        </w:tc>
        <w:tc>
          <w:tcPr>
            <w:tcW w:w="948" w:type="dxa"/>
            <w:tcBorders>
              <w:top w:val="nil"/>
              <w:left w:val="nil"/>
              <w:bottom w:val="nil"/>
              <w:right w:val="nil"/>
            </w:tcBorders>
            <w:shd w:val="clear" w:color="auto" w:fill="auto"/>
            <w:noWrap/>
            <w:vAlign w:val="bottom"/>
            <w:hideMark/>
          </w:tcPr>
          <w:p w14:paraId="41551973" w14:textId="77777777" w:rsidR="00F25277" w:rsidRPr="001C02C8" w:rsidRDefault="00F25277" w:rsidP="00492F61">
            <w:pPr>
              <w:jc w:val="center"/>
            </w:pPr>
            <w:r w:rsidRPr="001C02C8">
              <w:t>26</w:t>
            </w:r>
          </w:p>
        </w:tc>
        <w:tc>
          <w:tcPr>
            <w:tcW w:w="948" w:type="dxa"/>
            <w:tcBorders>
              <w:top w:val="nil"/>
              <w:left w:val="nil"/>
              <w:bottom w:val="nil"/>
              <w:right w:val="nil"/>
            </w:tcBorders>
            <w:shd w:val="clear" w:color="auto" w:fill="auto"/>
            <w:noWrap/>
            <w:vAlign w:val="bottom"/>
            <w:hideMark/>
          </w:tcPr>
          <w:p w14:paraId="78BE2C1D" w14:textId="77777777" w:rsidR="00F25277" w:rsidRPr="001C02C8" w:rsidRDefault="00F25277" w:rsidP="00492F61">
            <w:pPr>
              <w:jc w:val="center"/>
            </w:pPr>
            <w:r w:rsidRPr="001C02C8">
              <w:t>45</w:t>
            </w:r>
          </w:p>
        </w:tc>
        <w:tc>
          <w:tcPr>
            <w:tcW w:w="948" w:type="dxa"/>
            <w:tcBorders>
              <w:top w:val="nil"/>
              <w:left w:val="nil"/>
              <w:bottom w:val="nil"/>
              <w:right w:val="nil"/>
            </w:tcBorders>
            <w:shd w:val="clear" w:color="auto" w:fill="auto"/>
            <w:noWrap/>
            <w:vAlign w:val="bottom"/>
            <w:hideMark/>
          </w:tcPr>
          <w:p w14:paraId="32AF3E7C" w14:textId="77777777" w:rsidR="00F25277" w:rsidRPr="001C02C8" w:rsidRDefault="00F25277" w:rsidP="00492F61">
            <w:pPr>
              <w:jc w:val="center"/>
            </w:pPr>
            <w:r w:rsidRPr="001C02C8">
              <w:t>20</w:t>
            </w:r>
          </w:p>
        </w:tc>
        <w:tc>
          <w:tcPr>
            <w:tcW w:w="948" w:type="dxa"/>
            <w:tcBorders>
              <w:top w:val="nil"/>
              <w:left w:val="nil"/>
              <w:bottom w:val="nil"/>
              <w:right w:val="nil"/>
            </w:tcBorders>
            <w:shd w:val="clear" w:color="auto" w:fill="auto"/>
            <w:noWrap/>
            <w:vAlign w:val="bottom"/>
            <w:hideMark/>
          </w:tcPr>
          <w:p w14:paraId="07FCEEE5" w14:textId="77777777" w:rsidR="00F25277" w:rsidRPr="001C02C8" w:rsidRDefault="00F25277" w:rsidP="00492F61">
            <w:pPr>
              <w:jc w:val="center"/>
            </w:pPr>
            <w:r w:rsidRPr="001C02C8">
              <w:t>32</w:t>
            </w:r>
          </w:p>
        </w:tc>
        <w:tc>
          <w:tcPr>
            <w:tcW w:w="948" w:type="dxa"/>
            <w:tcBorders>
              <w:top w:val="nil"/>
              <w:left w:val="nil"/>
              <w:bottom w:val="nil"/>
              <w:right w:val="nil"/>
            </w:tcBorders>
            <w:shd w:val="clear" w:color="auto" w:fill="auto"/>
            <w:noWrap/>
            <w:vAlign w:val="bottom"/>
            <w:hideMark/>
          </w:tcPr>
          <w:p w14:paraId="0D65847C" w14:textId="77777777" w:rsidR="00F25277" w:rsidRPr="001C02C8" w:rsidRDefault="00F25277" w:rsidP="00492F61">
            <w:pPr>
              <w:jc w:val="center"/>
            </w:pPr>
            <w:r w:rsidRPr="001C02C8">
              <w:t>87</w:t>
            </w:r>
          </w:p>
        </w:tc>
        <w:tc>
          <w:tcPr>
            <w:tcW w:w="948" w:type="dxa"/>
            <w:tcBorders>
              <w:top w:val="nil"/>
              <w:left w:val="nil"/>
              <w:bottom w:val="nil"/>
              <w:right w:val="nil"/>
            </w:tcBorders>
            <w:shd w:val="clear" w:color="auto" w:fill="auto"/>
            <w:noWrap/>
            <w:vAlign w:val="bottom"/>
            <w:hideMark/>
          </w:tcPr>
          <w:p w14:paraId="0A9852DB" w14:textId="77777777" w:rsidR="00F25277" w:rsidRPr="001C02C8" w:rsidRDefault="00F25277" w:rsidP="00492F61">
            <w:pPr>
              <w:jc w:val="center"/>
            </w:pPr>
            <w:r w:rsidRPr="001C02C8">
              <w:t>21</w:t>
            </w:r>
          </w:p>
        </w:tc>
        <w:tc>
          <w:tcPr>
            <w:tcW w:w="948" w:type="dxa"/>
            <w:tcBorders>
              <w:top w:val="nil"/>
              <w:left w:val="nil"/>
              <w:bottom w:val="nil"/>
              <w:right w:val="nil"/>
            </w:tcBorders>
            <w:shd w:val="clear" w:color="auto" w:fill="EEECE1" w:themeFill="background2"/>
            <w:noWrap/>
            <w:vAlign w:val="bottom"/>
            <w:hideMark/>
          </w:tcPr>
          <w:p w14:paraId="10AF4BD1" w14:textId="77777777" w:rsidR="00F25277" w:rsidRPr="001C02C8" w:rsidRDefault="00F25277" w:rsidP="00492F61">
            <w:pPr>
              <w:jc w:val="center"/>
            </w:pPr>
            <w:r w:rsidRPr="001C02C8">
              <w:t>0</w:t>
            </w:r>
          </w:p>
        </w:tc>
      </w:tr>
      <w:tr w:rsidR="00F25277" w:rsidRPr="001C02C8" w14:paraId="3B56013B" w14:textId="77777777" w:rsidTr="00492F61">
        <w:trPr>
          <w:trHeight w:val="300"/>
        </w:trPr>
        <w:tc>
          <w:tcPr>
            <w:tcW w:w="817" w:type="dxa"/>
            <w:tcBorders>
              <w:top w:val="nil"/>
              <w:left w:val="nil"/>
              <w:bottom w:val="nil"/>
              <w:right w:val="nil"/>
            </w:tcBorders>
            <w:shd w:val="clear" w:color="auto" w:fill="auto"/>
            <w:noWrap/>
            <w:vAlign w:val="bottom"/>
            <w:hideMark/>
          </w:tcPr>
          <w:p w14:paraId="7BB676A3" w14:textId="77777777" w:rsidR="00F25277" w:rsidRPr="001C02C8" w:rsidRDefault="00F25277" w:rsidP="00492F61">
            <w:pPr>
              <w:ind w:right="1"/>
              <w:jc w:val="right"/>
              <w:rPr>
                <w:b/>
                <w:bCs/>
              </w:rPr>
            </w:pPr>
            <w:r w:rsidRPr="001C02C8">
              <w:rPr>
                <w:b/>
                <w:bCs/>
              </w:rPr>
              <w:t>200</w:t>
            </w:r>
          </w:p>
        </w:tc>
        <w:tc>
          <w:tcPr>
            <w:tcW w:w="839" w:type="dxa"/>
            <w:tcBorders>
              <w:top w:val="nil"/>
              <w:left w:val="nil"/>
              <w:bottom w:val="nil"/>
              <w:right w:val="nil"/>
            </w:tcBorders>
            <w:shd w:val="clear" w:color="auto" w:fill="auto"/>
            <w:noWrap/>
            <w:vAlign w:val="bottom"/>
            <w:hideMark/>
          </w:tcPr>
          <w:p w14:paraId="21F2560F" w14:textId="77777777" w:rsidR="00F25277" w:rsidRPr="001C02C8" w:rsidRDefault="00F25277" w:rsidP="00492F61">
            <w:pPr>
              <w:jc w:val="center"/>
            </w:pPr>
            <w:r w:rsidRPr="001C02C8">
              <w:t>46</w:t>
            </w:r>
          </w:p>
        </w:tc>
        <w:tc>
          <w:tcPr>
            <w:tcW w:w="948" w:type="dxa"/>
            <w:tcBorders>
              <w:top w:val="nil"/>
              <w:left w:val="nil"/>
              <w:bottom w:val="nil"/>
              <w:right w:val="nil"/>
            </w:tcBorders>
            <w:shd w:val="clear" w:color="auto" w:fill="auto"/>
            <w:noWrap/>
            <w:vAlign w:val="bottom"/>
            <w:hideMark/>
          </w:tcPr>
          <w:p w14:paraId="68DC4740" w14:textId="77777777" w:rsidR="00F25277" w:rsidRPr="001C02C8" w:rsidRDefault="00F25277" w:rsidP="00492F61">
            <w:pPr>
              <w:jc w:val="center"/>
            </w:pPr>
            <w:r w:rsidRPr="001C02C8">
              <w:t>1</w:t>
            </w:r>
          </w:p>
        </w:tc>
        <w:tc>
          <w:tcPr>
            <w:tcW w:w="948" w:type="dxa"/>
            <w:tcBorders>
              <w:top w:val="nil"/>
              <w:left w:val="nil"/>
              <w:bottom w:val="nil"/>
              <w:right w:val="nil"/>
            </w:tcBorders>
            <w:shd w:val="clear" w:color="auto" w:fill="auto"/>
            <w:noWrap/>
            <w:vAlign w:val="bottom"/>
            <w:hideMark/>
          </w:tcPr>
          <w:p w14:paraId="65A65F3A" w14:textId="77777777" w:rsidR="00F25277" w:rsidRPr="001C02C8" w:rsidRDefault="00F25277" w:rsidP="00492F61">
            <w:pPr>
              <w:jc w:val="center"/>
            </w:pPr>
            <w:r w:rsidRPr="001C02C8">
              <w:t>6</w:t>
            </w:r>
          </w:p>
        </w:tc>
        <w:tc>
          <w:tcPr>
            <w:tcW w:w="948" w:type="dxa"/>
            <w:tcBorders>
              <w:top w:val="nil"/>
              <w:left w:val="nil"/>
              <w:bottom w:val="nil"/>
              <w:right w:val="nil"/>
            </w:tcBorders>
            <w:shd w:val="clear" w:color="auto" w:fill="auto"/>
            <w:noWrap/>
            <w:vAlign w:val="bottom"/>
            <w:hideMark/>
          </w:tcPr>
          <w:p w14:paraId="3AA03360" w14:textId="77777777" w:rsidR="00F25277" w:rsidRPr="001C02C8" w:rsidRDefault="00F25277" w:rsidP="00492F61">
            <w:pPr>
              <w:jc w:val="center"/>
            </w:pPr>
            <w:r w:rsidRPr="001C02C8">
              <w:t>41</w:t>
            </w:r>
          </w:p>
        </w:tc>
        <w:tc>
          <w:tcPr>
            <w:tcW w:w="948" w:type="dxa"/>
            <w:tcBorders>
              <w:top w:val="nil"/>
              <w:left w:val="nil"/>
              <w:bottom w:val="nil"/>
              <w:right w:val="nil"/>
            </w:tcBorders>
            <w:shd w:val="clear" w:color="auto" w:fill="auto"/>
            <w:noWrap/>
            <w:vAlign w:val="bottom"/>
            <w:hideMark/>
          </w:tcPr>
          <w:p w14:paraId="2EDFB4A8" w14:textId="77777777" w:rsidR="00F25277" w:rsidRPr="001C02C8" w:rsidRDefault="00F25277" w:rsidP="00492F61">
            <w:pPr>
              <w:jc w:val="center"/>
            </w:pPr>
            <w:r w:rsidRPr="001C02C8">
              <w:t>4</w:t>
            </w:r>
          </w:p>
        </w:tc>
        <w:tc>
          <w:tcPr>
            <w:tcW w:w="948" w:type="dxa"/>
            <w:tcBorders>
              <w:top w:val="nil"/>
              <w:left w:val="nil"/>
              <w:bottom w:val="nil"/>
              <w:right w:val="nil"/>
            </w:tcBorders>
            <w:shd w:val="clear" w:color="auto" w:fill="auto"/>
            <w:noWrap/>
            <w:vAlign w:val="bottom"/>
            <w:hideMark/>
          </w:tcPr>
          <w:p w14:paraId="57224F25" w14:textId="77777777" w:rsidR="00F25277" w:rsidRPr="001C02C8" w:rsidRDefault="00F25277" w:rsidP="00492F61">
            <w:pPr>
              <w:jc w:val="center"/>
            </w:pPr>
            <w:r w:rsidRPr="001C02C8">
              <w:t>54</w:t>
            </w:r>
          </w:p>
        </w:tc>
        <w:tc>
          <w:tcPr>
            <w:tcW w:w="948" w:type="dxa"/>
            <w:tcBorders>
              <w:top w:val="nil"/>
              <w:left w:val="nil"/>
              <w:bottom w:val="nil"/>
              <w:right w:val="nil"/>
            </w:tcBorders>
            <w:shd w:val="clear" w:color="auto" w:fill="auto"/>
            <w:noWrap/>
            <w:vAlign w:val="bottom"/>
            <w:hideMark/>
          </w:tcPr>
          <w:p w14:paraId="5A432E88" w14:textId="77777777" w:rsidR="00F25277" w:rsidRPr="001C02C8" w:rsidRDefault="00F25277" w:rsidP="00492F61">
            <w:pPr>
              <w:jc w:val="center"/>
            </w:pPr>
            <w:r w:rsidRPr="001C02C8">
              <w:t>110</w:t>
            </w:r>
          </w:p>
        </w:tc>
        <w:tc>
          <w:tcPr>
            <w:tcW w:w="948" w:type="dxa"/>
            <w:tcBorders>
              <w:top w:val="nil"/>
              <w:left w:val="nil"/>
              <w:bottom w:val="nil"/>
              <w:right w:val="nil"/>
            </w:tcBorders>
            <w:shd w:val="clear" w:color="auto" w:fill="auto"/>
            <w:noWrap/>
            <w:vAlign w:val="bottom"/>
            <w:hideMark/>
          </w:tcPr>
          <w:p w14:paraId="5E5D0D6B" w14:textId="77777777" w:rsidR="00F25277" w:rsidRPr="001C02C8" w:rsidRDefault="00F25277" w:rsidP="00492F61">
            <w:pPr>
              <w:jc w:val="center"/>
            </w:pPr>
            <w:r w:rsidRPr="001C02C8">
              <w:t>80</w:t>
            </w:r>
          </w:p>
        </w:tc>
        <w:tc>
          <w:tcPr>
            <w:tcW w:w="948" w:type="dxa"/>
            <w:tcBorders>
              <w:top w:val="nil"/>
              <w:left w:val="nil"/>
              <w:bottom w:val="nil"/>
              <w:right w:val="nil"/>
            </w:tcBorders>
            <w:shd w:val="clear" w:color="auto" w:fill="EEECE1" w:themeFill="background2"/>
            <w:noWrap/>
            <w:vAlign w:val="bottom"/>
            <w:hideMark/>
          </w:tcPr>
          <w:p w14:paraId="32D89EEF" w14:textId="77777777" w:rsidR="00F25277" w:rsidRPr="001C02C8" w:rsidRDefault="00F25277" w:rsidP="00492F61">
            <w:pPr>
              <w:jc w:val="center"/>
            </w:pPr>
            <w:r w:rsidRPr="001C02C8">
              <w:t>9</w:t>
            </w:r>
          </w:p>
        </w:tc>
      </w:tr>
      <w:tr w:rsidR="00F25277" w:rsidRPr="001C02C8" w14:paraId="7EBC270B" w14:textId="77777777" w:rsidTr="00492F61">
        <w:trPr>
          <w:trHeight w:val="300"/>
        </w:trPr>
        <w:tc>
          <w:tcPr>
            <w:tcW w:w="817" w:type="dxa"/>
            <w:tcBorders>
              <w:top w:val="nil"/>
              <w:left w:val="nil"/>
              <w:bottom w:val="nil"/>
              <w:right w:val="nil"/>
            </w:tcBorders>
            <w:shd w:val="clear" w:color="auto" w:fill="auto"/>
            <w:noWrap/>
            <w:vAlign w:val="bottom"/>
            <w:hideMark/>
          </w:tcPr>
          <w:p w14:paraId="6D79F611" w14:textId="77777777" w:rsidR="00F25277" w:rsidRPr="001C02C8" w:rsidRDefault="00F25277" w:rsidP="00492F61">
            <w:pPr>
              <w:ind w:right="1"/>
              <w:jc w:val="right"/>
              <w:rPr>
                <w:b/>
                <w:bCs/>
              </w:rPr>
            </w:pPr>
            <w:r w:rsidRPr="001C02C8">
              <w:rPr>
                <w:b/>
                <w:bCs/>
              </w:rPr>
              <w:t>220</w:t>
            </w:r>
          </w:p>
        </w:tc>
        <w:tc>
          <w:tcPr>
            <w:tcW w:w="839" w:type="dxa"/>
            <w:tcBorders>
              <w:top w:val="nil"/>
              <w:left w:val="nil"/>
              <w:bottom w:val="nil"/>
              <w:right w:val="nil"/>
            </w:tcBorders>
            <w:shd w:val="clear" w:color="auto" w:fill="auto"/>
            <w:noWrap/>
            <w:vAlign w:val="bottom"/>
            <w:hideMark/>
          </w:tcPr>
          <w:p w14:paraId="7AE1EEDF" w14:textId="77777777" w:rsidR="00F25277" w:rsidRPr="001C02C8" w:rsidRDefault="00F25277" w:rsidP="00492F61">
            <w:pPr>
              <w:jc w:val="center"/>
            </w:pPr>
            <w:r w:rsidRPr="001C02C8">
              <w:t>58</w:t>
            </w:r>
          </w:p>
        </w:tc>
        <w:tc>
          <w:tcPr>
            <w:tcW w:w="948" w:type="dxa"/>
            <w:tcBorders>
              <w:top w:val="nil"/>
              <w:left w:val="nil"/>
              <w:bottom w:val="nil"/>
              <w:right w:val="nil"/>
            </w:tcBorders>
            <w:shd w:val="clear" w:color="auto" w:fill="auto"/>
            <w:noWrap/>
            <w:vAlign w:val="bottom"/>
            <w:hideMark/>
          </w:tcPr>
          <w:p w14:paraId="4895D53A"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3721E16C" w14:textId="77777777" w:rsidR="00F25277" w:rsidRPr="001C02C8" w:rsidRDefault="00F25277" w:rsidP="00492F61">
            <w:pPr>
              <w:jc w:val="center"/>
            </w:pPr>
            <w:r w:rsidRPr="001C02C8">
              <w:t>2</w:t>
            </w:r>
          </w:p>
        </w:tc>
        <w:tc>
          <w:tcPr>
            <w:tcW w:w="948" w:type="dxa"/>
            <w:tcBorders>
              <w:top w:val="nil"/>
              <w:left w:val="nil"/>
              <w:bottom w:val="nil"/>
              <w:right w:val="nil"/>
            </w:tcBorders>
            <w:shd w:val="clear" w:color="auto" w:fill="auto"/>
            <w:noWrap/>
            <w:vAlign w:val="bottom"/>
            <w:hideMark/>
          </w:tcPr>
          <w:p w14:paraId="29D1AD6C" w14:textId="77777777" w:rsidR="00F25277" w:rsidRPr="001C02C8" w:rsidRDefault="00F25277" w:rsidP="00492F61">
            <w:pPr>
              <w:jc w:val="center"/>
            </w:pPr>
            <w:r w:rsidRPr="001C02C8">
              <w:t>15</w:t>
            </w:r>
          </w:p>
        </w:tc>
        <w:tc>
          <w:tcPr>
            <w:tcW w:w="948" w:type="dxa"/>
            <w:tcBorders>
              <w:top w:val="nil"/>
              <w:left w:val="nil"/>
              <w:bottom w:val="nil"/>
              <w:right w:val="nil"/>
            </w:tcBorders>
            <w:shd w:val="clear" w:color="auto" w:fill="auto"/>
            <w:noWrap/>
            <w:vAlign w:val="bottom"/>
            <w:hideMark/>
          </w:tcPr>
          <w:p w14:paraId="6BF6E31F" w14:textId="77777777" w:rsidR="00F25277" w:rsidRPr="001C02C8" w:rsidRDefault="00F25277" w:rsidP="00492F61">
            <w:pPr>
              <w:jc w:val="center"/>
            </w:pPr>
            <w:r w:rsidRPr="001C02C8">
              <w:t>2</w:t>
            </w:r>
          </w:p>
        </w:tc>
        <w:tc>
          <w:tcPr>
            <w:tcW w:w="948" w:type="dxa"/>
            <w:tcBorders>
              <w:top w:val="nil"/>
              <w:left w:val="nil"/>
              <w:bottom w:val="nil"/>
              <w:right w:val="nil"/>
            </w:tcBorders>
            <w:shd w:val="clear" w:color="auto" w:fill="auto"/>
            <w:noWrap/>
            <w:vAlign w:val="bottom"/>
            <w:hideMark/>
          </w:tcPr>
          <w:p w14:paraId="797402C3" w14:textId="77777777" w:rsidR="00F25277" w:rsidRPr="001C02C8" w:rsidRDefault="00F25277" w:rsidP="00492F61">
            <w:pPr>
              <w:jc w:val="center"/>
            </w:pPr>
            <w:r w:rsidRPr="001C02C8">
              <w:t>16</w:t>
            </w:r>
          </w:p>
        </w:tc>
        <w:tc>
          <w:tcPr>
            <w:tcW w:w="948" w:type="dxa"/>
            <w:tcBorders>
              <w:top w:val="nil"/>
              <w:left w:val="nil"/>
              <w:bottom w:val="nil"/>
              <w:right w:val="nil"/>
            </w:tcBorders>
            <w:shd w:val="clear" w:color="auto" w:fill="auto"/>
            <w:noWrap/>
            <w:vAlign w:val="bottom"/>
            <w:hideMark/>
          </w:tcPr>
          <w:p w14:paraId="729ADF42" w14:textId="77777777" w:rsidR="00F25277" w:rsidRPr="001C02C8" w:rsidRDefault="00F25277" w:rsidP="00492F61">
            <w:pPr>
              <w:jc w:val="center"/>
            </w:pPr>
            <w:r w:rsidRPr="001C02C8">
              <w:t>94</w:t>
            </w:r>
          </w:p>
        </w:tc>
        <w:tc>
          <w:tcPr>
            <w:tcW w:w="948" w:type="dxa"/>
            <w:tcBorders>
              <w:top w:val="nil"/>
              <w:left w:val="nil"/>
              <w:bottom w:val="nil"/>
              <w:right w:val="nil"/>
            </w:tcBorders>
            <w:shd w:val="clear" w:color="auto" w:fill="auto"/>
            <w:noWrap/>
            <w:vAlign w:val="bottom"/>
            <w:hideMark/>
          </w:tcPr>
          <w:p w14:paraId="3A73E0E3" w14:textId="77777777" w:rsidR="00F25277" w:rsidRPr="001C02C8" w:rsidRDefault="00F25277" w:rsidP="00492F61">
            <w:pPr>
              <w:jc w:val="center"/>
            </w:pPr>
            <w:r w:rsidRPr="001C02C8">
              <w:t>29</w:t>
            </w:r>
          </w:p>
        </w:tc>
        <w:tc>
          <w:tcPr>
            <w:tcW w:w="948" w:type="dxa"/>
            <w:tcBorders>
              <w:top w:val="nil"/>
              <w:left w:val="nil"/>
              <w:bottom w:val="nil"/>
              <w:right w:val="nil"/>
            </w:tcBorders>
            <w:shd w:val="clear" w:color="auto" w:fill="EEECE1" w:themeFill="background2"/>
            <w:noWrap/>
            <w:vAlign w:val="bottom"/>
            <w:hideMark/>
          </w:tcPr>
          <w:p w14:paraId="0A872C53" w14:textId="77777777" w:rsidR="00F25277" w:rsidRPr="001C02C8" w:rsidRDefault="00F25277" w:rsidP="00492F61">
            <w:pPr>
              <w:jc w:val="center"/>
            </w:pPr>
            <w:r w:rsidRPr="001C02C8">
              <w:t>8</w:t>
            </w:r>
          </w:p>
        </w:tc>
      </w:tr>
      <w:tr w:rsidR="00F25277" w:rsidRPr="001C02C8" w14:paraId="36874782" w14:textId="77777777" w:rsidTr="00492F61">
        <w:trPr>
          <w:trHeight w:val="300"/>
        </w:trPr>
        <w:tc>
          <w:tcPr>
            <w:tcW w:w="817" w:type="dxa"/>
            <w:tcBorders>
              <w:top w:val="nil"/>
              <w:left w:val="nil"/>
              <w:bottom w:val="nil"/>
              <w:right w:val="nil"/>
            </w:tcBorders>
            <w:shd w:val="clear" w:color="auto" w:fill="auto"/>
            <w:noWrap/>
            <w:vAlign w:val="bottom"/>
            <w:hideMark/>
          </w:tcPr>
          <w:p w14:paraId="1332C85C" w14:textId="77777777" w:rsidR="00F25277" w:rsidRPr="001C02C8" w:rsidRDefault="00F25277" w:rsidP="00492F61">
            <w:pPr>
              <w:ind w:right="1"/>
              <w:jc w:val="right"/>
              <w:rPr>
                <w:b/>
                <w:bCs/>
              </w:rPr>
            </w:pPr>
            <w:r w:rsidRPr="001C02C8">
              <w:rPr>
                <w:b/>
                <w:bCs/>
              </w:rPr>
              <w:t>240</w:t>
            </w:r>
          </w:p>
        </w:tc>
        <w:tc>
          <w:tcPr>
            <w:tcW w:w="839" w:type="dxa"/>
            <w:tcBorders>
              <w:top w:val="nil"/>
              <w:left w:val="nil"/>
              <w:bottom w:val="nil"/>
              <w:right w:val="nil"/>
            </w:tcBorders>
            <w:shd w:val="clear" w:color="auto" w:fill="auto"/>
            <w:noWrap/>
            <w:vAlign w:val="bottom"/>
            <w:hideMark/>
          </w:tcPr>
          <w:p w14:paraId="1E3D3289" w14:textId="77777777" w:rsidR="00F25277" w:rsidRPr="001C02C8" w:rsidRDefault="00F25277" w:rsidP="00492F61">
            <w:pPr>
              <w:jc w:val="center"/>
            </w:pPr>
            <w:r w:rsidRPr="001C02C8">
              <w:t>6</w:t>
            </w:r>
          </w:p>
        </w:tc>
        <w:tc>
          <w:tcPr>
            <w:tcW w:w="948" w:type="dxa"/>
            <w:tcBorders>
              <w:top w:val="nil"/>
              <w:left w:val="nil"/>
              <w:bottom w:val="nil"/>
              <w:right w:val="nil"/>
            </w:tcBorders>
            <w:shd w:val="clear" w:color="auto" w:fill="auto"/>
            <w:noWrap/>
            <w:vAlign w:val="bottom"/>
            <w:hideMark/>
          </w:tcPr>
          <w:p w14:paraId="2CC885B1"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23BD9B90"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3C05A8FF" w14:textId="77777777" w:rsidR="00F25277" w:rsidRPr="001C02C8" w:rsidRDefault="00F25277" w:rsidP="00492F61">
            <w:pPr>
              <w:jc w:val="center"/>
            </w:pPr>
            <w:r w:rsidRPr="001C02C8">
              <w:t>1</w:t>
            </w:r>
          </w:p>
        </w:tc>
        <w:tc>
          <w:tcPr>
            <w:tcW w:w="948" w:type="dxa"/>
            <w:tcBorders>
              <w:top w:val="nil"/>
              <w:left w:val="nil"/>
              <w:bottom w:val="nil"/>
              <w:right w:val="nil"/>
            </w:tcBorders>
            <w:shd w:val="clear" w:color="auto" w:fill="EEECE1" w:themeFill="background2"/>
            <w:noWrap/>
            <w:vAlign w:val="bottom"/>
            <w:hideMark/>
          </w:tcPr>
          <w:p w14:paraId="403115A1"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361796E8" w14:textId="77777777" w:rsidR="00F25277" w:rsidRPr="001C02C8" w:rsidRDefault="00F25277" w:rsidP="00492F61">
            <w:pPr>
              <w:jc w:val="center"/>
            </w:pPr>
            <w:r w:rsidRPr="001C02C8">
              <w:t>8</w:t>
            </w:r>
          </w:p>
        </w:tc>
        <w:tc>
          <w:tcPr>
            <w:tcW w:w="948" w:type="dxa"/>
            <w:tcBorders>
              <w:top w:val="nil"/>
              <w:left w:val="nil"/>
              <w:bottom w:val="nil"/>
              <w:right w:val="nil"/>
            </w:tcBorders>
            <w:shd w:val="clear" w:color="auto" w:fill="EEECE1" w:themeFill="background2"/>
            <w:noWrap/>
            <w:vAlign w:val="bottom"/>
            <w:hideMark/>
          </w:tcPr>
          <w:p w14:paraId="42051ED1" w14:textId="77777777" w:rsidR="00F25277" w:rsidRPr="001C02C8" w:rsidRDefault="00F25277" w:rsidP="00492F61">
            <w:pPr>
              <w:jc w:val="center"/>
            </w:pPr>
            <w:r w:rsidRPr="001C02C8">
              <w:t>26</w:t>
            </w:r>
          </w:p>
        </w:tc>
        <w:tc>
          <w:tcPr>
            <w:tcW w:w="948" w:type="dxa"/>
            <w:tcBorders>
              <w:top w:val="nil"/>
              <w:left w:val="nil"/>
              <w:bottom w:val="nil"/>
              <w:right w:val="nil"/>
            </w:tcBorders>
            <w:shd w:val="clear" w:color="auto" w:fill="EEECE1" w:themeFill="background2"/>
            <w:noWrap/>
            <w:vAlign w:val="bottom"/>
            <w:hideMark/>
          </w:tcPr>
          <w:p w14:paraId="597C1E47" w14:textId="77777777" w:rsidR="00F25277" w:rsidRPr="001C02C8" w:rsidRDefault="00F25277" w:rsidP="00492F61">
            <w:pPr>
              <w:jc w:val="center"/>
            </w:pPr>
            <w:r w:rsidRPr="001C02C8">
              <w:t>16</w:t>
            </w:r>
          </w:p>
        </w:tc>
        <w:tc>
          <w:tcPr>
            <w:tcW w:w="948" w:type="dxa"/>
            <w:tcBorders>
              <w:top w:val="nil"/>
              <w:left w:val="nil"/>
              <w:bottom w:val="nil"/>
              <w:right w:val="nil"/>
            </w:tcBorders>
            <w:shd w:val="clear" w:color="auto" w:fill="EEECE1" w:themeFill="background2"/>
            <w:noWrap/>
            <w:vAlign w:val="bottom"/>
            <w:hideMark/>
          </w:tcPr>
          <w:p w14:paraId="09A26848" w14:textId="77777777" w:rsidR="00F25277" w:rsidRPr="001C02C8" w:rsidRDefault="00F25277" w:rsidP="00492F61">
            <w:pPr>
              <w:jc w:val="center"/>
            </w:pPr>
            <w:r w:rsidRPr="001C02C8">
              <w:t>4</w:t>
            </w:r>
          </w:p>
        </w:tc>
      </w:tr>
      <w:tr w:rsidR="00F25277" w:rsidRPr="001C02C8" w14:paraId="78400932" w14:textId="77777777" w:rsidTr="00492F61">
        <w:trPr>
          <w:trHeight w:val="300"/>
        </w:trPr>
        <w:tc>
          <w:tcPr>
            <w:tcW w:w="817" w:type="dxa"/>
            <w:tcBorders>
              <w:top w:val="nil"/>
              <w:left w:val="nil"/>
              <w:bottom w:val="nil"/>
              <w:right w:val="nil"/>
            </w:tcBorders>
            <w:shd w:val="clear" w:color="auto" w:fill="auto"/>
            <w:noWrap/>
            <w:vAlign w:val="bottom"/>
            <w:hideMark/>
          </w:tcPr>
          <w:p w14:paraId="7ECF0649" w14:textId="77777777" w:rsidR="00F25277" w:rsidRPr="001C02C8" w:rsidRDefault="00F25277" w:rsidP="00492F61">
            <w:pPr>
              <w:ind w:right="1"/>
              <w:jc w:val="right"/>
              <w:rPr>
                <w:b/>
                <w:bCs/>
              </w:rPr>
            </w:pPr>
            <w:r w:rsidRPr="001C02C8">
              <w:rPr>
                <w:b/>
                <w:bCs/>
              </w:rPr>
              <w:t>260</w:t>
            </w:r>
          </w:p>
        </w:tc>
        <w:tc>
          <w:tcPr>
            <w:tcW w:w="839" w:type="dxa"/>
            <w:tcBorders>
              <w:top w:val="nil"/>
              <w:left w:val="nil"/>
              <w:bottom w:val="nil"/>
              <w:right w:val="nil"/>
            </w:tcBorders>
            <w:shd w:val="clear" w:color="auto" w:fill="auto"/>
            <w:noWrap/>
            <w:vAlign w:val="bottom"/>
            <w:hideMark/>
          </w:tcPr>
          <w:p w14:paraId="67312A55"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6431FCFB"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6CC31DEB"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145FC06D"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3865D969"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36525362"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0F559FF6" w14:textId="77777777" w:rsidR="00F25277" w:rsidRPr="001C02C8" w:rsidRDefault="00F25277" w:rsidP="00492F61">
            <w:pPr>
              <w:jc w:val="center"/>
            </w:pPr>
            <w:r w:rsidRPr="001C02C8">
              <w:t>6</w:t>
            </w:r>
          </w:p>
        </w:tc>
        <w:tc>
          <w:tcPr>
            <w:tcW w:w="948" w:type="dxa"/>
            <w:tcBorders>
              <w:top w:val="nil"/>
              <w:left w:val="nil"/>
              <w:bottom w:val="nil"/>
              <w:right w:val="nil"/>
            </w:tcBorders>
            <w:shd w:val="clear" w:color="auto" w:fill="EEECE1" w:themeFill="background2"/>
            <w:noWrap/>
            <w:vAlign w:val="bottom"/>
            <w:hideMark/>
          </w:tcPr>
          <w:p w14:paraId="62E64D2C" w14:textId="77777777" w:rsidR="00F25277" w:rsidRPr="001C02C8" w:rsidRDefault="00F25277" w:rsidP="00492F61">
            <w:pPr>
              <w:jc w:val="center"/>
            </w:pPr>
            <w:r w:rsidRPr="001C02C8">
              <w:t>3</w:t>
            </w:r>
          </w:p>
        </w:tc>
        <w:tc>
          <w:tcPr>
            <w:tcW w:w="948" w:type="dxa"/>
            <w:tcBorders>
              <w:top w:val="nil"/>
              <w:left w:val="nil"/>
              <w:bottom w:val="nil"/>
              <w:right w:val="nil"/>
            </w:tcBorders>
            <w:shd w:val="clear" w:color="auto" w:fill="EEECE1" w:themeFill="background2"/>
            <w:noWrap/>
            <w:vAlign w:val="bottom"/>
            <w:hideMark/>
          </w:tcPr>
          <w:p w14:paraId="382B82A7" w14:textId="77777777" w:rsidR="00F25277" w:rsidRPr="001C02C8" w:rsidRDefault="00F25277" w:rsidP="00492F61">
            <w:pPr>
              <w:jc w:val="center"/>
            </w:pPr>
            <w:r w:rsidRPr="001C02C8">
              <w:t>0</w:t>
            </w:r>
          </w:p>
        </w:tc>
      </w:tr>
      <w:tr w:rsidR="00F25277" w:rsidRPr="001C02C8" w14:paraId="3A00B1B2" w14:textId="77777777" w:rsidTr="00492F61">
        <w:trPr>
          <w:trHeight w:val="300"/>
        </w:trPr>
        <w:tc>
          <w:tcPr>
            <w:tcW w:w="817" w:type="dxa"/>
            <w:tcBorders>
              <w:top w:val="nil"/>
              <w:left w:val="nil"/>
              <w:bottom w:val="nil"/>
              <w:right w:val="nil"/>
            </w:tcBorders>
            <w:shd w:val="clear" w:color="auto" w:fill="auto"/>
            <w:noWrap/>
            <w:vAlign w:val="bottom"/>
            <w:hideMark/>
          </w:tcPr>
          <w:p w14:paraId="4BADBCC6" w14:textId="77777777" w:rsidR="00F25277" w:rsidRPr="001C02C8" w:rsidRDefault="00F25277" w:rsidP="00492F61">
            <w:pPr>
              <w:ind w:right="1"/>
              <w:jc w:val="right"/>
              <w:rPr>
                <w:b/>
                <w:bCs/>
              </w:rPr>
            </w:pPr>
            <w:r w:rsidRPr="001C02C8">
              <w:rPr>
                <w:b/>
                <w:bCs/>
              </w:rPr>
              <w:t>280</w:t>
            </w:r>
          </w:p>
        </w:tc>
        <w:tc>
          <w:tcPr>
            <w:tcW w:w="839" w:type="dxa"/>
            <w:tcBorders>
              <w:top w:val="nil"/>
              <w:left w:val="nil"/>
              <w:bottom w:val="nil"/>
              <w:right w:val="nil"/>
            </w:tcBorders>
            <w:shd w:val="clear" w:color="auto" w:fill="auto"/>
            <w:noWrap/>
            <w:vAlign w:val="bottom"/>
            <w:hideMark/>
          </w:tcPr>
          <w:p w14:paraId="632FCA46"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3B6FD12C"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4BB8547C"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798DE82B"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5410B2A1"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1FA1B1D1"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192F64E9" w14:textId="77777777" w:rsidR="00F25277" w:rsidRPr="001C02C8" w:rsidRDefault="00F25277" w:rsidP="00492F61">
            <w:pPr>
              <w:jc w:val="center"/>
            </w:pPr>
            <w:r w:rsidRPr="001C02C8">
              <w:t>2</w:t>
            </w:r>
          </w:p>
        </w:tc>
        <w:tc>
          <w:tcPr>
            <w:tcW w:w="948" w:type="dxa"/>
            <w:tcBorders>
              <w:top w:val="nil"/>
              <w:left w:val="nil"/>
              <w:bottom w:val="nil"/>
              <w:right w:val="nil"/>
            </w:tcBorders>
            <w:shd w:val="clear" w:color="auto" w:fill="EEECE1" w:themeFill="background2"/>
            <w:noWrap/>
            <w:vAlign w:val="bottom"/>
            <w:hideMark/>
          </w:tcPr>
          <w:p w14:paraId="4A3F0B25" w14:textId="77777777" w:rsidR="00F25277" w:rsidRPr="001C02C8" w:rsidRDefault="00F25277" w:rsidP="00492F61">
            <w:pPr>
              <w:jc w:val="center"/>
            </w:pPr>
            <w:r w:rsidRPr="001C02C8">
              <w:t>1</w:t>
            </w:r>
          </w:p>
        </w:tc>
        <w:tc>
          <w:tcPr>
            <w:tcW w:w="948" w:type="dxa"/>
            <w:tcBorders>
              <w:top w:val="nil"/>
              <w:left w:val="nil"/>
              <w:bottom w:val="nil"/>
              <w:right w:val="nil"/>
            </w:tcBorders>
            <w:shd w:val="clear" w:color="auto" w:fill="EEECE1" w:themeFill="background2"/>
            <w:noWrap/>
            <w:vAlign w:val="bottom"/>
            <w:hideMark/>
          </w:tcPr>
          <w:p w14:paraId="6F9B75BC" w14:textId="77777777" w:rsidR="00F25277" w:rsidRPr="001C02C8" w:rsidRDefault="00F25277" w:rsidP="00492F61">
            <w:pPr>
              <w:jc w:val="center"/>
            </w:pPr>
            <w:r w:rsidRPr="001C02C8">
              <w:t>0</w:t>
            </w:r>
          </w:p>
        </w:tc>
      </w:tr>
      <w:tr w:rsidR="00F25277" w:rsidRPr="001C02C8" w14:paraId="37A0804F" w14:textId="77777777" w:rsidTr="00492F61">
        <w:trPr>
          <w:trHeight w:val="300"/>
        </w:trPr>
        <w:tc>
          <w:tcPr>
            <w:tcW w:w="817" w:type="dxa"/>
            <w:tcBorders>
              <w:top w:val="nil"/>
              <w:left w:val="nil"/>
              <w:bottom w:val="nil"/>
              <w:right w:val="nil"/>
            </w:tcBorders>
            <w:shd w:val="clear" w:color="auto" w:fill="auto"/>
            <w:noWrap/>
            <w:vAlign w:val="bottom"/>
            <w:hideMark/>
          </w:tcPr>
          <w:p w14:paraId="47ADD201" w14:textId="77777777" w:rsidR="00F25277" w:rsidRPr="001C02C8" w:rsidRDefault="00F25277" w:rsidP="00492F61">
            <w:pPr>
              <w:ind w:right="1"/>
              <w:jc w:val="right"/>
              <w:rPr>
                <w:b/>
                <w:bCs/>
              </w:rPr>
            </w:pPr>
            <w:r w:rsidRPr="001C02C8">
              <w:rPr>
                <w:b/>
                <w:bCs/>
              </w:rPr>
              <w:t>300</w:t>
            </w:r>
          </w:p>
        </w:tc>
        <w:tc>
          <w:tcPr>
            <w:tcW w:w="839" w:type="dxa"/>
            <w:tcBorders>
              <w:top w:val="nil"/>
              <w:left w:val="nil"/>
              <w:bottom w:val="nil"/>
              <w:right w:val="nil"/>
            </w:tcBorders>
            <w:shd w:val="clear" w:color="auto" w:fill="auto"/>
            <w:noWrap/>
            <w:vAlign w:val="bottom"/>
            <w:hideMark/>
          </w:tcPr>
          <w:p w14:paraId="725E501E"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27349459"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272BE124"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5968EE81"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2992AF32"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7B57CCF4"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725EAAE4"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34CEEF94"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01C9D943" w14:textId="77777777" w:rsidR="00F25277" w:rsidRPr="001C02C8" w:rsidRDefault="00F25277" w:rsidP="00492F61">
            <w:pPr>
              <w:jc w:val="center"/>
            </w:pPr>
            <w:r w:rsidRPr="001C02C8">
              <w:t>0</w:t>
            </w:r>
          </w:p>
        </w:tc>
      </w:tr>
      <w:tr w:rsidR="00F25277" w:rsidRPr="001C02C8" w14:paraId="002BBB6D" w14:textId="77777777" w:rsidTr="00492F61">
        <w:trPr>
          <w:trHeight w:val="300"/>
        </w:trPr>
        <w:tc>
          <w:tcPr>
            <w:tcW w:w="817" w:type="dxa"/>
            <w:tcBorders>
              <w:top w:val="nil"/>
              <w:left w:val="nil"/>
              <w:bottom w:val="nil"/>
              <w:right w:val="nil"/>
            </w:tcBorders>
            <w:shd w:val="clear" w:color="auto" w:fill="auto"/>
            <w:noWrap/>
            <w:vAlign w:val="bottom"/>
            <w:hideMark/>
          </w:tcPr>
          <w:p w14:paraId="23672D8C" w14:textId="77777777" w:rsidR="00F25277" w:rsidRPr="001C02C8" w:rsidRDefault="00F25277" w:rsidP="00492F61">
            <w:pPr>
              <w:ind w:right="1"/>
              <w:jc w:val="right"/>
              <w:rPr>
                <w:b/>
                <w:bCs/>
              </w:rPr>
            </w:pPr>
            <w:r w:rsidRPr="001C02C8">
              <w:rPr>
                <w:b/>
                <w:bCs/>
              </w:rPr>
              <w:t>320</w:t>
            </w:r>
          </w:p>
        </w:tc>
        <w:tc>
          <w:tcPr>
            <w:tcW w:w="839" w:type="dxa"/>
            <w:tcBorders>
              <w:top w:val="nil"/>
              <w:left w:val="nil"/>
              <w:bottom w:val="nil"/>
              <w:right w:val="nil"/>
            </w:tcBorders>
            <w:shd w:val="clear" w:color="auto" w:fill="auto"/>
            <w:noWrap/>
            <w:vAlign w:val="bottom"/>
            <w:hideMark/>
          </w:tcPr>
          <w:p w14:paraId="484B0BFB"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021777E6"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595F729E"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3DBCFCDB"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163D25CB"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42DF941E"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164225A8"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02AB60F2"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03B2DF43" w14:textId="77777777" w:rsidR="00F25277" w:rsidRPr="001C02C8" w:rsidRDefault="00F25277" w:rsidP="00492F61">
            <w:pPr>
              <w:jc w:val="center"/>
            </w:pPr>
            <w:r w:rsidRPr="001C02C8">
              <w:t>0</w:t>
            </w:r>
          </w:p>
        </w:tc>
      </w:tr>
      <w:tr w:rsidR="00F25277" w:rsidRPr="001C02C8" w14:paraId="5BDE40B5" w14:textId="77777777" w:rsidTr="00492F61">
        <w:trPr>
          <w:trHeight w:val="300"/>
        </w:trPr>
        <w:tc>
          <w:tcPr>
            <w:tcW w:w="817" w:type="dxa"/>
            <w:tcBorders>
              <w:top w:val="nil"/>
              <w:left w:val="nil"/>
              <w:bottom w:val="nil"/>
              <w:right w:val="nil"/>
            </w:tcBorders>
            <w:shd w:val="clear" w:color="auto" w:fill="auto"/>
            <w:noWrap/>
            <w:vAlign w:val="bottom"/>
            <w:hideMark/>
          </w:tcPr>
          <w:p w14:paraId="28C203E8" w14:textId="77777777" w:rsidR="00F25277" w:rsidRPr="001C02C8" w:rsidRDefault="00F25277" w:rsidP="00492F61">
            <w:pPr>
              <w:ind w:right="1"/>
              <w:jc w:val="right"/>
              <w:rPr>
                <w:b/>
                <w:bCs/>
              </w:rPr>
            </w:pPr>
            <w:r w:rsidRPr="001C02C8">
              <w:rPr>
                <w:b/>
                <w:bCs/>
              </w:rPr>
              <w:t>340</w:t>
            </w:r>
          </w:p>
        </w:tc>
        <w:tc>
          <w:tcPr>
            <w:tcW w:w="839" w:type="dxa"/>
            <w:tcBorders>
              <w:top w:val="nil"/>
              <w:left w:val="nil"/>
              <w:bottom w:val="nil"/>
              <w:right w:val="nil"/>
            </w:tcBorders>
            <w:shd w:val="clear" w:color="auto" w:fill="auto"/>
            <w:noWrap/>
            <w:vAlign w:val="bottom"/>
            <w:hideMark/>
          </w:tcPr>
          <w:p w14:paraId="361C9229"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011FF6A4"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4245B52A"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0743DFF5"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51F374D2"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03D58CAF"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3282DABC"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610E2ADF"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778F9F46" w14:textId="77777777" w:rsidR="00F25277" w:rsidRPr="001C02C8" w:rsidRDefault="00F25277" w:rsidP="00492F61">
            <w:pPr>
              <w:jc w:val="center"/>
            </w:pPr>
            <w:r w:rsidRPr="001C02C8">
              <w:t>0</w:t>
            </w:r>
          </w:p>
        </w:tc>
      </w:tr>
      <w:tr w:rsidR="00F25277" w:rsidRPr="001C02C8" w14:paraId="6B9A4D9F" w14:textId="77777777" w:rsidTr="00492F61">
        <w:trPr>
          <w:trHeight w:val="300"/>
        </w:trPr>
        <w:tc>
          <w:tcPr>
            <w:tcW w:w="817" w:type="dxa"/>
            <w:tcBorders>
              <w:top w:val="nil"/>
              <w:left w:val="nil"/>
              <w:bottom w:val="nil"/>
              <w:right w:val="nil"/>
            </w:tcBorders>
            <w:shd w:val="clear" w:color="auto" w:fill="auto"/>
            <w:noWrap/>
            <w:vAlign w:val="bottom"/>
            <w:hideMark/>
          </w:tcPr>
          <w:p w14:paraId="78653864" w14:textId="77777777" w:rsidR="00F25277" w:rsidRPr="001C02C8" w:rsidRDefault="00F25277" w:rsidP="00492F61">
            <w:pPr>
              <w:ind w:right="1"/>
              <w:jc w:val="right"/>
              <w:rPr>
                <w:b/>
                <w:bCs/>
              </w:rPr>
            </w:pPr>
            <w:r w:rsidRPr="001C02C8">
              <w:rPr>
                <w:b/>
                <w:bCs/>
              </w:rPr>
              <w:t>360</w:t>
            </w:r>
          </w:p>
        </w:tc>
        <w:tc>
          <w:tcPr>
            <w:tcW w:w="839" w:type="dxa"/>
            <w:tcBorders>
              <w:top w:val="nil"/>
              <w:left w:val="nil"/>
              <w:bottom w:val="nil"/>
              <w:right w:val="nil"/>
            </w:tcBorders>
            <w:shd w:val="clear" w:color="auto" w:fill="auto"/>
            <w:noWrap/>
            <w:vAlign w:val="bottom"/>
            <w:hideMark/>
          </w:tcPr>
          <w:p w14:paraId="5E314FF5"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24D55F1E"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28AED811"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56A3D9AB"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66E258A0"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146ED45C"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7AD585EA"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6C7F608F"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6DA84635" w14:textId="77777777" w:rsidR="00F25277" w:rsidRPr="001C02C8" w:rsidRDefault="00F25277" w:rsidP="00492F61">
            <w:pPr>
              <w:jc w:val="center"/>
            </w:pPr>
            <w:r w:rsidRPr="001C02C8">
              <w:t>0</w:t>
            </w:r>
          </w:p>
        </w:tc>
      </w:tr>
      <w:tr w:rsidR="00F25277" w:rsidRPr="001C02C8" w14:paraId="5F21900B" w14:textId="77777777" w:rsidTr="00492F61">
        <w:trPr>
          <w:trHeight w:val="300"/>
        </w:trPr>
        <w:tc>
          <w:tcPr>
            <w:tcW w:w="817" w:type="dxa"/>
            <w:tcBorders>
              <w:top w:val="nil"/>
              <w:left w:val="nil"/>
              <w:bottom w:val="nil"/>
              <w:right w:val="nil"/>
            </w:tcBorders>
            <w:shd w:val="clear" w:color="auto" w:fill="auto"/>
            <w:noWrap/>
            <w:vAlign w:val="bottom"/>
            <w:hideMark/>
          </w:tcPr>
          <w:p w14:paraId="19A0BC08" w14:textId="77777777" w:rsidR="00F25277" w:rsidRPr="001C02C8" w:rsidRDefault="00F25277" w:rsidP="00492F61">
            <w:pPr>
              <w:ind w:right="1"/>
              <w:jc w:val="right"/>
              <w:rPr>
                <w:b/>
                <w:bCs/>
              </w:rPr>
            </w:pPr>
            <w:r w:rsidRPr="001C02C8">
              <w:rPr>
                <w:b/>
                <w:bCs/>
              </w:rPr>
              <w:t>380</w:t>
            </w:r>
          </w:p>
        </w:tc>
        <w:tc>
          <w:tcPr>
            <w:tcW w:w="839" w:type="dxa"/>
            <w:tcBorders>
              <w:top w:val="nil"/>
              <w:left w:val="nil"/>
              <w:bottom w:val="nil"/>
              <w:right w:val="nil"/>
            </w:tcBorders>
            <w:shd w:val="clear" w:color="auto" w:fill="auto"/>
            <w:noWrap/>
            <w:vAlign w:val="bottom"/>
            <w:hideMark/>
          </w:tcPr>
          <w:p w14:paraId="465A4EB4"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118A3A64"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7EEED07C"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auto"/>
            <w:noWrap/>
            <w:vAlign w:val="bottom"/>
            <w:hideMark/>
          </w:tcPr>
          <w:p w14:paraId="2AC13429"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50FAE056"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437D1C1B"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31AC21FC"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33A082C9" w14:textId="77777777" w:rsidR="00F25277" w:rsidRPr="001C02C8" w:rsidRDefault="00F25277" w:rsidP="00492F61">
            <w:pPr>
              <w:jc w:val="center"/>
            </w:pPr>
            <w:r w:rsidRPr="001C02C8">
              <w:t>0</w:t>
            </w:r>
          </w:p>
        </w:tc>
        <w:tc>
          <w:tcPr>
            <w:tcW w:w="948" w:type="dxa"/>
            <w:tcBorders>
              <w:top w:val="nil"/>
              <w:left w:val="nil"/>
              <w:bottom w:val="nil"/>
              <w:right w:val="nil"/>
            </w:tcBorders>
            <w:shd w:val="clear" w:color="auto" w:fill="EEECE1" w:themeFill="background2"/>
            <w:noWrap/>
            <w:vAlign w:val="bottom"/>
            <w:hideMark/>
          </w:tcPr>
          <w:p w14:paraId="2FC62260" w14:textId="77777777" w:rsidR="00F25277" w:rsidRPr="001C02C8" w:rsidRDefault="00F25277" w:rsidP="00492F61">
            <w:pPr>
              <w:jc w:val="center"/>
            </w:pPr>
            <w:r w:rsidRPr="001C02C8">
              <w:t>0</w:t>
            </w:r>
          </w:p>
        </w:tc>
      </w:tr>
    </w:tbl>
    <w:p w14:paraId="259FE7AA" w14:textId="77777777" w:rsidR="00F25277" w:rsidRPr="001C02C8" w:rsidRDefault="00F25277" w:rsidP="00F25277">
      <w:pPr>
        <w:spacing w:after="160" w:line="259" w:lineRule="auto"/>
        <w:rPr>
          <w:rFonts w:eastAsia="Calibri"/>
          <w:b/>
          <w:lang w:val="en-US"/>
        </w:rPr>
      </w:pPr>
    </w:p>
    <w:p w14:paraId="16E14322" w14:textId="77777777" w:rsidR="00F25277" w:rsidRPr="001C02C8" w:rsidRDefault="00F25277" w:rsidP="00F25277">
      <w:pPr>
        <w:spacing w:after="160" w:line="259" w:lineRule="auto"/>
        <w:rPr>
          <w:rFonts w:eastAsia="Calibri"/>
          <w:b/>
          <w:lang w:val="en-US"/>
        </w:rPr>
      </w:pPr>
    </w:p>
    <w:p w14:paraId="6E040348" w14:textId="77777777" w:rsidR="00802FCB" w:rsidRDefault="00802FCB" w:rsidP="00492F61">
      <w:pPr>
        <w:spacing w:after="160" w:line="259" w:lineRule="auto"/>
        <w:jc w:val="both"/>
        <w:rPr>
          <w:rFonts w:eastAsia="Calibri"/>
          <w:b/>
          <w:lang w:val="en-US"/>
        </w:rPr>
        <w:sectPr w:rsidR="00802FCB" w:rsidSect="00523083">
          <w:pgSz w:w="11906" w:h="16838" w:code="9"/>
          <w:pgMar w:top="1418" w:right="1418" w:bottom="1418" w:left="1418" w:header="851" w:footer="1134" w:gutter="0"/>
          <w:pgNumType w:start="53"/>
          <w:cols w:space="720"/>
          <w:formProt w:val="0"/>
          <w:titlePg/>
          <w:docGrid w:linePitch="360" w:charSpace="-6145"/>
        </w:sectPr>
      </w:pPr>
    </w:p>
    <w:p w14:paraId="5AD91B43" w14:textId="79335918" w:rsidR="00F25277" w:rsidRPr="001C02C8" w:rsidRDefault="00F25277" w:rsidP="00492F61">
      <w:pPr>
        <w:spacing w:after="160" w:line="259" w:lineRule="auto"/>
        <w:jc w:val="both"/>
        <w:rPr>
          <w:rFonts w:eastAsia="Calibri"/>
          <w:lang w:val="en-US"/>
        </w:rPr>
      </w:pPr>
      <w:r w:rsidRPr="001C02C8">
        <w:rPr>
          <w:rFonts w:eastAsia="Calibri"/>
          <w:b/>
          <w:lang w:val="en-US"/>
        </w:rPr>
        <w:lastRenderedPageBreak/>
        <w:t>Table</w:t>
      </w:r>
      <w:r w:rsidR="00C66592">
        <w:rPr>
          <w:rFonts w:eastAsia="Calibri"/>
          <w:b/>
          <w:lang w:val="en-US"/>
        </w:rPr>
        <w:t xml:space="preserve"> 3</w:t>
      </w:r>
      <w:r w:rsidRPr="001C02C8">
        <w:rPr>
          <w:rFonts w:eastAsia="Calibri"/>
          <w:b/>
          <w:lang w:val="en-US"/>
        </w:rPr>
        <w:t xml:space="preserve">. </w:t>
      </w:r>
      <w:r w:rsidRPr="001C02C8">
        <w:rPr>
          <w:rFonts w:eastAsia="Calibri"/>
          <w:lang w:val="en-US"/>
        </w:rPr>
        <w:t xml:space="preserve">Summary of age-length data (otoliths and spines) available for the West Atlantic. Gaps in data are highlighted in gray. </w:t>
      </w:r>
    </w:p>
    <w:p w14:paraId="55F7B4C0" w14:textId="77777777" w:rsidR="00F25277" w:rsidRPr="001C02C8" w:rsidRDefault="00F25277" w:rsidP="00F25277">
      <w:pPr>
        <w:spacing w:after="160" w:line="259" w:lineRule="auto"/>
        <w:rPr>
          <w:rFonts w:eastAsia="Calibri"/>
          <w:b/>
          <w:lang w:val="en-US"/>
        </w:rPr>
      </w:pPr>
      <w:r w:rsidRPr="001C02C8">
        <w:rPr>
          <w:rFonts w:eastAsia="Calibri"/>
          <w:b/>
          <w:lang w:val="en-US"/>
        </w:rPr>
        <w:t>WEST ATLANTIC</w:t>
      </w:r>
    </w:p>
    <w:tbl>
      <w:tblPr>
        <w:tblW w:w="5000" w:type="pct"/>
        <w:tblLook w:val="04A0" w:firstRow="1" w:lastRow="0" w:firstColumn="1" w:lastColumn="0" w:noHBand="0" w:noVBand="1"/>
      </w:tblPr>
      <w:tblGrid>
        <w:gridCol w:w="749"/>
        <w:gridCol w:w="749"/>
        <w:gridCol w:w="749"/>
        <w:gridCol w:w="749"/>
        <w:gridCol w:w="749"/>
        <w:gridCol w:w="749"/>
        <w:gridCol w:w="748"/>
        <w:gridCol w:w="748"/>
        <w:gridCol w:w="748"/>
        <w:gridCol w:w="748"/>
        <w:gridCol w:w="748"/>
        <w:gridCol w:w="748"/>
        <w:gridCol w:w="748"/>
        <w:gridCol w:w="748"/>
        <w:gridCol w:w="748"/>
        <w:gridCol w:w="748"/>
        <w:gridCol w:w="748"/>
        <w:gridCol w:w="748"/>
        <w:gridCol w:w="748"/>
      </w:tblGrid>
      <w:tr w:rsidR="00F25277" w:rsidRPr="001C02C8" w14:paraId="227ED186" w14:textId="77777777" w:rsidTr="00F25277">
        <w:trPr>
          <w:trHeight w:val="300"/>
        </w:trPr>
        <w:tc>
          <w:tcPr>
            <w:tcW w:w="263" w:type="pct"/>
            <w:tcBorders>
              <w:top w:val="nil"/>
              <w:left w:val="nil"/>
              <w:bottom w:val="nil"/>
              <w:right w:val="nil"/>
            </w:tcBorders>
            <w:shd w:val="clear" w:color="auto" w:fill="auto"/>
            <w:noWrap/>
            <w:vAlign w:val="bottom"/>
            <w:hideMark/>
          </w:tcPr>
          <w:p w14:paraId="1ADE1AAB" w14:textId="77777777" w:rsidR="00F25277" w:rsidRPr="001C02C8" w:rsidRDefault="00F25277" w:rsidP="00802FCB">
            <w:pPr>
              <w:ind w:right="-144"/>
              <w:rPr>
                <w:b/>
                <w:bCs/>
                <w:lang w:val="en-US"/>
              </w:rPr>
            </w:pPr>
            <w:r w:rsidRPr="001C02C8">
              <w:rPr>
                <w:b/>
                <w:bCs/>
                <w:lang w:val="en-US"/>
              </w:rPr>
              <w:t>size bin</w:t>
            </w:r>
          </w:p>
        </w:tc>
        <w:tc>
          <w:tcPr>
            <w:tcW w:w="263" w:type="pct"/>
            <w:tcBorders>
              <w:top w:val="nil"/>
              <w:left w:val="nil"/>
              <w:bottom w:val="nil"/>
              <w:right w:val="nil"/>
            </w:tcBorders>
            <w:shd w:val="clear" w:color="auto" w:fill="auto"/>
            <w:noWrap/>
            <w:vAlign w:val="bottom"/>
            <w:hideMark/>
          </w:tcPr>
          <w:p w14:paraId="55B1E1B2" w14:textId="77777777" w:rsidR="00F25277" w:rsidRPr="001C02C8" w:rsidRDefault="00F25277" w:rsidP="00F25277">
            <w:pPr>
              <w:jc w:val="right"/>
              <w:rPr>
                <w:b/>
                <w:bCs/>
                <w:lang w:val="en-US"/>
              </w:rPr>
            </w:pPr>
            <w:r w:rsidRPr="001C02C8">
              <w:rPr>
                <w:b/>
                <w:bCs/>
                <w:lang w:val="en-US"/>
              </w:rPr>
              <w:t>1974</w:t>
            </w:r>
          </w:p>
        </w:tc>
        <w:tc>
          <w:tcPr>
            <w:tcW w:w="263" w:type="pct"/>
            <w:tcBorders>
              <w:top w:val="nil"/>
              <w:left w:val="nil"/>
              <w:bottom w:val="nil"/>
              <w:right w:val="nil"/>
            </w:tcBorders>
            <w:shd w:val="clear" w:color="auto" w:fill="auto"/>
            <w:noWrap/>
            <w:vAlign w:val="bottom"/>
            <w:hideMark/>
          </w:tcPr>
          <w:p w14:paraId="242C3FC2" w14:textId="77777777" w:rsidR="00F25277" w:rsidRPr="001C02C8" w:rsidRDefault="00F25277" w:rsidP="00F25277">
            <w:pPr>
              <w:jc w:val="right"/>
              <w:rPr>
                <w:b/>
                <w:bCs/>
                <w:lang w:val="en-US"/>
              </w:rPr>
            </w:pPr>
            <w:r w:rsidRPr="001C02C8">
              <w:rPr>
                <w:b/>
                <w:bCs/>
                <w:lang w:val="en-US"/>
              </w:rPr>
              <w:t>1975</w:t>
            </w:r>
          </w:p>
        </w:tc>
        <w:tc>
          <w:tcPr>
            <w:tcW w:w="263" w:type="pct"/>
            <w:tcBorders>
              <w:top w:val="nil"/>
              <w:left w:val="nil"/>
              <w:bottom w:val="nil"/>
              <w:right w:val="nil"/>
            </w:tcBorders>
            <w:shd w:val="clear" w:color="auto" w:fill="auto"/>
            <w:noWrap/>
            <w:vAlign w:val="bottom"/>
            <w:hideMark/>
          </w:tcPr>
          <w:p w14:paraId="5096C400" w14:textId="77777777" w:rsidR="00F25277" w:rsidRPr="001C02C8" w:rsidRDefault="00F25277" w:rsidP="00F25277">
            <w:pPr>
              <w:jc w:val="right"/>
              <w:rPr>
                <w:b/>
                <w:bCs/>
                <w:lang w:val="en-US"/>
              </w:rPr>
            </w:pPr>
            <w:r w:rsidRPr="001C02C8">
              <w:rPr>
                <w:b/>
                <w:bCs/>
                <w:lang w:val="en-US"/>
              </w:rPr>
              <w:t>1976</w:t>
            </w:r>
          </w:p>
        </w:tc>
        <w:tc>
          <w:tcPr>
            <w:tcW w:w="263" w:type="pct"/>
            <w:tcBorders>
              <w:top w:val="nil"/>
              <w:left w:val="nil"/>
              <w:bottom w:val="nil"/>
              <w:right w:val="nil"/>
            </w:tcBorders>
            <w:shd w:val="clear" w:color="auto" w:fill="auto"/>
            <w:noWrap/>
            <w:vAlign w:val="bottom"/>
            <w:hideMark/>
          </w:tcPr>
          <w:p w14:paraId="42EA1BA0" w14:textId="77777777" w:rsidR="00F25277" w:rsidRPr="001C02C8" w:rsidRDefault="00F25277" w:rsidP="00F25277">
            <w:pPr>
              <w:jc w:val="right"/>
              <w:rPr>
                <w:b/>
                <w:bCs/>
                <w:lang w:val="en-US"/>
              </w:rPr>
            </w:pPr>
            <w:r w:rsidRPr="001C02C8">
              <w:rPr>
                <w:b/>
                <w:bCs/>
                <w:lang w:val="en-US"/>
              </w:rPr>
              <w:t>1977</w:t>
            </w:r>
          </w:p>
        </w:tc>
        <w:tc>
          <w:tcPr>
            <w:tcW w:w="263" w:type="pct"/>
            <w:tcBorders>
              <w:top w:val="nil"/>
              <w:left w:val="nil"/>
              <w:bottom w:val="nil"/>
              <w:right w:val="nil"/>
            </w:tcBorders>
            <w:shd w:val="clear" w:color="auto" w:fill="auto"/>
            <w:noWrap/>
            <w:vAlign w:val="bottom"/>
            <w:hideMark/>
          </w:tcPr>
          <w:p w14:paraId="2A32AAFC" w14:textId="77777777" w:rsidR="00F25277" w:rsidRPr="001C02C8" w:rsidRDefault="00F25277" w:rsidP="00F25277">
            <w:pPr>
              <w:jc w:val="right"/>
              <w:rPr>
                <w:b/>
                <w:bCs/>
                <w:lang w:val="en-US"/>
              </w:rPr>
            </w:pPr>
            <w:r w:rsidRPr="001C02C8">
              <w:rPr>
                <w:b/>
                <w:bCs/>
                <w:lang w:val="en-US"/>
              </w:rPr>
              <w:t>1978</w:t>
            </w:r>
          </w:p>
        </w:tc>
        <w:tc>
          <w:tcPr>
            <w:tcW w:w="263" w:type="pct"/>
            <w:tcBorders>
              <w:top w:val="nil"/>
              <w:left w:val="nil"/>
              <w:bottom w:val="nil"/>
              <w:right w:val="nil"/>
            </w:tcBorders>
            <w:shd w:val="clear" w:color="auto" w:fill="auto"/>
            <w:noWrap/>
            <w:vAlign w:val="bottom"/>
            <w:hideMark/>
          </w:tcPr>
          <w:p w14:paraId="74D64190" w14:textId="77777777" w:rsidR="00F25277" w:rsidRPr="001C02C8" w:rsidRDefault="00F25277" w:rsidP="00F25277">
            <w:pPr>
              <w:jc w:val="right"/>
              <w:rPr>
                <w:b/>
                <w:bCs/>
                <w:lang w:val="en-US"/>
              </w:rPr>
            </w:pPr>
            <w:r w:rsidRPr="001C02C8">
              <w:rPr>
                <w:b/>
                <w:bCs/>
                <w:lang w:val="en-US"/>
              </w:rPr>
              <w:t>1996</w:t>
            </w:r>
          </w:p>
        </w:tc>
        <w:tc>
          <w:tcPr>
            <w:tcW w:w="263" w:type="pct"/>
            <w:tcBorders>
              <w:top w:val="nil"/>
              <w:left w:val="nil"/>
              <w:bottom w:val="nil"/>
              <w:right w:val="nil"/>
            </w:tcBorders>
            <w:shd w:val="clear" w:color="auto" w:fill="auto"/>
            <w:noWrap/>
            <w:vAlign w:val="bottom"/>
            <w:hideMark/>
          </w:tcPr>
          <w:p w14:paraId="5A9E1E1B" w14:textId="77777777" w:rsidR="00F25277" w:rsidRPr="001C02C8" w:rsidRDefault="00F25277" w:rsidP="00F25277">
            <w:pPr>
              <w:jc w:val="right"/>
              <w:rPr>
                <w:b/>
                <w:bCs/>
                <w:lang w:val="en-US"/>
              </w:rPr>
            </w:pPr>
            <w:r w:rsidRPr="001C02C8">
              <w:rPr>
                <w:b/>
                <w:bCs/>
                <w:lang w:val="en-US"/>
              </w:rPr>
              <w:t>1997</w:t>
            </w:r>
          </w:p>
        </w:tc>
        <w:tc>
          <w:tcPr>
            <w:tcW w:w="263" w:type="pct"/>
            <w:tcBorders>
              <w:top w:val="nil"/>
              <w:left w:val="nil"/>
              <w:bottom w:val="nil"/>
              <w:right w:val="nil"/>
            </w:tcBorders>
            <w:shd w:val="clear" w:color="auto" w:fill="auto"/>
            <w:noWrap/>
            <w:vAlign w:val="bottom"/>
            <w:hideMark/>
          </w:tcPr>
          <w:p w14:paraId="7EF5E81E" w14:textId="77777777" w:rsidR="00F25277" w:rsidRPr="001C02C8" w:rsidRDefault="00F25277" w:rsidP="00F25277">
            <w:pPr>
              <w:jc w:val="right"/>
              <w:rPr>
                <w:b/>
                <w:bCs/>
                <w:lang w:val="en-US"/>
              </w:rPr>
            </w:pPr>
            <w:r w:rsidRPr="001C02C8">
              <w:rPr>
                <w:b/>
                <w:bCs/>
                <w:lang w:val="en-US"/>
              </w:rPr>
              <w:t>1998</w:t>
            </w:r>
          </w:p>
        </w:tc>
        <w:tc>
          <w:tcPr>
            <w:tcW w:w="263" w:type="pct"/>
            <w:tcBorders>
              <w:top w:val="nil"/>
              <w:left w:val="nil"/>
              <w:bottom w:val="nil"/>
              <w:right w:val="nil"/>
            </w:tcBorders>
            <w:shd w:val="clear" w:color="auto" w:fill="auto"/>
            <w:noWrap/>
            <w:vAlign w:val="bottom"/>
            <w:hideMark/>
          </w:tcPr>
          <w:p w14:paraId="3AD6BFD5" w14:textId="77777777" w:rsidR="00F25277" w:rsidRPr="001C02C8" w:rsidRDefault="00F25277" w:rsidP="00F25277">
            <w:pPr>
              <w:jc w:val="right"/>
              <w:rPr>
                <w:b/>
                <w:bCs/>
                <w:lang w:val="en-US"/>
              </w:rPr>
            </w:pPr>
            <w:r w:rsidRPr="001C02C8">
              <w:rPr>
                <w:b/>
                <w:bCs/>
                <w:lang w:val="en-US"/>
              </w:rPr>
              <w:t>1999</w:t>
            </w:r>
          </w:p>
        </w:tc>
        <w:tc>
          <w:tcPr>
            <w:tcW w:w="263" w:type="pct"/>
            <w:tcBorders>
              <w:top w:val="nil"/>
              <w:left w:val="nil"/>
              <w:bottom w:val="nil"/>
              <w:right w:val="nil"/>
            </w:tcBorders>
            <w:shd w:val="clear" w:color="auto" w:fill="auto"/>
            <w:noWrap/>
            <w:vAlign w:val="bottom"/>
            <w:hideMark/>
          </w:tcPr>
          <w:p w14:paraId="5B8A2ECF" w14:textId="77777777" w:rsidR="00F25277" w:rsidRPr="001C02C8" w:rsidRDefault="00F25277" w:rsidP="00F25277">
            <w:pPr>
              <w:jc w:val="right"/>
              <w:rPr>
                <w:b/>
                <w:bCs/>
                <w:lang w:val="en-US"/>
              </w:rPr>
            </w:pPr>
            <w:r w:rsidRPr="001C02C8">
              <w:rPr>
                <w:b/>
                <w:bCs/>
                <w:lang w:val="en-US"/>
              </w:rPr>
              <w:t>2000</w:t>
            </w:r>
          </w:p>
        </w:tc>
        <w:tc>
          <w:tcPr>
            <w:tcW w:w="263" w:type="pct"/>
            <w:tcBorders>
              <w:top w:val="nil"/>
              <w:left w:val="nil"/>
              <w:bottom w:val="nil"/>
              <w:right w:val="nil"/>
            </w:tcBorders>
            <w:shd w:val="clear" w:color="auto" w:fill="auto"/>
            <w:noWrap/>
            <w:vAlign w:val="bottom"/>
            <w:hideMark/>
          </w:tcPr>
          <w:p w14:paraId="5F32B2A2" w14:textId="77777777" w:rsidR="00F25277" w:rsidRPr="001C02C8" w:rsidRDefault="00F25277" w:rsidP="00F25277">
            <w:pPr>
              <w:jc w:val="right"/>
              <w:rPr>
                <w:b/>
                <w:bCs/>
                <w:lang w:val="en-US"/>
              </w:rPr>
            </w:pPr>
            <w:r w:rsidRPr="001C02C8">
              <w:rPr>
                <w:b/>
                <w:bCs/>
                <w:lang w:val="en-US"/>
              </w:rPr>
              <w:t>2001</w:t>
            </w:r>
          </w:p>
        </w:tc>
        <w:tc>
          <w:tcPr>
            <w:tcW w:w="263" w:type="pct"/>
            <w:tcBorders>
              <w:top w:val="nil"/>
              <w:left w:val="nil"/>
              <w:bottom w:val="nil"/>
              <w:right w:val="nil"/>
            </w:tcBorders>
            <w:shd w:val="clear" w:color="auto" w:fill="auto"/>
            <w:noWrap/>
            <w:vAlign w:val="bottom"/>
            <w:hideMark/>
          </w:tcPr>
          <w:p w14:paraId="36FBDF39" w14:textId="77777777" w:rsidR="00F25277" w:rsidRPr="001C02C8" w:rsidRDefault="00F25277" w:rsidP="00F25277">
            <w:pPr>
              <w:jc w:val="right"/>
              <w:rPr>
                <w:b/>
                <w:bCs/>
                <w:lang w:val="en-US"/>
              </w:rPr>
            </w:pPr>
            <w:r w:rsidRPr="001C02C8">
              <w:rPr>
                <w:b/>
                <w:bCs/>
                <w:lang w:val="en-US"/>
              </w:rPr>
              <w:t>2002</w:t>
            </w:r>
          </w:p>
        </w:tc>
        <w:tc>
          <w:tcPr>
            <w:tcW w:w="263" w:type="pct"/>
            <w:tcBorders>
              <w:top w:val="nil"/>
              <w:left w:val="nil"/>
              <w:bottom w:val="nil"/>
              <w:right w:val="nil"/>
            </w:tcBorders>
            <w:shd w:val="clear" w:color="auto" w:fill="auto"/>
            <w:noWrap/>
            <w:vAlign w:val="bottom"/>
            <w:hideMark/>
          </w:tcPr>
          <w:p w14:paraId="77AF5689" w14:textId="77777777" w:rsidR="00F25277" w:rsidRPr="001C02C8" w:rsidRDefault="00F25277" w:rsidP="00F25277">
            <w:pPr>
              <w:jc w:val="right"/>
              <w:rPr>
                <w:b/>
                <w:bCs/>
                <w:lang w:val="en-US"/>
              </w:rPr>
            </w:pPr>
            <w:r w:rsidRPr="001C02C8">
              <w:rPr>
                <w:b/>
                <w:bCs/>
                <w:lang w:val="en-US"/>
              </w:rPr>
              <w:t>2009</w:t>
            </w:r>
          </w:p>
        </w:tc>
        <w:tc>
          <w:tcPr>
            <w:tcW w:w="263" w:type="pct"/>
            <w:tcBorders>
              <w:top w:val="nil"/>
              <w:left w:val="nil"/>
              <w:bottom w:val="nil"/>
              <w:right w:val="nil"/>
            </w:tcBorders>
            <w:shd w:val="clear" w:color="auto" w:fill="auto"/>
            <w:noWrap/>
            <w:vAlign w:val="bottom"/>
            <w:hideMark/>
          </w:tcPr>
          <w:p w14:paraId="1C97B4E4" w14:textId="77777777" w:rsidR="00F25277" w:rsidRPr="001C02C8" w:rsidRDefault="00F25277" w:rsidP="00F25277">
            <w:pPr>
              <w:jc w:val="right"/>
              <w:rPr>
                <w:b/>
                <w:bCs/>
                <w:lang w:val="en-US"/>
              </w:rPr>
            </w:pPr>
            <w:r w:rsidRPr="001C02C8">
              <w:rPr>
                <w:b/>
                <w:bCs/>
                <w:lang w:val="en-US"/>
              </w:rPr>
              <w:t>2010</w:t>
            </w:r>
          </w:p>
        </w:tc>
        <w:tc>
          <w:tcPr>
            <w:tcW w:w="263" w:type="pct"/>
            <w:tcBorders>
              <w:top w:val="nil"/>
              <w:left w:val="nil"/>
              <w:bottom w:val="nil"/>
              <w:right w:val="nil"/>
            </w:tcBorders>
            <w:shd w:val="clear" w:color="auto" w:fill="auto"/>
            <w:noWrap/>
            <w:vAlign w:val="bottom"/>
            <w:hideMark/>
          </w:tcPr>
          <w:p w14:paraId="030350B2" w14:textId="77777777" w:rsidR="00F25277" w:rsidRPr="001C02C8" w:rsidRDefault="00F25277" w:rsidP="00F25277">
            <w:pPr>
              <w:jc w:val="right"/>
              <w:rPr>
                <w:b/>
                <w:bCs/>
                <w:lang w:val="en-US"/>
              </w:rPr>
            </w:pPr>
            <w:r w:rsidRPr="001C02C8">
              <w:rPr>
                <w:b/>
                <w:bCs/>
                <w:lang w:val="en-US"/>
              </w:rPr>
              <w:t>2011</w:t>
            </w:r>
          </w:p>
        </w:tc>
        <w:tc>
          <w:tcPr>
            <w:tcW w:w="263" w:type="pct"/>
            <w:tcBorders>
              <w:top w:val="nil"/>
              <w:left w:val="nil"/>
              <w:bottom w:val="nil"/>
              <w:right w:val="nil"/>
            </w:tcBorders>
            <w:shd w:val="clear" w:color="auto" w:fill="auto"/>
            <w:noWrap/>
            <w:vAlign w:val="bottom"/>
            <w:hideMark/>
          </w:tcPr>
          <w:p w14:paraId="313B632E" w14:textId="77777777" w:rsidR="00F25277" w:rsidRPr="001C02C8" w:rsidRDefault="00F25277" w:rsidP="00F25277">
            <w:pPr>
              <w:jc w:val="right"/>
              <w:rPr>
                <w:b/>
                <w:bCs/>
                <w:lang w:val="en-US"/>
              </w:rPr>
            </w:pPr>
            <w:r w:rsidRPr="001C02C8">
              <w:rPr>
                <w:b/>
                <w:bCs/>
                <w:lang w:val="en-US"/>
              </w:rPr>
              <w:t>2012</w:t>
            </w:r>
          </w:p>
        </w:tc>
        <w:tc>
          <w:tcPr>
            <w:tcW w:w="263" w:type="pct"/>
            <w:tcBorders>
              <w:top w:val="nil"/>
              <w:left w:val="nil"/>
              <w:bottom w:val="nil"/>
              <w:right w:val="nil"/>
            </w:tcBorders>
            <w:shd w:val="clear" w:color="auto" w:fill="auto"/>
            <w:noWrap/>
            <w:vAlign w:val="bottom"/>
            <w:hideMark/>
          </w:tcPr>
          <w:p w14:paraId="4E589D20" w14:textId="77777777" w:rsidR="00F25277" w:rsidRPr="001C02C8" w:rsidRDefault="00F25277" w:rsidP="00F25277">
            <w:pPr>
              <w:jc w:val="right"/>
              <w:rPr>
                <w:b/>
                <w:bCs/>
                <w:lang w:val="en-US"/>
              </w:rPr>
            </w:pPr>
            <w:r w:rsidRPr="001C02C8">
              <w:rPr>
                <w:b/>
                <w:bCs/>
                <w:lang w:val="en-US"/>
              </w:rPr>
              <w:t>2013</w:t>
            </w:r>
          </w:p>
        </w:tc>
        <w:tc>
          <w:tcPr>
            <w:tcW w:w="263" w:type="pct"/>
            <w:tcBorders>
              <w:top w:val="nil"/>
              <w:left w:val="nil"/>
              <w:bottom w:val="nil"/>
              <w:right w:val="nil"/>
            </w:tcBorders>
            <w:shd w:val="clear" w:color="auto" w:fill="auto"/>
            <w:noWrap/>
            <w:vAlign w:val="bottom"/>
            <w:hideMark/>
          </w:tcPr>
          <w:p w14:paraId="3890B50F" w14:textId="77777777" w:rsidR="00F25277" w:rsidRPr="001C02C8" w:rsidRDefault="00F25277" w:rsidP="00F25277">
            <w:pPr>
              <w:jc w:val="right"/>
              <w:rPr>
                <w:b/>
                <w:bCs/>
                <w:lang w:val="en-US"/>
              </w:rPr>
            </w:pPr>
            <w:r w:rsidRPr="001C02C8">
              <w:rPr>
                <w:b/>
                <w:bCs/>
                <w:lang w:val="en-US"/>
              </w:rPr>
              <w:t>2014</w:t>
            </w:r>
          </w:p>
        </w:tc>
      </w:tr>
      <w:tr w:rsidR="00F25277" w:rsidRPr="001C02C8" w14:paraId="1D7D130A" w14:textId="77777777" w:rsidTr="00F25277">
        <w:trPr>
          <w:trHeight w:val="300"/>
        </w:trPr>
        <w:tc>
          <w:tcPr>
            <w:tcW w:w="263" w:type="pct"/>
            <w:tcBorders>
              <w:top w:val="nil"/>
              <w:left w:val="nil"/>
              <w:bottom w:val="nil"/>
              <w:right w:val="nil"/>
            </w:tcBorders>
            <w:shd w:val="clear" w:color="auto" w:fill="auto"/>
            <w:noWrap/>
            <w:vAlign w:val="bottom"/>
            <w:hideMark/>
          </w:tcPr>
          <w:p w14:paraId="7638C9AF" w14:textId="77777777" w:rsidR="00F25277" w:rsidRPr="001C02C8" w:rsidRDefault="00F25277" w:rsidP="00F25277">
            <w:pPr>
              <w:jc w:val="right"/>
              <w:rPr>
                <w:b/>
                <w:bCs/>
                <w:lang w:val="en-US"/>
              </w:rPr>
            </w:pPr>
            <w:r w:rsidRPr="001C02C8">
              <w:rPr>
                <w:b/>
                <w:bCs/>
                <w:lang w:val="en-US"/>
              </w:rPr>
              <w:t>20</w:t>
            </w:r>
          </w:p>
        </w:tc>
        <w:tc>
          <w:tcPr>
            <w:tcW w:w="263" w:type="pct"/>
            <w:tcBorders>
              <w:top w:val="nil"/>
              <w:left w:val="nil"/>
              <w:bottom w:val="nil"/>
              <w:right w:val="nil"/>
            </w:tcBorders>
            <w:shd w:val="clear" w:color="auto" w:fill="auto"/>
            <w:noWrap/>
            <w:vAlign w:val="bottom"/>
            <w:hideMark/>
          </w:tcPr>
          <w:p w14:paraId="7B9E2DC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E4EA75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A75DD0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6ACAF6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9D1F12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61D9D9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9329E3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5EB817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6D2668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0B44102"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E2E95C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C35125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B0E6B9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2342C96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5435B2A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2B13DE5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3445FE2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7C352298" w14:textId="77777777" w:rsidR="00F25277" w:rsidRPr="001C02C8" w:rsidRDefault="00F25277" w:rsidP="00802FCB">
            <w:pPr>
              <w:jc w:val="center"/>
              <w:rPr>
                <w:lang w:val="en-US"/>
              </w:rPr>
            </w:pPr>
            <w:r w:rsidRPr="001C02C8">
              <w:rPr>
                <w:lang w:val="en-US"/>
              </w:rPr>
              <w:t>0</w:t>
            </w:r>
          </w:p>
        </w:tc>
      </w:tr>
      <w:tr w:rsidR="00F25277" w:rsidRPr="001C02C8" w14:paraId="2A43E15C" w14:textId="77777777" w:rsidTr="00F25277">
        <w:trPr>
          <w:trHeight w:val="300"/>
        </w:trPr>
        <w:tc>
          <w:tcPr>
            <w:tcW w:w="263" w:type="pct"/>
            <w:tcBorders>
              <w:top w:val="nil"/>
              <w:left w:val="nil"/>
              <w:bottom w:val="nil"/>
              <w:right w:val="nil"/>
            </w:tcBorders>
            <w:shd w:val="clear" w:color="auto" w:fill="auto"/>
            <w:noWrap/>
            <w:vAlign w:val="bottom"/>
            <w:hideMark/>
          </w:tcPr>
          <w:p w14:paraId="625016CF" w14:textId="77777777" w:rsidR="00F25277" w:rsidRPr="001C02C8" w:rsidRDefault="00F25277" w:rsidP="00F25277">
            <w:pPr>
              <w:jc w:val="right"/>
              <w:rPr>
                <w:b/>
                <w:bCs/>
                <w:lang w:val="en-US"/>
              </w:rPr>
            </w:pPr>
            <w:r w:rsidRPr="001C02C8">
              <w:rPr>
                <w:b/>
                <w:bCs/>
                <w:lang w:val="en-US"/>
              </w:rPr>
              <w:t>40</w:t>
            </w:r>
          </w:p>
        </w:tc>
        <w:tc>
          <w:tcPr>
            <w:tcW w:w="263" w:type="pct"/>
            <w:tcBorders>
              <w:top w:val="nil"/>
              <w:left w:val="nil"/>
              <w:bottom w:val="nil"/>
              <w:right w:val="nil"/>
            </w:tcBorders>
            <w:shd w:val="clear" w:color="auto" w:fill="auto"/>
            <w:noWrap/>
            <w:vAlign w:val="bottom"/>
            <w:hideMark/>
          </w:tcPr>
          <w:p w14:paraId="3587FB8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CC985AB" w14:textId="77777777" w:rsidR="00F25277" w:rsidRPr="001C02C8" w:rsidRDefault="00F25277" w:rsidP="00802FCB">
            <w:pPr>
              <w:jc w:val="center"/>
              <w:rPr>
                <w:lang w:val="en-US"/>
              </w:rPr>
            </w:pPr>
            <w:r w:rsidRPr="001C02C8">
              <w:rPr>
                <w:lang w:val="en-US"/>
              </w:rPr>
              <w:t>24</w:t>
            </w:r>
          </w:p>
        </w:tc>
        <w:tc>
          <w:tcPr>
            <w:tcW w:w="263" w:type="pct"/>
            <w:tcBorders>
              <w:top w:val="nil"/>
              <w:left w:val="nil"/>
              <w:bottom w:val="nil"/>
              <w:right w:val="nil"/>
            </w:tcBorders>
            <w:shd w:val="clear" w:color="auto" w:fill="auto"/>
            <w:noWrap/>
            <w:vAlign w:val="bottom"/>
            <w:hideMark/>
          </w:tcPr>
          <w:p w14:paraId="1A19D53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C15DF52"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E25310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3D74E5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5E4FCD4"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7CC424B5" w14:textId="77777777" w:rsidR="00F25277" w:rsidRPr="001C02C8" w:rsidRDefault="00F25277" w:rsidP="00802FCB">
            <w:pPr>
              <w:jc w:val="center"/>
              <w:rPr>
                <w:lang w:val="en-US"/>
              </w:rPr>
            </w:pPr>
            <w:r w:rsidRPr="001C02C8">
              <w:rPr>
                <w:lang w:val="en-US"/>
              </w:rPr>
              <w:t>2</w:t>
            </w:r>
          </w:p>
        </w:tc>
        <w:tc>
          <w:tcPr>
            <w:tcW w:w="263" w:type="pct"/>
            <w:tcBorders>
              <w:top w:val="nil"/>
              <w:left w:val="nil"/>
              <w:bottom w:val="nil"/>
              <w:right w:val="nil"/>
            </w:tcBorders>
            <w:shd w:val="clear" w:color="auto" w:fill="auto"/>
            <w:noWrap/>
            <w:vAlign w:val="bottom"/>
            <w:hideMark/>
          </w:tcPr>
          <w:p w14:paraId="0BC12FD7"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D54F6CB"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F8C794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B146C3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989076B"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18EE9AF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14BBE2C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06F6C49B"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43E1348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31A88D5C" w14:textId="77777777" w:rsidR="00F25277" w:rsidRPr="001C02C8" w:rsidRDefault="00F25277" w:rsidP="00802FCB">
            <w:pPr>
              <w:jc w:val="center"/>
              <w:rPr>
                <w:lang w:val="en-US"/>
              </w:rPr>
            </w:pPr>
            <w:r w:rsidRPr="001C02C8">
              <w:rPr>
                <w:lang w:val="en-US"/>
              </w:rPr>
              <w:t>0</w:t>
            </w:r>
          </w:p>
        </w:tc>
      </w:tr>
      <w:tr w:rsidR="00F25277" w:rsidRPr="001C02C8" w14:paraId="7B9FA077" w14:textId="77777777" w:rsidTr="00F25277">
        <w:trPr>
          <w:trHeight w:val="300"/>
        </w:trPr>
        <w:tc>
          <w:tcPr>
            <w:tcW w:w="263" w:type="pct"/>
            <w:tcBorders>
              <w:top w:val="nil"/>
              <w:left w:val="nil"/>
              <w:bottom w:val="nil"/>
              <w:right w:val="nil"/>
            </w:tcBorders>
            <w:shd w:val="clear" w:color="auto" w:fill="auto"/>
            <w:noWrap/>
            <w:vAlign w:val="bottom"/>
            <w:hideMark/>
          </w:tcPr>
          <w:p w14:paraId="09293F39" w14:textId="77777777" w:rsidR="00F25277" w:rsidRPr="001C02C8" w:rsidRDefault="00F25277" w:rsidP="00F25277">
            <w:pPr>
              <w:jc w:val="right"/>
              <w:rPr>
                <w:b/>
                <w:bCs/>
                <w:lang w:val="en-US"/>
              </w:rPr>
            </w:pPr>
            <w:r w:rsidRPr="001C02C8">
              <w:rPr>
                <w:b/>
                <w:bCs/>
                <w:lang w:val="en-US"/>
              </w:rPr>
              <w:t>60</w:t>
            </w:r>
          </w:p>
        </w:tc>
        <w:tc>
          <w:tcPr>
            <w:tcW w:w="263" w:type="pct"/>
            <w:tcBorders>
              <w:top w:val="nil"/>
              <w:left w:val="nil"/>
              <w:bottom w:val="nil"/>
              <w:right w:val="nil"/>
            </w:tcBorders>
            <w:shd w:val="clear" w:color="auto" w:fill="auto"/>
            <w:noWrap/>
            <w:vAlign w:val="bottom"/>
            <w:hideMark/>
          </w:tcPr>
          <w:p w14:paraId="0E6B150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D132EB3" w14:textId="77777777" w:rsidR="00F25277" w:rsidRPr="001C02C8" w:rsidRDefault="00F25277" w:rsidP="00802FCB">
            <w:pPr>
              <w:jc w:val="center"/>
              <w:rPr>
                <w:lang w:val="en-US"/>
              </w:rPr>
            </w:pPr>
            <w:r w:rsidRPr="001C02C8">
              <w:rPr>
                <w:lang w:val="en-US"/>
              </w:rPr>
              <w:t>53</w:t>
            </w:r>
          </w:p>
        </w:tc>
        <w:tc>
          <w:tcPr>
            <w:tcW w:w="263" w:type="pct"/>
            <w:tcBorders>
              <w:top w:val="nil"/>
              <w:left w:val="nil"/>
              <w:bottom w:val="nil"/>
              <w:right w:val="nil"/>
            </w:tcBorders>
            <w:shd w:val="clear" w:color="auto" w:fill="auto"/>
            <w:noWrap/>
            <w:vAlign w:val="bottom"/>
            <w:hideMark/>
          </w:tcPr>
          <w:p w14:paraId="23F34B7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7A3D8AB"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73BC054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F23DAAD"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6D88DCD0"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368BF9B8" w14:textId="77777777" w:rsidR="00F25277" w:rsidRPr="001C02C8" w:rsidRDefault="00F25277" w:rsidP="00802FCB">
            <w:pPr>
              <w:jc w:val="center"/>
              <w:rPr>
                <w:lang w:val="en-US"/>
              </w:rPr>
            </w:pPr>
            <w:r w:rsidRPr="001C02C8">
              <w:rPr>
                <w:lang w:val="en-US"/>
              </w:rPr>
              <w:t>12</w:t>
            </w:r>
          </w:p>
        </w:tc>
        <w:tc>
          <w:tcPr>
            <w:tcW w:w="263" w:type="pct"/>
            <w:tcBorders>
              <w:top w:val="nil"/>
              <w:left w:val="nil"/>
              <w:bottom w:val="nil"/>
              <w:right w:val="nil"/>
            </w:tcBorders>
            <w:shd w:val="clear" w:color="auto" w:fill="auto"/>
            <w:noWrap/>
            <w:vAlign w:val="bottom"/>
            <w:hideMark/>
          </w:tcPr>
          <w:p w14:paraId="32F7DFE3"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6A54CB59"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520A04E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56AD72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ECCC6B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20F0224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375F3EA1" w14:textId="77777777" w:rsidR="00F25277" w:rsidRPr="001C02C8" w:rsidRDefault="00F25277" w:rsidP="00802FCB">
            <w:pPr>
              <w:jc w:val="center"/>
              <w:rPr>
                <w:lang w:val="en-US"/>
              </w:rPr>
            </w:pPr>
            <w:r w:rsidRPr="001C02C8">
              <w:rPr>
                <w:lang w:val="en-US"/>
              </w:rPr>
              <w:t>19</w:t>
            </w:r>
          </w:p>
        </w:tc>
        <w:tc>
          <w:tcPr>
            <w:tcW w:w="263" w:type="pct"/>
            <w:tcBorders>
              <w:top w:val="nil"/>
              <w:left w:val="nil"/>
              <w:bottom w:val="nil"/>
              <w:right w:val="nil"/>
            </w:tcBorders>
            <w:shd w:val="clear" w:color="000000" w:fill="E7E6E6"/>
            <w:noWrap/>
            <w:vAlign w:val="bottom"/>
            <w:hideMark/>
          </w:tcPr>
          <w:p w14:paraId="5BF27B9B" w14:textId="77777777" w:rsidR="00F25277" w:rsidRPr="001C02C8" w:rsidRDefault="00F25277" w:rsidP="00802FCB">
            <w:pPr>
              <w:jc w:val="center"/>
              <w:rPr>
                <w:lang w:val="en-US"/>
              </w:rPr>
            </w:pPr>
            <w:r w:rsidRPr="001C02C8">
              <w:rPr>
                <w:lang w:val="en-US"/>
              </w:rPr>
              <w:t>3</w:t>
            </w:r>
          </w:p>
        </w:tc>
        <w:tc>
          <w:tcPr>
            <w:tcW w:w="263" w:type="pct"/>
            <w:tcBorders>
              <w:top w:val="nil"/>
              <w:left w:val="nil"/>
              <w:bottom w:val="nil"/>
              <w:right w:val="nil"/>
            </w:tcBorders>
            <w:shd w:val="clear" w:color="000000" w:fill="E7E6E6"/>
            <w:noWrap/>
            <w:vAlign w:val="bottom"/>
            <w:hideMark/>
          </w:tcPr>
          <w:p w14:paraId="007CD057"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000000" w:fill="E7E6E6"/>
            <w:noWrap/>
            <w:vAlign w:val="bottom"/>
            <w:hideMark/>
          </w:tcPr>
          <w:p w14:paraId="4F5143B7" w14:textId="77777777" w:rsidR="00F25277" w:rsidRPr="001C02C8" w:rsidRDefault="00F25277" w:rsidP="00802FCB">
            <w:pPr>
              <w:jc w:val="center"/>
              <w:rPr>
                <w:lang w:val="en-US"/>
              </w:rPr>
            </w:pPr>
            <w:r w:rsidRPr="001C02C8">
              <w:rPr>
                <w:lang w:val="en-US"/>
              </w:rPr>
              <w:t>16</w:t>
            </w:r>
          </w:p>
        </w:tc>
      </w:tr>
      <w:tr w:rsidR="00F25277" w:rsidRPr="001C02C8" w14:paraId="4F66B216" w14:textId="77777777" w:rsidTr="00F25277">
        <w:trPr>
          <w:trHeight w:val="300"/>
        </w:trPr>
        <w:tc>
          <w:tcPr>
            <w:tcW w:w="263" w:type="pct"/>
            <w:tcBorders>
              <w:top w:val="nil"/>
              <w:left w:val="nil"/>
              <w:bottom w:val="nil"/>
              <w:right w:val="nil"/>
            </w:tcBorders>
            <w:shd w:val="clear" w:color="auto" w:fill="auto"/>
            <w:noWrap/>
            <w:vAlign w:val="bottom"/>
            <w:hideMark/>
          </w:tcPr>
          <w:p w14:paraId="35DBEA7F" w14:textId="77777777" w:rsidR="00F25277" w:rsidRPr="001C02C8" w:rsidRDefault="00F25277" w:rsidP="00F25277">
            <w:pPr>
              <w:jc w:val="right"/>
              <w:rPr>
                <w:b/>
                <w:bCs/>
                <w:lang w:val="en-US"/>
              </w:rPr>
            </w:pPr>
            <w:r w:rsidRPr="001C02C8">
              <w:rPr>
                <w:b/>
                <w:bCs/>
                <w:lang w:val="en-US"/>
              </w:rPr>
              <w:t>80</w:t>
            </w:r>
          </w:p>
        </w:tc>
        <w:tc>
          <w:tcPr>
            <w:tcW w:w="263" w:type="pct"/>
            <w:tcBorders>
              <w:top w:val="nil"/>
              <w:left w:val="nil"/>
              <w:bottom w:val="nil"/>
              <w:right w:val="nil"/>
            </w:tcBorders>
            <w:shd w:val="clear" w:color="auto" w:fill="auto"/>
            <w:noWrap/>
            <w:vAlign w:val="bottom"/>
            <w:hideMark/>
          </w:tcPr>
          <w:p w14:paraId="50BFC7F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866AFDC" w14:textId="77777777" w:rsidR="00F25277" w:rsidRPr="001C02C8" w:rsidRDefault="00F25277" w:rsidP="00802FCB">
            <w:pPr>
              <w:jc w:val="center"/>
              <w:rPr>
                <w:lang w:val="en-US"/>
              </w:rPr>
            </w:pPr>
            <w:r w:rsidRPr="001C02C8">
              <w:rPr>
                <w:lang w:val="en-US"/>
              </w:rPr>
              <w:t>7</w:t>
            </w:r>
          </w:p>
        </w:tc>
        <w:tc>
          <w:tcPr>
            <w:tcW w:w="263" w:type="pct"/>
            <w:tcBorders>
              <w:top w:val="nil"/>
              <w:left w:val="nil"/>
              <w:bottom w:val="nil"/>
              <w:right w:val="nil"/>
            </w:tcBorders>
            <w:shd w:val="clear" w:color="auto" w:fill="auto"/>
            <w:noWrap/>
            <w:vAlign w:val="bottom"/>
            <w:hideMark/>
          </w:tcPr>
          <w:p w14:paraId="46756B0E" w14:textId="77777777" w:rsidR="00F25277" w:rsidRPr="001C02C8" w:rsidRDefault="00F25277" w:rsidP="00802FCB">
            <w:pPr>
              <w:jc w:val="center"/>
              <w:rPr>
                <w:lang w:val="en-US"/>
              </w:rPr>
            </w:pPr>
            <w:r w:rsidRPr="001C02C8">
              <w:rPr>
                <w:lang w:val="en-US"/>
              </w:rPr>
              <w:t>7</w:t>
            </w:r>
          </w:p>
        </w:tc>
        <w:tc>
          <w:tcPr>
            <w:tcW w:w="263" w:type="pct"/>
            <w:tcBorders>
              <w:top w:val="nil"/>
              <w:left w:val="nil"/>
              <w:bottom w:val="nil"/>
              <w:right w:val="nil"/>
            </w:tcBorders>
            <w:shd w:val="clear" w:color="auto" w:fill="auto"/>
            <w:noWrap/>
            <w:vAlign w:val="bottom"/>
            <w:hideMark/>
          </w:tcPr>
          <w:p w14:paraId="2198D3A7" w14:textId="77777777" w:rsidR="00F25277" w:rsidRPr="001C02C8" w:rsidRDefault="00F25277" w:rsidP="00802FCB">
            <w:pPr>
              <w:jc w:val="center"/>
              <w:rPr>
                <w:lang w:val="en-US"/>
              </w:rPr>
            </w:pPr>
            <w:r w:rsidRPr="001C02C8">
              <w:rPr>
                <w:lang w:val="en-US"/>
              </w:rPr>
              <w:t>3</w:t>
            </w:r>
          </w:p>
        </w:tc>
        <w:tc>
          <w:tcPr>
            <w:tcW w:w="263" w:type="pct"/>
            <w:tcBorders>
              <w:top w:val="nil"/>
              <w:left w:val="nil"/>
              <w:bottom w:val="nil"/>
              <w:right w:val="nil"/>
            </w:tcBorders>
            <w:shd w:val="clear" w:color="auto" w:fill="auto"/>
            <w:noWrap/>
            <w:vAlign w:val="bottom"/>
            <w:hideMark/>
          </w:tcPr>
          <w:p w14:paraId="7EFC5FCB"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2F3DC71"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505CB1E4" w14:textId="77777777" w:rsidR="00F25277" w:rsidRPr="001C02C8" w:rsidRDefault="00F25277" w:rsidP="00802FCB">
            <w:pPr>
              <w:jc w:val="center"/>
              <w:rPr>
                <w:lang w:val="en-US"/>
              </w:rPr>
            </w:pPr>
            <w:r w:rsidRPr="001C02C8">
              <w:rPr>
                <w:lang w:val="en-US"/>
              </w:rPr>
              <w:t>11</w:t>
            </w:r>
          </w:p>
        </w:tc>
        <w:tc>
          <w:tcPr>
            <w:tcW w:w="263" w:type="pct"/>
            <w:tcBorders>
              <w:top w:val="nil"/>
              <w:left w:val="nil"/>
              <w:bottom w:val="nil"/>
              <w:right w:val="nil"/>
            </w:tcBorders>
            <w:shd w:val="clear" w:color="auto" w:fill="auto"/>
            <w:noWrap/>
            <w:vAlign w:val="bottom"/>
            <w:hideMark/>
          </w:tcPr>
          <w:p w14:paraId="0F2165AD" w14:textId="77777777" w:rsidR="00F25277" w:rsidRPr="001C02C8" w:rsidRDefault="00F25277" w:rsidP="00802FCB">
            <w:pPr>
              <w:jc w:val="center"/>
              <w:rPr>
                <w:lang w:val="en-US"/>
              </w:rPr>
            </w:pPr>
            <w:r w:rsidRPr="001C02C8">
              <w:rPr>
                <w:lang w:val="en-US"/>
              </w:rPr>
              <w:t>5</w:t>
            </w:r>
          </w:p>
        </w:tc>
        <w:tc>
          <w:tcPr>
            <w:tcW w:w="263" w:type="pct"/>
            <w:tcBorders>
              <w:top w:val="nil"/>
              <w:left w:val="nil"/>
              <w:bottom w:val="nil"/>
              <w:right w:val="nil"/>
            </w:tcBorders>
            <w:shd w:val="clear" w:color="auto" w:fill="auto"/>
            <w:noWrap/>
            <w:vAlign w:val="bottom"/>
            <w:hideMark/>
          </w:tcPr>
          <w:p w14:paraId="0F465C44" w14:textId="77777777" w:rsidR="00F25277" w:rsidRPr="001C02C8" w:rsidRDefault="00F25277" w:rsidP="00802FCB">
            <w:pPr>
              <w:jc w:val="center"/>
              <w:rPr>
                <w:lang w:val="en-US"/>
              </w:rPr>
            </w:pPr>
            <w:r w:rsidRPr="001C02C8">
              <w:rPr>
                <w:lang w:val="en-US"/>
              </w:rPr>
              <w:t>7</w:t>
            </w:r>
          </w:p>
        </w:tc>
        <w:tc>
          <w:tcPr>
            <w:tcW w:w="263" w:type="pct"/>
            <w:tcBorders>
              <w:top w:val="nil"/>
              <w:left w:val="nil"/>
              <w:bottom w:val="nil"/>
              <w:right w:val="nil"/>
            </w:tcBorders>
            <w:shd w:val="clear" w:color="auto" w:fill="auto"/>
            <w:noWrap/>
            <w:vAlign w:val="bottom"/>
            <w:hideMark/>
          </w:tcPr>
          <w:p w14:paraId="194E5BF2" w14:textId="77777777" w:rsidR="00F25277" w:rsidRPr="001C02C8" w:rsidRDefault="00F25277" w:rsidP="00802FCB">
            <w:pPr>
              <w:jc w:val="center"/>
              <w:rPr>
                <w:lang w:val="en-US"/>
              </w:rPr>
            </w:pPr>
            <w:r w:rsidRPr="001C02C8">
              <w:rPr>
                <w:lang w:val="en-US"/>
              </w:rPr>
              <w:t>2</w:t>
            </w:r>
          </w:p>
        </w:tc>
        <w:tc>
          <w:tcPr>
            <w:tcW w:w="263" w:type="pct"/>
            <w:tcBorders>
              <w:top w:val="nil"/>
              <w:left w:val="nil"/>
              <w:bottom w:val="nil"/>
              <w:right w:val="nil"/>
            </w:tcBorders>
            <w:shd w:val="clear" w:color="auto" w:fill="auto"/>
            <w:noWrap/>
            <w:vAlign w:val="bottom"/>
            <w:hideMark/>
          </w:tcPr>
          <w:p w14:paraId="6E2A121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F0467D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70FEC7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48F01AE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3E45D3AF" w14:textId="77777777" w:rsidR="00F25277" w:rsidRPr="001C02C8" w:rsidRDefault="00F25277" w:rsidP="00802FCB">
            <w:pPr>
              <w:jc w:val="center"/>
              <w:rPr>
                <w:lang w:val="en-US"/>
              </w:rPr>
            </w:pPr>
            <w:r w:rsidRPr="001C02C8">
              <w:rPr>
                <w:lang w:val="en-US"/>
              </w:rPr>
              <w:t>46</w:t>
            </w:r>
          </w:p>
        </w:tc>
        <w:tc>
          <w:tcPr>
            <w:tcW w:w="263" w:type="pct"/>
            <w:tcBorders>
              <w:top w:val="nil"/>
              <w:left w:val="nil"/>
              <w:bottom w:val="nil"/>
              <w:right w:val="nil"/>
            </w:tcBorders>
            <w:shd w:val="clear" w:color="000000" w:fill="E7E6E6"/>
            <w:noWrap/>
            <w:vAlign w:val="bottom"/>
            <w:hideMark/>
          </w:tcPr>
          <w:p w14:paraId="17D6B565" w14:textId="77777777" w:rsidR="00F25277" w:rsidRPr="001C02C8" w:rsidRDefault="00F25277" w:rsidP="00802FCB">
            <w:pPr>
              <w:jc w:val="center"/>
              <w:rPr>
                <w:lang w:val="en-US"/>
              </w:rPr>
            </w:pPr>
            <w:r w:rsidRPr="001C02C8">
              <w:rPr>
                <w:lang w:val="en-US"/>
              </w:rPr>
              <w:t>24</w:t>
            </w:r>
          </w:p>
        </w:tc>
        <w:tc>
          <w:tcPr>
            <w:tcW w:w="263" w:type="pct"/>
            <w:tcBorders>
              <w:top w:val="nil"/>
              <w:left w:val="nil"/>
              <w:bottom w:val="nil"/>
              <w:right w:val="nil"/>
            </w:tcBorders>
            <w:shd w:val="clear" w:color="000000" w:fill="E7E6E6"/>
            <w:noWrap/>
            <w:vAlign w:val="bottom"/>
            <w:hideMark/>
          </w:tcPr>
          <w:p w14:paraId="22F9AED9"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000000" w:fill="E7E6E6"/>
            <w:noWrap/>
            <w:vAlign w:val="bottom"/>
            <w:hideMark/>
          </w:tcPr>
          <w:p w14:paraId="5FB5756D" w14:textId="77777777" w:rsidR="00F25277" w:rsidRPr="001C02C8" w:rsidRDefault="00F25277" w:rsidP="00802FCB">
            <w:pPr>
              <w:jc w:val="center"/>
              <w:rPr>
                <w:lang w:val="en-US"/>
              </w:rPr>
            </w:pPr>
            <w:r w:rsidRPr="001C02C8">
              <w:rPr>
                <w:lang w:val="en-US"/>
              </w:rPr>
              <w:t>64</w:t>
            </w:r>
          </w:p>
        </w:tc>
      </w:tr>
      <w:tr w:rsidR="00F25277" w:rsidRPr="001C02C8" w14:paraId="0B220695" w14:textId="77777777" w:rsidTr="00F25277">
        <w:trPr>
          <w:trHeight w:val="300"/>
        </w:trPr>
        <w:tc>
          <w:tcPr>
            <w:tcW w:w="263" w:type="pct"/>
            <w:tcBorders>
              <w:top w:val="nil"/>
              <w:left w:val="nil"/>
              <w:bottom w:val="nil"/>
              <w:right w:val="nil"/>
            </w:tcBorders>
            <w:shd w:val="clear" w:color="auto" w:fill="auto"/>
            <w:noWrap/>
            <w:vAlign w:val="bottom"/>
            <w:hideMark/>
          </w:tcPr>
          <w:p w14:paraId="31CAC784" w14:textId="77777777" w:rsidR="00F25277" w:rsidRPr="001C02C8" w:rsidRDefault="00F25277" w:rsidP="00F25277">
            <w:pPr>
              <w:jc w:val="right"/>
              <w:rPr>
                <w:b/>
                <w:bCs/>
                <w:lang w:val="en-US"/>
              </w:rPr>
            </w:pPr>
            <w:r w:rsidRPr="001C02C8">
              <w:rPr>
                <w:b/>
                <w:bCs/>
                <w:lang w:val="en-US"/>
              </w:rPr>
              <w:t>100</w:t>
            </w:r>
          </w:p>
        </w:tc>
        <w:tc>
          <w:tcPr>
            <w:tcW w:w="263" w:type="pct"/>
            <w:tcBorders>
              <w:top w:val="nil"/>
              <w:left w:val="nil"/>
              <w:bottom w:val="nil"/>
              <w:right w:val="nil"/>
            </w:tcBorders>
            <w:shd w:val="clear" w:color="auto" w:fill="auto"/>
            <w:noWrap/>
            <w:vAlign w:val="bottom"/>
            <w:hideMark/>
          </w:tcPr>
          <w:p w14:paraId="4B54DE6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1E51240" w14:textId="77777777" w:rsidR="00F25277" w:rsidRPr="001C02C8" w:rsidRDefault="00F25277" w:rsidP="00802FCB">
            <w:pPr>
              <w:jc w:val="center"/>
              <w:rPr>
                <w:lang w:val="en-US"/>
              </w:rPr>
            </w:pPr>
            <w:r w:rsidRPr="001C02C8">
              <w:rPr>
                <w:lang w:val="en-US"/>
              </w:rPr>
              <w:t>5</w:t>
            </w:r>
          </w:p>
        </w:tc>
        <w:tc>
          <w:tcPr>
            <w:tcW w:w="263" w:type="pct"/>
            <w:tcBorders>
              <w:top w:val="nil"/>
              <w:left w:val="nil"/>
              <w:bottom w:val="nil"/>
              <w:right w:val="nil"/>
            </w:tcBorders>
            <w:shd w:val="clear" w:color="auto" w:fill="auto"/>
            <w:noWrap/>
            <w:vAlign w:val="bottom"/>
            <w:hideMark/>
          </w:tcPr>
          <w:p w14:paraId="1BF9EC41"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5DE94CA2"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5A2DC69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92812E7"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169FA6B" w14:textId="77777777" w:rsidR="00F25277" w:rsidRPr="001C02C8" w:rsidRDefault="00F25277" w:rsidP="00802FCB">
            <w:pPr>
              <w:jc w:val="center"/>
              <w:rPr>
                <w:lang w:val="en-US"/>
              </w:rPr>
            </w:pPr>
            <w:r w:rsidRPr="001C02C8">
              <w:rPr>
                <w:lang w:val="en-US"/>
              </w:rPr>
              <w:t>2</w:t>
            </w:r>
          </w:p>
        </w:tc>
        <w:tc>
          <w:tcPr>
            <w:tcW w:w="263" w:type="pct"/>
            <w:tcBorders>
              <w:top w:val="nil"/>
              <w:left w:val="nil"/>
              <w:bottom w:val="nil"/>
              <w:right w:val="nil"/>
            </w:tcBorders>
            <w:shd w:val="clear" w:color="auto" w:fill="auto"/>
            <w:noWrap/>
            <w:vAlign w:val="bottom"/>
            <w:hideMark/>
          </w:tcPr>
          <w:p w14:paraId="59B88DD2" w14:textId="77777777" w:rsidR="00F25277" w:rsidRPr="001C02C8" w:rsidRDefault="00F25277" w:rsidP="00802FCB">
            <w:pPr>
              <w:jc w:val="center"/>
              <w:rPr>
                <w:lang w:val="en-US"/>
              </w:rPr>
            </w:pPr>
            <w:r w:rsidRPr="001C02C8">
              <w:rPr>
                <w:lang w:val="en-US"/>
              </w:rPr>
              <w:t>11</w:t>
            </w:r>
          </w:p>
        </w:tc>
        <w:tc>
          <w:tcPr>
            <w:tcW w:w="263" w:type="pct"/>
            <w:tcBorders>
              <w:top w:val="nil"/>
              <w:left w:val="nil"/>
              <w:bottom w:val="nil"/>
              <w:right w:val="nil"/>
            </w:tcBorders>
            <w:shd w:val="clear" w:color="auto" w:fill="auto"/>
            <w:noWrap/>
            <w:vAlign w:val="bottom"/>
            <w:hideMark/>
          </w:tcPr>
          <w:p w14:paraId="18259EEA" w14:textId="77777777" w:rsidR="00F25277" w:rsidRPr="001C02C8" w:rsidRDefault="00F25277" w:rsidP="00802FCB">
            <w:pPr>
              <w:jc w:val="center"/>
              <w:rPr>
                <w:lang w:val="en-US"/>
              </w:rPr>
            </w:pPr>
            <w:r w:rsidRPr="001C02C8">
              <w:rPr>
                <w:lang w:val="en-US"/>
              </w:rPr>
              <w:t>9</w:t>
            </w:r>
          </w:p>
        </w:tc>
        <w:tc>
          <w:tcPr>
            <w:tcW w:w="263" w:type="pct"/>
            <w:tcBorders>
              <w:top w:val="nil"/>
              <w:left w:val="nil"/>
              <w:bottom w:val="nil"/>
              <w:right w:val="nil"/>
            </w:tcBorders>
            <w:shd w:val="clear" w:color="auto" w:fill="auto"/>
            <w:noWrap/>
            <w:vAlign w:val="bottom"/>
            <w:hideMark/>
          </w:tcPr>
          <w:p w14:paraId="764E2BFB" w14:textId="77777777" w:rsidR="00F25277" w:rsidRPr="001C02C8" w:rsidRDefault="00F25277" w:rsidP="00802FCB">
            <w:pPr>
              <w:jc w:val="center"/>
              <w:rPr>
                <w:lang w:val="en-US"/>
              </w:rPr>
            </w:pPr>
            <w:r w:rsidRPr="001C02C8">
              <w:rPr>
                <w:lang w:val="en-US"/>
              </w:rPr>
              <w:t>3</w:t>
            </w:r>
          </w:p>
        </w:tc>
        <w:tc>
          <w:tcPr>
            <w:tcW w:w="263" w:type="pct"/>
            <w:tcBorders>
              <w:top w:val="nil"/>
              <w:left w:val="nil"/>
              <w:bottom w:val="nil"/>
              <w:right w:val="nil"/>
            </w:tcBorders>
            <w:shd w:val="clear" w:color="auto" w:fill="auto"/>
            <w:noWrap/>
            <w:vAlign w:val="bottom"/>
            <w:hideMark/>
          </w:tcPr>
          <w:p w14:paraId="2FFA2622"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A95BA3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D14F3D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7DA8918" w14:textId="77777777" w:rsidR="00F25277" w:rsidRPr="001C02C8" w:rsidRDefault="00F25277" w:rsidP="00802FCB">
            <w:pPr>
              <w:jc w:val="center"/>
              <w:rPr>
                <w:lang w:val="en-US"/>
              </w:rPr>
            </w:pPr>
            <w:r w:rsidRPr="001C02C8">
              <w:rPr>
                <w:lang w:val="en-US"/>
              </w:rPr>
              <w:t>3</w:t>
            </w:r>
          </w:p>
        </w:tc>
        <w:tc>
          <w:tcPr>
            <w:tcW w:w="263" w:type="pct"/>
            <w:tcBorders>
              <w:top w:val="nil"/>
              <w:left w:val="nil"/>
              <w:bottom w:val="nil"/>
              <w:right w:val="nil"/>
            </w:tcBorders>
            <w:shd w:val="clear" w:color="auto" w:fill="auto"/>
            <w:noWrap/>
            <w:vAlign w:val="bottom"/>
            <w:hideMark/>
          </w:tcPr>
          <w:p w14:paraId="55CA3456" w14:textId="77777777" w:rsidR="00F25277" w:rsidRPr="001C02C8" w:rsidRDefault="00F25277" w:rsidP="00802FCB">
            <w:pPr>
              <w:jc w:val="center"/>
              <w:rPr>
                <w:lang w:val="en-US"/>
              </w:rPr>
            </w:pPr>
            <w:r w:rsidRPr="001C02C8">
              <w:rPr>
                <w:lang w:val="en-US"/>
              </w:rPr>
              <w:t>89</w:t>
            </w:r>
          </w:p>
        </w:tc>
        <w:tc>
          <w:tcPr>
            <w:tcW w:w="263" w:type="pct"/>
            <w:tcBorders>
              <w:top w:val="nil"/>
              <w:left w:val="nil"/>
              <w:bottom w:val="nil"/>
              <w:right w:val="nil"/>
            </w:tcBorders>
            <w:shd w:val="clear" w:color="auto" w:fill="auto"/>
            <w:noWrap/>
            <w:vAlign w:val="bottom"/>
            <w:hideMark/>
          </w:tcPr>
          <w:p w14:paraId="4946A02F" w14:textId="77777777" w:rsidR="00F25277" w:rsidRPr="001C02C8" w:rsidRDefault="00F25277" w:rsidP="00802FCB">
            <w:pPr>
              <w:jc w:val="center"/>
              <w:rPr>
                <w:lang w:val="en-US"/>
              </w:rPr>
            </w:pPr>
            <w:r w:rsidRPr="001C02C8">
              <w:rPr>
                <w:lang w:val="en-US"/>
              </w:rPr>
              <w:t>109</w:t>
            </w:r>
          </w:p>
        </w:tc>
        <w:tc>
          <w:tcPr>
            <w:tcW w:w="263" w:type="pct"/>
            <w:tcBorders>
              <w:top w:val="nil"/>
              <w:left w:val="nil"/>
              <w:bottom w:val="nil"/>
              <w:right w:val="nil"/>
            </w:tcBorders>
            <w:shd w:val="clear" w:color="auto" w:fill="auto"/>
            <w:noWrap/>
            <w:vAlign w:val="bottom"/>
            <w:hideMark/>
          </w:tcPr>
          <w:p w14:paraId="357BF5DB" w14:textId="77777777" w:rsidR="00F25277" w:rsidRPr="001C02C8" w:rsidRDefault="00F25277" w:rsidP="00802FCB">
            <w:pPr>
              <w:jc w:val="center"/>
              <w:rPr>
                <w:lang w:val="en-US"/>
              </w:rPr>
            </w:pPr>
            <w:r w:rsidRPr="001C02C8">
              <w:rPr>
                <w:lang w:val="en-US"/>
              </w:rPr>
              <w:t>40</w:t>
            </w:r>
          </w:p>
        </w:tc>
        <w:tc>
          <w:tcPr>
            <w:tcW w:w="263" w:type="pct"/>
            <w:tcBorders>
              <w:top w:val="nil"/>
              <w:left w:val="nil"/>
              <w:bottom w:val="nil"/>
              <w:right w:val="nil"/>
            </w:tcBorders>
            <w:shd w:val="clear" w:color="auto" w:fill="auto"/>
            <w:noWrap/>
            <w:vAlign w:val="bottom"/>
            <w:hideMark/>
          </w:tcPr>
          <w:p w14:paraId="6F9390AC" w14:textId="77777777" w:rsidR="00F25277" w:rsidRPr="001C02C8" w:rsidRDefault="00F25277" w:rsidP="00802FCB">
            <w:pPr>
              <w:jc w:val="center"/>
              <w:rPr>
                <w:lang w:val="en-US"/>
              </w:rPr>
            </w:pPr>
            <w:r w:rsidRPr="001C02C8">
              <w:rPr>
                <w:lang w:val="en-US"/>
              </w:rPr>
              <w:t>37</w:t>
            </w:r>
          </w:p>
        </w:tc>
      </w:tr>
      <w:tr w:rsidR="00F25277" w:rsidRPr="001C02C8" w14:paraId="0B9F83CE" w14:textId="77777777" w:rsidTr="00F25277">
        <w:trPr>
          <w:trHeight w:val="300"/>
        </w:trPr>
        <w:tc>
          <w:tcPr>
            <w:tcW w:w="263" w:type="pct"/>
            <w:tcBorders>
              <w:top w:val="nil"/>
              <w:left w:val="nil"/>
              <w:bottom w:val="nil"/>
              <w:right w:val="nil"/>
            </w:tcBorders>
            <w:shd w:val="clear" w:color="auto" w:fill="auto"/>
            <w:noWrap/>
            <w:vAlign w:val="bottom"/>
            <w:hideMark/>
          </w:tcPr>
          <w:p w14:paraId="33632B6A" w14:textId="77777777" w:rsidR="00F25277" w:rsidRPr="001C02C8" w:rsidRDefault="00F25277" w:rsidP="00F25277">
            <w:pPr>
              <w:jc w:val="right"/>
              <w:rPr>
                <w:b/>
                <w:bCs/>
                <w:lang w:val="en-US"/>
              </w:rPr>
            </w:pPr>
            <w:r w:rsidRPr="001C02C8">
              <w:rPr>
                <w:b/>
                <w:bCs/>
                <w:lang w:val="en-US"/>
              </w:rPr>
              <w:t>120</w:t>
            </w:r>
          </w:p>
        </w:tc>
        <w:tc>
          <w:tcPr>
            <w:tcW w:w="263" w:type="pct"/>
            <w:tcBorders>
              <w:top w:val="nil"/>
              <w:left w:val="nil"/>
              <w:bottom w:val="nil"/>
              <w:right w:val="nil"/>
            </w:tcBorders>
            <w:shd w:val="clear" w:color="auto" w:fill="auto"/>
            <w:noWrap/>
            <w:vAlign w:val="bottom"/>
            <w:hideMark/>
          </w:tcPr>
          <w:p w14:paraId="7E855E9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D89D171"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0B34C421" w14:textId="77777777" w:rsidR="00F25277" w:rsidRPr="001C02C8" w:rsidRDefault="00F25277" w:rsidP="00802FCB">
            <w:pPr>
              <w:jc w:val="center"/>
              <w:rPr>
                <w:lang w:val="en-US"/>
              </w:rPr>
            </w:pPr>
            <w:r w:rsidRPr="001C02C8">
              <w:rPr>
                <w:lang w:val="en-US"/>
              </w:rPr>
              <w:t>8</w:t>
            </w:r>
          </w:p>
        </w:tc>
        <w:tc>
          <w:tcPr>
            <w:tcW w:w="263" w:type="pct"/>
            <w:tcBorders>
              <w:top w:val="nil"/>
              <w:left w:val="nil"/>
              <w:bottom w:val="nil"/>
              <w:right w:val="nil"/>
            </w:tcBorders>
            <w:shd w:val="clear" w:color="auto" w:fill="auto"/>
            <w:noWrap/>
            <w:vAlign w:val="bottom"/>
            <w:hideMark/>
          </w:tcPr>
          <w:p w14:paraId="0254E4EF"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0DDF481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9DE6F95"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56B78F3" w14:textId="77777777" w:rsidR="00F25277" w:rsidRPr="001C02C8" w:rsidRDefault="00F25277" w:rsidP="00802FCB">
            <w:pPr>
              <w:jc w:val="center"/>
              <w:rPr>
                <w:lang w:val="en-US"/>
              </w:rPr>
            </w:pPr>
            <w:r w:rsidRPr="001C02C8">
              <w:rPr>
                <w:lang w:val="en-US"/>
              </w:rPr>
              <w:t>6</w:t>
            </w:r>
          </w:p>
        </w:tc>
        <w:tc>
          <w:tcPr>
            <w:tcW w:w="263" w:type="pct"/>
            <w:tcBorders>
              <w:top w:val="nil"/>
              <w:left w:val="nil"/>
              <w:bottom w:val="nil"/>
              <w:right w:val="nil"/>
            </w:tcBorders>
            <w:shd w:val="clear" w:color="auto" w:fill="auto"/>
            <w:noWrap/>
            <w:vAlign w:val="bottom"/>
            <w:hideMark/>
          </w:tcPr>
          <w:p w14:paraId="370BE99B" w14:textId="77777777" w:rsidR="00F25277" w:rsidRPr="001C02C8" w:rsidRDefault="00F25277" w:rsidP="00802FCB">
            <w:pPr>
              <w:jc w:val="center"/>
              <w:rPr>
                <w:lang w:val="en-US"/>
              </w:rPr>
            </w:pPr>
            <w:r w:rsidRPr="001C02C8">
              <w:rPr>
                <w:lang w:val="en-US"/>
              </w:rPr>
              <w:t>8</w:t>
            </w:r>
          </w:p>
        </w:tc>
        <w:tc>
          <w:tcPr>
            <w:tcW w:w="263" w:type="pct"/>
            <w:tcBorders>
              <w:top w:val="nil"/>
              <w:left w:val="nil"/>
              <w:bottom w:val="nil"/>
              <w:right w:val="nil"/>
            </w:tcBorders>
            <w:shd w:val="clear" w:color="auto" w:fill="auto"/>
            <w:noWrap/>
            <w:vAlign w:val="bottom"/>
            <w:hideMark/>
          </w:tcPr>
          <w:p w14:paraId="5F0DA55D"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298DDA9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208C69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5B6D3C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1E8A74F" w14:textId="77777777" w:rsidR="00F25277" w:rsidRPr="001C02C8" w:rsidRDefault="00F25277" w:rsidP="00802FCB">
            <w:pPr>
              <w:jc w:val="center"/>
              <w:rPr>
                <w:lang w:val="en-US"/>
              </w:rPr>
            </w:pPr>
            <w:r w:rsidRPr="001C02C8">
              <w:rPr>
                <w:lang w:val="en-US"/>
              </w:rPr>
              <w:t>2</w:t>
            </w:r>
          </w:p>
        </w:tc>
        <w:tc>
          <w:tcPr>
            <w:tcW w:w="263" w:type="pct"/>
            <w:tcBorders>
              <w:top w:val="nil"/>
              <w:left w:val="nil"/>
              <w:bottom w:val="nil"/>
              <w:right w:val="nil"/>
            </w:tcBorders>
            <w:shd w:val="clear" w:color="auto" w:fill="auto"/>
            <w:noWrap/>
            <w:vAlign w:val="bottom"/>
            <w:hideMark/>
          </w:tcPr>
          <w:p w14:paraId="456745E2" w14:textId="77777777" w:rsidR="00F25277" w:rsidRPr="001C02C8" w:rsidRDefault="00F25277" w:rsidP="00802FCB">
            <w:pPr>
              <w:jc w:val="center"/>
              <w:rPr>
                <w:lang w:val="en-US"/>
              </w:rPr>
            </w:pPr>
            <w:r w:rsidRPr="001C02C8">
              <w:rPr>
                <w:lang w:val="en-US"/>
              </w:rPr>
              <w:t>10</w:t>
            </w:r>
          </w:p>
        </w:tc>
        <w:tc>
          <w:tcPr>
            <w:tcW w:w="263" w:type="pct"/>
            <w:tcBorders>
              <w:top w:val="nil"/>
              <w:left w:val="nil"/>
              <w:bottom w:val="nil"/>
              <w:right w:val="nil"/>
            </w:tcBorders>
            <w:shd w:val="clear" w:color="auto" w:fill="auto"/>
            <w:noWrap/>
            <w:vAlign w:val="bottom"/>
            <w:hideMark/>
          </w:tcPr>
          <w:p w14:paraId="25F0D42F" w14:textId="77777777" w:rsidR="00F25277" w:rsidRPr="001C02C8" w:rsidRDefault="00F25277" w:rsidP="00802FCB">
            <w:pPr>
              <w:jc w:val="center"/>
              <w:rPr>
                <w:lang w:val="en-US"/>
              </w:rPr>
            </w:pPr>
            <w:r w:rsidRPr="001C02C8">
              <w:rPr>
                <w:lang w:val="en-US"/>
              </w:rPr>
              <w:t>55</w:t>
            </w:r>
          </w:p>
        </w:tc>
        <w:tc>
          <w:tcPr>
            <w:tcW w:w="263" w:type="pct"/>
            <w:tcBorders>
              <w:top w:val="nil"/>
              <w:left w:val="nil"/>
              <w:bottom w:val="nil"/>
              <w:right w:val="nil"/>
            </w:tcBorders>
            <w:shd w:val="clear" w:color="auto" w:fill="auto"/>
            <w:noWrap/>
            <w:vAlign w:val="bottom"/>
            <w:hideMark/>
          </w:tcPr>
          <w:p w14:paraId="2308C3D3" w14:textId="77777777" w:rsidR="00F25277" w:rsidRPr="001C02C8" w:rsidRDefault="00F25277" w:rsidP="00802FCB">
            <w:pPr>
              <w:jc w:val="center"/>
              <w:rPr>
                <w:lang w:val="en-US"/>
              </w:rPr>
            </w:pPr>
            <w:r w:rsidRPr="001C02C8">
              <w:rPr>
                <w:lang w:val="en-US"/>
              </w:rPr>
              <w:t>88</w:t>
            </w:r>
          </w:p>
        </w:tc>
        <w:tc>
          <w:tcPr>
            <w:tcW w:w="263" w:type="pct"/>
            <w:tcBorders>
              <w:top w:val="nil"/>
              <w:left w:val="nil"/>
              <w:bottom w:val="nil"/>
              <w:right w:val="nil"/>
            </w:tcBorders>
            <w:shd w:val="clear" w:color="auto" w:fill="auto"/>
            <w:noWrap/>
            <w:vAlign w:val="bottom"/>
            <w:hideMark/>
          </w:tcPr>
          <w:p w14:paraId="224D4AB3" w14:textId="77777777" w:rsidR="00F25277" w:rsidRPr="001C02C8" w:rsidRDefault="00F25277" w:rsidP="00802FCB">
            <w:pPr>
              <w:jc w:val="center"/>
              <w:rPr>
                <w:lang w:val="en-US"/>
              </w:rPr>
            </w:pPr>
            <w:r w:rsidRPr="001C02C8">
              <w:rPr>
                <w:lang w:val="en-US"/>
              </w:rPr>
              <w:t>45</w:t>
            </w:r>
          </w:p>
        </w:tc>
        <w:tc>
          <w:tcPr>
            <w:tcW w:w="263" w:type="pct"/>
            <w:tcBorders>
              <w:top w:val="nil"/>
              <w:left w:val="nil"/>
              <w:bottom w:val="nil"/>
              <w:right w:val="nil"/>
            </w:tcBorders>
            <w:shd w:val="clear" w:color="auto" w:fill="auto"/>
            <w:noWrap/>
            <w:vAlign w:val="bottom"/>
            <w:hideMark/>
          </w:tcPr>
          <w:p w14:paraId="0A376EBA" w14:textId="77777777" w:rsidR="00F25277" w:rsidRPr="001C02C8" w:rsidRDefault="00F25277" w:rsidP="00802FCB">
            <w:pPr>
              <w:jc w:val="center"/>
              <w:rPr>
                <w:lang w:val="en-US"/>
              </w:rPr>
            </w:pPr>
            <w:r w:rsidRPr="001C02C8">
              <w:rPr>
                <w:lang w:val="en-US"/>
              </w:rPr>
              <w:t>13</w:t>
            </w:r>
          </w:p>
        </w:tc>
      </w:tr>
      <w:tr w:rsidR="00F25277" w:rsidRPr="001C02C8" w14:paraId="5AEBC835" w14:textId="77777777" w:rsidTr="00F25277">
        <w:trPr>
          <w:trHeight w:val="300"/>
        </w:trPr>
        <w:tc>
          <w:tcPr>
            <w:tcW w:w="263" w:type="pct"/>
            <w:tcBorders>
              <w:top w:val="nil"/>
              <w:left w:val="nil"/>
              <w:bottom w:val="nil"/>
              <w:right w:val="nil"/>
            </w:tcBorders>
            <w:shd w:val="clear" w:color="auto" w:fill="auto"/>
            <w:noWrap/>
            <w:vAlign w:val="bottom"/>
            <w:hideMark/>
          </w:tcPr>
          <w:p w14:paraId="01902C17" w14:textId="77777777" w:rsidR="00F25277" w:rsidRPr="001C02C8" w:rsidRDefault="00F25277" w:rsidP="00F25277">
            <w:pPr>
              <w:jc w:val="right"/>
              <w:rPr>
                <w:b/>
                <w:bCs/>
                <w:lang w:val="en-US"/>
              </w:rPr>
            </w:pPr>
            <w:r w:rsidRPr="001C02C8">
              <w:rPr>
                <w:b/>
                <w:bCs/>
                <w:lang w:val="en-US"/>
              </w:rPr>
              <w:t>140</w:t>
            </w:r>
          </w:p>
        </w:tc>
        <w:tc>
          <w:tcPr>
            <w:tcW w:w="263" w:type="pct"/>
            <w:tcBorders>
              <w:top w:val="nil"/>
              <w:left w:val="nil"/>
              <w:bottom w:val="nil"/>
              <w:right w:val="nil"/>
            </w:tcBorders>
            <w:shd w:val="clear" w:color="auto" w:fill="auto"/>
            <w:noWrap/>
            <w:vAlign w:val="bottom"/>
            <w:hideMark/>
          </w:tcPr>
          <w:p w14:paraId="12F80EF4"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51625AA4"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453C2D2B" w14:textId="77777777" w:rsidR="00F25277" w:rsidRPr="001C02C8" w:rsidRDefault="00F25277" w:rsidP="00802FCB">
            <w:pPr>
              <w:jc w:val="center"/>
              <w:rPr>
                <w:lang w:val="en-US"/>
              </w:rPr>
            </w:pPr>
            <w:r w:rsidRPr="001C02C8">
              <w:rPr>
                <w:lang w:val="en-US"/>
              </w:rPr>
              <w:t>6</w:t>
            </w:r>
          </w:p>
        </w:tc>
        <w:tc>
          <w:tcPr>
            <w:tcW w:w="263" w:type="pct"/>
            <w:tcBorders>
              <w:top w:val="nil"/>
              <w:left w:val="nil"/>
              <w:bottom w:val="nil"/>
              <w:right w:val="nil"/>
            </w:tcBorders>
            <w:shd w:val="clear" w:color="auto" w:fill="auto"/>
            <w:noWrap/>
            <w:vAlign w:val="bottom"/>
            <w:hideMark/>
          </w:tcPr>
          <w:p w14:paraId="309D95DA" w14:textId="77777777" w:rsidR="00F25277" w:rsidRPr="001C02C8" w:rsidRDefault="00F25277" w:rsidP="00802FCB">
            <w:pPr>
              <w:jc w:val="center"/>
              <w:rPr>
                <w:lang w:val="en-US"/>
              </w:rPr>
            </w:pPr>
            <w:r w:rsidRPr="001C02C8">
              <w:rPr>
                <w:lang w:val="en-US"/>
              </w:rPr>
              <w:t>5</w:t>
            </w:r>
          </w:p>
        </w:tc>
        <w:tc>
          <w:tcPr>
            <w:tcW w:w="263" w:type="pct"/>
            <w:tcBorders>
              <w:top w:val="nil"/>
              <w:left w:val="nil"/>
              <w:bottom w:val="nil"/>
              <w:right w:val="nil"/>
            </w:tcBorders>
            <w:shd w:val="clear" w:color="auto" w:fill="auto"/>
            <w:noWrap/>
            <w:vAlign w:val="bottom"/>
            <w:hideMark/>
          </w:tcPr>
          <w:p w14:paraId="288A8DC2"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66D22D7"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3DE8A5F"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0B6F0015"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3C62E77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95799A7"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0AE5D1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C35B80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3E2F196" w14:textId="77777777" w:rsidR="00F25277" w:rsidRPr="001C02C8" w:rsidRDefault="00F25277" w:rsidP="00802FCB">
            <w:pPr>
              <w:jc w:val="center"/>
              <w:rPr>
                <w:lang w:val="en-US"/>
              </w:rPr>
            </w:pPr>
            <w:r w:rsidRPr="001C02C8">
              <w:rPr>
                <w:lang w:val="en-US"/>
              </w:rPr>
              <w:t>10</w:t>
            </w:r>
          </w:p>
        </w:tc>
        <w:tc>
          <w:tcPr>
            <w:tcW w:w="263" w:type="pct"/>
            <w:tcBorders>
              <w:top w:val="nil"/>
              <w:left w:val="nil"/>
              <w:bottom w:val="nil"/>
              <w:right w:val="nil"/>
            </w:tcBorders>
            <w:shd w:val="clear" w:color="auto" w:fill="auto"/>
            <w:noWrap/>
            <w:vAlign w:val="bottom"/>
            <w:hideMark/>
          </w:tcPr>
          <w:p w14:paraId="145AF51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07A296A" w14:textId="77777777" w:rsidR="00F25277" w:rsidRPr="001C02C8" w:rsidRDefault="00F25277" w:rsidP="00802FCB">
            <w:pPr>
              <w:jc w:val="center"/>
              <w:rPr>
                <w:lang w:val="en-US"/>
              </w:rPr>
            </w:pPr>
            <w:r w:rsidRPr="001C02C8">
              <w:rPr>
                <w:lang w:val="en-US"/>
              </w:rPr>
              <w:t>75</w:t>
            </w:r>
          </w:p>
        </w:tc>
        <w:tc>
          <w:tcPr>
            <w:tcW w:w="263" w:type="pct"/>
            <w:tcBorders>
              <w:top w:val="nil"/>
              <w:left w:val="nil"/>
              <w:bottom w:val="nil"/>
              <w:right w:val="nil"/>
            </w:tcBorders>
            <w:shd w:val="clear" w:color="auto" w:fill="auto"/>
            <w:noWrap/>
            <w:vAlign w:val="bottom"/>
            <w:hideMark/>
          </w:tcPr>
          <w:p w14:paraId="69936CBF" w14:textId="77777777" w:rsidR="00F25277" w:rsidRPr="001C02C8" w:rsidRDefault="00F25277" w:rsidP="00802FCB">
            <w:pPr>
              <w:jc w:val="center"/>
              <w:rPr>
                <w:lang w:val="en-US"/>
              </w:rPr>
            </w:pPr>
            <w:r w:rsidRPr="001C02C8">
              <w:rPr>
                <w:lang w:val="en-US"/>
              </w:rPr>
              <w:t>61</w:t>
            </w:r>
          </w:p>
        </w:tc>
        <w:tc>
          <w:tcPr>
            <w:tcW w:w="263" w:type="pct"/>
            <w:tcBorders>
              <w:top w:val="nil"/>
              <w:left w:val="nil"/>
              <w:bottom w:val="nil"/>
              <w:right w:val="nil"/>
            </w:tcBorders>
            <w:shd w:val="clear" w:color="auto" w:fill="auto"/>
            <w:noWrap/>
            <w:vAlign w:val="bottom"/>
            <w:hideMark/>
          </w:tcPr>
          <w:p w14:paraId="57BFBFCA" w14:textId="77777777" w:rsidR="00F25277" w:rsidRPr="001C02C8" w:rsidRDefault="00F25277" w:rsidP="00802FCB">
            <w:pPr>
              <w:jc w:val="center"/>
              <w:rPr>
                <w:lang w:val="en-US"/>
              </w:rPr>
            </w:pPr>
            <w:r w:rsidRPr="001C02C8">
              <w:rPr>
                <w:lang w:val="en-US"/>
              </w:rPr>
              <w:t>16</w:t>
            </w:r>
          </w:p>
        </w:tc>
        <w:tc>
          <w:tcPr>
            <w:tcW w:w="263" w:type="pct"/>
            <w:tcBorders>
              <w:top w:val="nil"/>
              <w:left w:val="nil"/>
              <w:bottom w:val="nil"/>
              <w:right w:val="nil"/>
            </w:tcBorders>
            <w:shd w:val="clear" w:color="auto" w:fill="auto"/>
            <w:noWrap/>
            <w:vAlign w:val="bottom"/>
            <w:hideMark/>
          </w:tcPr>
          <w:p w14:paraId="722D9CF8" w14:textId="77777777" w:rsidR="00F25277" w:rsidRPr="001C02C8" w:rsidRDefault="00F25277" w:rsidP="00802FCB">
            <w:pPr>
              <w:jc w:val="center"/>
              <w:rPr>
                <w:lang w:val="en-US"/>
              </w:rPr>
            </w:pPr>
            <w:r w:rsidRPr="001C02C8">
              <w:rPr>
                <w:lang w:val="en-US"/>
              </w:rPr>
              <w:t>13</w:t>
            </w:r>
          </w:p>
        </w:tc>
      </w:tr>
      <w:tr w:rsidR="00F25277" w:rsidRPr="001C02C8" w14:paraId="468F8005" w14:textId="77777777" w:rsidTr="00F25277">
        <w:trPr>
          <w:trHeight w:val="300"/>
        </w:trPr>
        <w:tc>
          <w:tcPr>
            <w:tcW w:w="263" w:type="pct"/>
            <w:tcBorders>
              <w:top w:val="nil"/>
              <w:left w:val="nil"/>
              <w:bottom w:val="nil"/>
              <w:right w:val="nil"/>
            </w:tcBorders>
            <w:shd w:val="clear" w:color="auto" w:fill="auto"/>
            <w:noWrap/>
            <w:vAlign w:val="bottom"/>
            <w:hideMark/>
          </w:tcPr>
          <w:p w14:paraId="226C8BAC" w14:textId="77777777" w:rsidR="00F25277" w:rsidRPr="001C02C8" w:rsidRDefault="00F25277" w:rsidP="00F25277">
            <w:pPr>
              <w:jc w:val="right"/>
              <w:rPr>
                <w:b/>
                <w:bCs/>
                <w:lang w:val="en-US"/>
              </w:rPr>
            </w:pPr>
            <w:r w:rsidRPr="001C02C8">
              <w:rPr>
                <w:b/>
                <w:bCs/>
                <w:lang w:val="en-US"/>
              </w:rPr>
              <w:t>160</w:t>
            </w:r>
          </w:p>
        </w:tc>
        <w:tc>
          <w:tcPr>
            <w:tcW w:w="263" w:type="pct"/>
            <w:tcBorders>
              <w:top w:val="nil"/>
              <w:left w:val="nil"/>
              <w:bottom w:val="nil"/>
              <w:right w:val="nil"/>
            </w:tcBorders>
            <w:shd w:val="clear" w:color="auto" w:fill="auto"/>
            <w:noWrap/>
            <w:vAlign w:val="bottom"/>
            <w:hideMark/>
          </w:tcPr>
          <w:p w14:paraId="393706F9"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0F134ED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2C4FD93"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0A40DE53"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759DDB9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3FED81F"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22B5FF32" w14:textId="77777777" w:rsidR="00F25277" w:rsidRPr="001C02C8" w:rsidRDefault="00F25277" w:rsidP="00802FCB">
            <w:pPr>
              <w:jc w:val="center"/>
              <w:rPr>
                <w:lang w:val="en-US"/>
              </w:rPr>
            </w:pPr>
            <w:r w:rsidRPr="001C02C8">
              <w:rPr>
                <w:lang w:val="en-US"/>
              </w:rPr>
              <w:t>6</w:t>
            </w:r>
          </w:p>
        </w:tc>
        <w:tc>
          <w:tcPr>
            <w:tcW w:w="263" w:type="pct"/>
            <w:tcBorders>
              <w:top w:val="nil"/>
              <w:left w:val="nil"/>
              <w:bottom w:val="nil"/>
              <w:right w:val="nil"/>
            </w:tcBorders>
            <w:shd w:val="clear" w:color="auto" w:fill="auto"/>
            <w:noWrap/>
            <w:vAlign w:val="bottom"/>
            <w:hideMark/>
          </w:tcPr>
          <w:p w14:paraId="3B0BE427"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523C6E7B"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367350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9695CC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A190A0C"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6DA33A56"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2A01D620" w14:textId="77777777" w:rsidR="00F25277" w:rsidRPr="001C02C8" w:rsidRDefault="00F25277" w:rsidP="00802FCB">
            <w:pPr>
              <w:jc w:val="center"/>
              <w:rPr>
                <w:lang w:val="en-US"/>
              </w:rPr>
            </w:pPr>
            <w:r w:rsidRPr="001C02C8">
              <w:rPr>
                <w:lang w:val="en-US"/>
              </w:rPr>
              <w:t>53</w:t>
            </w:r>
          </w:p>
        </w:tc>
        <w:tc>
          <w:tcPr>
            <w:tcW w:w="263" w:type="pct"/>
            <w:tcBorders>
              <w:top w:val="nil"/>
              <w:left w:val="nil"/>
              <w:bottom w:val="nil"/>
              <w:right w:val="nil"/>
            </w:tcBorders>
            <w:shd w:val="clear" w:color="auto" w:fill="auto"/>
            <w:noWrap/>
            <w:vAlign w:val="bottom"/>
            <w:hideMark/>
          </w:tcPr>
          <w:p w14:paraId="23805E39" w14:textId="77777777" w:rsidR="00F25277" w:rsidRPr="001C02C8" w:rsidRDefault="00F25277" w:rsidP="00802FCB">
            <w:pPr>
              <w:jc w:val="center"/>
              <w:rPr>
                <w:lang w:val="en-US"/>
              </w:rPr>
            </w:pPr>
            <w:r w:rsidRPr="001C02C8">
              <w:rPr>
                <w:lang w:val="en-US"/>
              </w:rPr>
              <w:t>65</w:t>
            </w:r>
          </w:p>
        </w:tc>
        <w:tc>
          <w:tcPr>
            <w:tcW w:w="263" w:type="pct"/>
            <w:tcBorders>
              <w:top w:val="nil"/>
              <w:left w:val="nil"/>
              <w:bottom w:val="nil"/>
              <w:right w:val="nil"/>
            </w:tcBorders>
            <w:shd w:val="clear" w:color="auto" w:fill="auto"/>
            <w:noWrap/>
            <w:vAlign w:val="bottom"/>
            <w:hideMark/>
          </w:tcPr>
          <w:p w14:paraId="0EAB66F5" w14:textId="77777777" w:rsidR="00F25277" w:rsidRPr="001C02C8" w:rsidRDefault="00F25277" w:rsidP="00802FCB">
            <w:pPr>
              <w:jc w:val="center"/>
              <w:rPr>
                <w:lang w:val="en-US"/>
              </w:rPr>
            </w:pPr>
            <w:r w:rsidRPr="001C02C8">
              <w:rPr>
                <w:lang w:val="en-US"/>
              </w:rPr>
              <w:t>60</w:t>
            </w:r>
          </w:p>
        </w:tc>
        <w:tc>
          <w:tcPr>
            <w:tcW w:w="263" w:type="pct"/>
            <w:tcBorders>
              <w:top w:val="nil"/>
              <w:left w:val="nil"/>
              <w:bottom w:val="nil"/>
              <w:right w:val="nil"/>
            </w:tcBorders>
            <w:shd w:val="clear" w:color="auto" w:fill="auto"/>
            <w:noWrap/>
            <w:vAlign w:val="bottom"/>
            <w:hideMark/>
          </w:tcPr>
          <w:p w14:paraId="60998BF6" w14:textId="77777777" w:rsidR="00F25277" w:rsidRPr="001C02C8" w:rsidRDefault="00F25277" w:rsidP="00802FCB">
            <w:pPr>
              <w:jc w:val="center"/>
              <w:rPr>
                <w:lang w:val="en-US"/>
              </w:rPr>
            </w:pPr>
            <w:r w:rsidRPr="001C02C8">
              <w:rPr>
                <w:lang w:val="en-US"/>
              </w:rPr>
              <w:t>69</w:t>
            </w:r>
          </w:p>
        </w:tc>
        <w:tc>
          <w:tcPr>
            <w:tcW w:w="263" w:type="pct"/>
            <w:tcBorders>
              <w:top w:val="nil"/>
              <w:left w:val="nil"/>
              <w:bottom w:val="nil"/>
              <w:right w:val="nil"/>
            </w:tcBorders>
            <w:shd w:val="clear" w:color="auto" w:fill="auto"/>
            <w:noWrap/>
            <w:vAlign w:val="bottom"/>
            <w:hideMark/>
          </w:tcPr>
          <w:p w14:paraId="7D9B36BA" w14:textId="77777777" w:rsidR="00F25277" w:rsidRPr="001C02C8" w:rsidRDefault="00F25277" w:rsidP="00802FCB">
            <w:pPr>
              <w:jc w:val="center"/>
              <w:rPr>
                <w:lang w:val="en-US"/>
              </w:rPr>
            </w:pPr>
            <w:r w:rsidRPr="001C02C8">
              <w:rPr>
                <w:lang w:val="en-US"/>
              </w:rPr>
              <w:t>7</w:t>
            </w:r>
          </w:p>
        </w:tc>
      </w:tr>
      <w:tr w:rsidR="00F25277" w:rsidRPr="001C02C8" w14:paraId="492BED19" w14:textId="77777777" w:rsidTr="00F25277">
        <w:trPr>
          <w:trHeight w:val="300"/>
        </w:trPr>
        <w:tc>
          <w:tcPr>
            <w:tcW w:w="263" w:type="pct"/>
            <w:tcBorders>
              <w:top w:val="nil"/>
              <w:left w:val="nil"/>
              <w:bottom w:val="nil"/>
              <w:right w:val="nil"/>
            </w:tcBorders>
            <w:shd w:val="clear" w:color="auto" w:fill="auto"/>
            <w:noWrap/>
            <w:vAlign w:val="bottom"/>
            <w:hideMark/>
          </w:tcPr>
          <w:p w14:paraId="0A2F22CD" w14:textId="77777777" w:rsidR="00F25277" w:rsidRPr="001C02C8" w:rsidRDefault="00F25277" w:rsidP="00F25277">
            <w:pPr>
              <w:jc w:val="right"/>
              <w:rPr>
                <w:b/>
                <w:bCs/>
                <w:lang w:val="en-US"/>
              </w:rPr>
            </w:pPr>
            <w:r w:rsidRPr="001C02C8">
              <w:rPr>
                <w:b/>
                <w:bCs/>
                <w:lang w:val="en-US"/>
              </w:rPr>
              <w:t>180</w:t>
            </w:r>
          </w:p>
        </w:tc>
        <w:tc>
          <w:tcPr>
            <w:tcW w:w="263" w:type="pct"/>
            <w:tcBorders>
              <w:top w:val="nil"/>
              <w:left w:val="nil"/>
              <w:bottom w:val="nil"/>
              <w:right w:val="nil"/>
            </w:tcBorders>
            <w:shd w:val="clear" w:color="auto" w:fill="auto"/>
            <w:noWrap/>
            <w:vAlign w:val="bottom"/>
            <w:hideMark/>
          </w:tcPr>
          <w:p w14:paraId="4D56C3E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4A73072"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6CFA349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5C17BD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AB9F83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B737C5E" w14:textId="77777777" w:rsidR="00F25277" w:rsidRPr="001C02C8" w:rsidRDefault="00F25277" w:rsidP="00802FCB">
            <w:pPr>
              <w:jc w:val="center"/>
              <w:rPr>
                <w:lang w:val="en-US"/>
              </w:rPr>
            </w:pPr>
            <w:r w:rsidRPr="001C02C8">
              <w:rPr>
                <w:lang w:val="en-US"/>
              </w:rPr>
              <w:t>34</w:t>
            </w:r>
          </w:p>
        </w:tc>
        <w:tc>
          <w:tcPr>
            <w:tcW w:w="263" w:type="pct"/>
            <w:tcBorders>
              <w:top w:val="nil"/>
              <w:left w:val="nil"/>
              <w:bottom w:val="nil"/>
              <w:right w:val="nil"/>
            </w:tcBorders>
            <w:shd w:val="clear" w:color="auto" w:fill="auto"/>
            <w:noWrap/>
            <w:vAlign w:val="bottom"/>
            <w:hideMark/>
          </w:tcPr>
          <w:p w14:paraId="2876F2B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6497A9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BF1E51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9EDF67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9156171" w14:textId="77777777" w:rsidR="00F25277" w:rsidRPr="001C02C8" w:rsidRDefault="00F25277" w:rsidP="00802FCB">
            <w:pPr>
              <w:jc w:val="center"/>
              <w:rPr>
                <w:lang w:val="en-US"/>
              </w:rPr>
            </w:pPr>
            <w:r w:rsidRPr="001C02C8">
              <w:rPr>
                <w:lang w:val="en-US"/>
              </w:rPr>
              <w:t>2</w:t>
            </w:r>
          </w:p>
        </w:tc>
        <w:tc>
          <w:tcPr>
            <w:tcW w:w="263" w:type="pct"/>
            <w:tcBorders>
              <w:top w:val="nil"/>
              <w:left w:val="nil"/>
              <w:bottom w:val="nil"/>
              <w:right w:val="nil"/>
            </w:tcBorders>
            <w:shd w:val="clear" w:color="auto" w:fill="auto"/>
            <w:noWrap/>
            <w:vAlign w:val="bottom"/>
            <w:hideMark/>
          </w:tcPr>
          <w:p w14:paraId="1447EB98" w14:textId="77777777" w:rsidR="00F25277" w:rsidRPr="001C02C8" w:rsidRDefault="00F25277" w:rsidP="00802FCB">
            <w:pPr>
              <w:jc w:val="center"/>
              <w:rPr>
                <w:lang w:val="en-US"/>
              </w:rPr>
            </w:pPr>
            <w:r w:rsidRPr="001C02C8">
              <w:rPr>
                <w:lang w:val="en-US"/>
              </w:rPr>
              <w:t>12</w:t>
            </w:r>
          </w:p>
        </w:tc>
        <w:tc>
          <w:tcPr>
            <w:tcW w:w="263" w:type="pct"/>
            <w:tcBorders>
              <w:top w:val="nil"/>
              <w:left w:val="nil"/>
              <w:bottom w:val="nil"/>
              <w:right w:val="nil"/>
            </w:tcBorders>
            <w:shd w:val="clear" w:color="auto" w:fill="auto"/>
            <w:noWrap/>
            <w:vAlign w:val="bottom"/>
            <w:hideMark/>
          </w:tcPr>
          <w:p w14:paraId="2625DAE5" w14:textId="77777777" w:rsidR="00F25277" w:rsidRPr="001C02C8" w:rsidRDefault="00F25277" w:rsidP="00802FCB">
            <w:pPr>
              <w:jc w:val="center"/>
              <w:rPr>
                <w:lang w:val="en-US"/>
              </w:rPr>
            </w:pPr>
            <w:r w:rsidRPr="001C02C8">
              <w:rPr>
                <w:lang w:val="en-US"/>
              </w:rPr>
              <w:t>7</w:t>
            </w:r>
          </w:p>
        </w:tc>
        <w:tc>
          <w:tcPr>
            <w:tcW w:w="263" w:type="pct"/>
            <w:tcBorders>
              <w:top w:val="nil"/>
              <w:left w:val="nil"/>
              <w:bottom w:val="nil"/>
              <w:right w:val="nil"/>
            </w:tcBorders>
            <w:shd w:val="clear" w:color="auto" w:fill="auto"/>
            <w:noWrap/>
            <w:vAlign w:val="bottom"/>
            <w:hideMark/>
          </w:tcPr>
          <w:p w14:paraId="154B5145" w14:textId="77777777" w:rsidR="00F25277" w:rsidRPr="001C02C8" w:rsidRDefault="00F25277" w:rsidP="00802FCB">
            <w:pPr>
              <w:jc w:val="center"/>
              <w:rPr>
                <w:lang w:val="en-US"/>
              </w:rPr>
            </w:pPr>
            <w:r w:rsidRPr="001C02C8">
              <w:rPr>
                <w:lang w:val="en-US"/>
              </w:rPr>
              <w:t>124</w:t>
            </w:r>
          </w:p>
        </w:tc>
        <w:tc>
          <w:tcPr>
            <w:tcW w:w="263" w:type="pct"/>
            <w:tcBorders>
              <w:top w:val="nil"/>
              <w:left w:val="nil"/>
              <w:bottom w:val="nil"/>
              <w:right w:val="nil"/>
            </w:tcBorders>
            <w:shd w:val="clear" w:color="auto" w:fill="auto"/>
            <w:noWrap/>
            <w:vAlign w:val="bottom"/>
            <w:hideMark/>
          </w:tcPr>
          <w:p w14:paraId="057981E3" w14:textId="77777777" w:rsidR="00F25277" w:rsidRPr="001C02C8" w:rsidRDefault="00F25277" w:rsidP="00802FCB">
            <w:pPr>
              <w:jc w:val="center"/>
              <w:rPr>
                <w:lang w:val="en-US"/>
              </w:rPr>
            </w:pPr>
            <w:r w:rsidRPr="001C02C8">
              <w:rPr>
                <w:lang w:val="en-US"/>
              </w:rPr>
              <w:t>270</w:t>
            </w:r>
          </w:p>
        </w:tc>
        <w:tc>
          <w:tcPr>
            <w:tcW w:w="263" w:type="pct"/>
            <w:tcBorders>
              <w:top w:val="nil"/>
              <w:left w:val="nil"/>
              <w:bottom w:val="nil"/>
              <w:right w:val="nil"/>
            </w:tcBorders>
            <w:shd w:val="clear" w:color="auto" w:fill="auto"/>
            <w:noWrap/>
            <w:vAlign w:val="bottom"/>
            <w:hideMark/>
          </w:tcPr>
          <w:p w14:paraId="21788F53" w14:textId="77777777" w:rsidR="00F25277" w:rsidRPr="001C02C8" w:rsidRDefault="00F25277" w:rsidP="00802FCB">
            <w:pPr>
              <w:jc w:val="center"/>
              <w:rPr>
                <w:lang w:val="en-US"/>
              </w:rPr>
            </w:pPr>
            <w:r w:rsidRPr="001C02C8">
              <w:rPr>
                <w:lang w:val="en-US"/>
              </w:rPr>
              <w:t>45</w:t>
            </w:r>
          </w:p>
        </w:tc>
        <w:tc>
          <w:tcPr>
            <w:tcW w:w="263" w:type="pct"/>
            <w:tcBorders>
              <w:top w:val="nil"/>
              <w:left w:val="nil"/>
              <w:bottom w:val="nil"/>
              <w:right w:val="nil"/>
            </w:tcBorders>
            <w:shd w:val="clear" w:color="auto" w:fill="auto"/>
            <w:noWrap/>
            <w:vAlign w:val="bottom"/>
            <w:hideMark/>
          </w:tcPr>
          <w:p w14:paraId="291F1CEC" w14:textId="77777777" w:rsidR="00F25277" w:rsidRPr="001C02C8" w:rsidRDefault="00F25277" w:rsidP="00802FCB">
            <w:pPr>
              <w:jc w:val="center"/>
              <w:rPr>
                <w:lang w:val="en-US"/>
              </w:rPr>
            </w:pPr>
            <w:r w:rsidRPr="001C02C8">
              <w:rPr>
                <w:lang w:val="en-US"/>
              </w:rPr>
              <w:t>29</w:t>
            </w:r>
          </w:p>
        </w:tc>
        <w:tc>
          <w:tcPr>
            <w:tcW w:w="263" w:type="pct"/>
            <w:tcBorders>
              <w:top w:val="nil"/>
              <w:left w:val="nil"/>
              <w:bottom w:val="nil"/>
              <w:right w:val="nil"/>
            </w:tcBorders>
            <w:shd w:val="clear" w:color="auto" w:fill="auto"/>
            <w:noWrap/>
            <w:vAlign w:val="bottom"/>
            <w:hideMark/>
          </w:tcPr>
          <w:p w14:paraId="29A5654C" w14:textId="77777777" w:rsidR="00F25277" w:rsidRPr="001C02C8" w:rsidRDefault="00F25277" w:rsidP="00802FCB">
            <w:pPr>
              <w:jc w:val="center"/>
              <w:rPr>
                <w:lang w:val="en-US"/>
              </w:rPr>
            </w:pPr>
            <w:r w:rsidRPr="001C02C8">
              <w:rPr>
                <w:lang w:val="en-US"/>
              </w:rPr>
              <w:t>23</w:t>
            </w:r>
          </w:p>
        </w:tc>
      </w:tr>
      <w:tr w:rsidR="00F25277" w:rsidRPr="001C02C8" w14:paraId="232AC4FA" w14:textId="77777777" w:rsidTr="00F25277">
        <w:trPr>
          <w:trHeight w:val="300"/>
        </w:trPr>
        <w:tc>
          <w:tcPr>
            <w:tcW w:w="263" w:type="pct"/>
            <w:tcBorders>
              <w:top w:val="nil"/>
              <w:left w:val="nil"/>
              <w:bottom w:val="nil"/>
              <w:right w:val="nil"/>
            </w:tcBorders>
            <w:shd w:val="clear" w:color="auto" w:fill="auto"/>
            <w:noWrap/>
            <w:vAlign w:val="bottom"/>
            <w:hideMark/>
          </w:tcPr>
          <w:p w14:paraId="3533C5C7" w14:textId="77777777" w:rsidR="00F25277" w:rsidRPr="001C02C8" w:rsidRDefault="00F25277" w:rsidP="00F25277">
            <w:pPr>
              <w:jc w:val="right"/>
              <w:rPr>
                <w:b/>
                <w:bCs/>
                <w:lang w:val="en-US"/>
              </w:rPr>
            </w:pPr>
            <w:r w:rsidRPr="001C02C8">
              <w:rPr>
                <w:b/>
                <w:bCs/>
                <w:lang w:val="en-US"/>
              </w:rPr>
              <w:t>200</w:t>
            </w:r>
          </w:p>
        </w:tc>
        <w:tc>
          <w:tcPr>
            <w:tcW w:w="263" w:type="pct"/>
            <w:tcBorders>
              <w:top w:val="nil"/>
              <w:left w:val="nil"/>
              <w:bottom w:val="nil"/>
              <w:right w:val="nil"/>
            </w:tcBorders>
            <w:shd w:val="clear" w:color="auto" w:fill="auto"/>
            <w:noWrap/>
            <w:vAlign w:val="bottom"/>
            <w:hideMark/>
          </w:tcPr>
          <w:p w14:paraId="1E373A2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7BE1832"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62B31AF1"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0C1D752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1243EB2"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46861139" w14:textId="77777777" w:rsidR="00F25277" w:rsidRPr="001C02C8" w:rsidRDefault="00F25277" w:rsidP="00802FCB">
            <w:pPr>
              <w:jc w:val="center"/>
              <w:rPr>
                <w:lang w:val="en-US"/>
              </w:rPr>
            </w:pPr>
            <w:r w:rsidRPr="001C02C8">
              <w:rPr>
                <w:lang w:val="en-US"/>
              </w:rPr>
              <w:t>11</w:t>
            </w:r>
          </w:p>
        </w:tc>
        <w:tc>
          <w:tcPr>
            <w:tcW w:w="263" w:type="pct"/>
            <w:tcBorders>
              <w:top w:val="nil"/>
              <w:left w:val="nil"/>
              <w:bottom w:val="nil"/>
              <w:right w:val="nil"/>
            </w:tcBorders>
            <w:shd w:val="clear" w:color="auto" w:fill="auto"/>
            <w:noWrap/>
            <w:vAlign w:val="bottom"/>
            <w:hideMark/>
          </w:tcPr>
          <w:p w14:paraId="204F9A6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8E2AA4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AAAFEE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D016B4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A7CBB8A" w14:textId="77777777" w:rsidR="00F25277" w:rsidRPr="001C02C8" w:rsidRDefault="00F25277" w:rsidP="00802FCB">
            <w:pPr>
              <w:jc w:val="center"/>
              <w:rPr>
                <w:lang w:val="en-US"/>
              </w:rPr>
            </w:pPr>
            <w:r w:rsidRPr="001C02C8">
              <w:rPr>
                <w:lang w:val="en-US"/>
              </w:rPr>
              <w:t>2</w:t>
            </w:r>
          </w:p>
        </w:tc>
        <w:tc>
          <w:tcPr>
            <w:tcW w:w="263" w:type="pct"/>
            <w:tcBorders>
              <w:top w:val="nil"/>
              <w:left w:val="nil"/>
              <w:bottom w:val="nil"/>
              <w:right w:val="nil"/>
            </w:tcBorders>
            <w:shd w:val="clear" w:color="auto" w:fill="auto"/>
            <w:noWrap/>
            <w:vAlign w:val="bottom"/>
            <w:hideMark/>
          </w:tcPr>
          <w:p w14:paraId="0E335A94" w14:textId="77777777" w:rsidR="00F25277" w:rsidRPr="001C02C8" w:rsidRDefault="00F25277" w:rsidP="00802FCB">
            <w:pPr>
              <w:jc w:val="center"/>
              <w:rPr>
                <w:lang w:val="en-US"/>
              </w:rPr>
            </w:pPr>
            <w:r w:rsidRPr="001C02C8">
              <w:rPr>
                <w:lang w:val="en-US"/>
              </w:rPr>
              <w:t>7</w:t>
            </w:r>
          </w:p>
        </w:tc>
        <w:tc>
          <w:tcPr>
            <w:tcW w:w="263" w:type="pct"/>
            <w:tcBorders>
              <w:top w:val="nil"/>
              <w:left w:val="nil"/>
              <w:bottom w:val="nil"/>
              <w:right w:val="nil"/>
            </w:tcBorders>
            <w:shd w:val="clear" w:color="auto" w:fill="auto"/>
            <w:noWrap/>
            <w:vAlign w:val="bottom"/>
            <w:hideMark/>
          </w:tcPr>
          <w:p w14:paraId="63269124" w14:textId="77777777" w:rsidR="00F25277" w:rsidRPr="001C02C8" w:rsidRDefault="00F25277" w:rsidP="00802FCB">
            <w:pPr>
              <w:jc w:val="center"/>
              <w:rPr>
                <w:lang w:val="en-US"/>
              </w:rPr>
            </w:pPr>
            <w:r w:rsidRPr="001C02C8">
              <w:rPr>
                <w:lang w:val="en-US"/>
              </w:rPr>
              <w:t>7</w:t>
            </w:r>
          </w:p>
        </w:tc>
        <w:tc>
          <w:tcPr>
            <w:tcW w:w="263" w:type="pct"/>
            <w:tcBorders>
              <w:top w:val="nil"/>
              <w:left w:val="nil"/>
              <w:bottom w:val="nil"/>
              <w:right w:val="nil"/>
            </w:tcBorders>
            <w:shd w:val="clear" w:color="auto" w:fill="auto"/>
            <w:noWrap/>
            <w:vAlign w:val="bottom"/>
            <w:hideMark/>
          </w:tcPr>
          <w:p w14:paraId="599B06D1" w14:textId="77777777" w:rsidR="00F25277" w:rsidRPr="001C02C8" w:rsidRDefault="00F25277" w:rsidP="00802FCB">
            <w:pPr>
              <w:jc w:val="center"/>
              <w:rPr>
                <w:lang w:val="en-US"/>
              </w:rPr>
            </w:pPr>
            <w:r w:rsidRPr="001C02C8">
              <w:rPr>
                <w:lang w:val="en-US"/>
              </w:rPr>
              <w:t>112</w:t>
            </w:r>
          </w:p>
        </w:tc>
        <w:tc>
          <w:tcPr>
            <w:tcW w:w="263" w:type="pct"/>
            <w:tcBorders>
              <w:top w:val="nil"/>
              <w:left w:val="nil"/>
              <w:bottom w:val="nil"/>
              <w:right w:val="nil"/>
            </w:tcBorders>
            <w:shd w:val="clear" w:color="auto" w:fill="auto"/>
            <w:noWrap/>
            <w:vAlign w:val="bottom"/>
            <w:hideMark/>
          </w:tcPr>
          <w:p w14:paraId="2B61599E" w14:textId="77777777" w:rsidR="00F25277" w:rsidRPr="001C02C8" w:rsidRDefault="00F25277" w:rsidP="00802FCB">
            <w:pPr>
              <w:jc w:val="center"/>
              <w:rPr>
                <w:lang w:val="en-US"/>
              </w:rPr>
            </w:pPr>
            <w:r w:rsidRPr="001C02C8">
              <w:rPr>
                <w:lang w:val="en-US"/>
              </w:rPr>
              <w:t>67</w:t>
            </w:r>
          </w:p>
        </w:tc>
        <w:tc>
          <w:tcPr>
            <w:tcW w:w="263" w:type="pct"/>
            <w:tcBorders>
              <w:top w:val="nil"/>
              <w:left w:val="nil"/>
              <w:bottom w:val="nil"/>
              <w:right w:val="nil"/>
            </w:tcBorders>
            <w:shd w:val="clear" w:color="auto" w:fill="auto"/>
            <w:noWrap/>
            <w:vAlign w:val="bottom"/>
            <w:hideMark/>
          </w:tcPr>
          <w:p w14:paraId="50B7C622" w14:textId="77777777" w:rsidR="00F25277" w:rsidRPr="001C02C8" w:rsidRDefault="00F25277" w:rsidP="00802FCB">
            <w:pPr>
              <w:jc w:val="center"/>
              <w:rPr>
                <w:lang w:val="en-US"/>
              </w:rPr>
            </w:pPr>
            <w:r w:rsidRPr="001C02C8">
              <w:rPr>
                <w:lang w:val="en-US"/>
              </w:rPr>
              <w:t>100</w:t>
            </w:r>
          </w:p>
        </w:tc>
        <w:tc>
          <w:tcPr>
            <w:tcW w:w="263" w:type="pct"/>
            <w:tcBorders>
              <w:top w:val="nil"/>
              <w:left w:val="nil"/>
              <w:bottom w:val="nil"/>
              <w:right w:val="nil"/>
            </w:tcBorders>
            <w:shd w:val="clear" w:color="auto" w:fill="auto"/>
            <w:noWrap/>
            <w:vAlign w:val="bottom"/>
            <w:hideMark/>
          </w:tcPr>
          <w:p w14:paraId="3538E7FC" w14:textId="77777777" w:rsidR="00F25277" w:rsidRPr="001C02C8" w:rsidRDefault="00F25277" w:rsidP="00802FCB">
            <w:pPr>
              <w:jc w:val="center"/>
              <w:rPr>
                <w:lang w:val="en-US"/>
              </w:rPr>
            </w:pPr>
            <w:r w:rsidRPr="001C02C8">
              <w:rPr>
                <w:lang w:val="en-US"/>
              </w:rPr>
              <w:t>62</w:t>
            </w:r>
          </w:p>
        </w:tc>
        <w:tc>
          <w:tcPr>
            <w:tcW w:w="263" w:type="pct"/>
            <w:tcBorders>
              <w:top w:val="nil"/>
              <w:left w:val="nil"/>
              <w:bottom w:val="nil"/>
              <w:right w:val="nil"/>
            </w:tcBorders>
            <w:shd w:val="clear" w:color="auto" w:fill="auto"/>
            <w:noWrap/>
            <w:vAlign w:val="bottom"/>
            <w:hideMark/>
          </w:tcPr>
          <w:p w14:paraId="63287C05" w14:textId="77777777" w:rsidR="00F25277" w:rsidRPr="001C02C8" w:rsidRDefault="00F25277" w:rsidP="00802FCB">
            <w:pPr>
              <w:jc w:val="center"/>
              <w:rPr>
                <w:lang w:val="en-US"/>
              </w:rPr>
            </w:pPr>
            <w:r w:rsidRPr="001C02C8">
              <w:rPr>
                <w:lang w:val="en-US"/>
              </w:rPr>
              <w:t>60</w:t>
            </w:r>
          </w:p>
        </w:tc>
      </w:tr>
      <w:tr w:rsidR="00F25277" w:rsidRPr="001C02C8" w14:paraId="2B452089" w14:textId="77777777" w:rsidTr="00F25277">
        <w:trPr>
          <w:trHeight w:val="300"/>
        </w:trPr>
        <w:tc>
          <w:tcPr>
            <w:tcW w:w="263" w:type="pct"/>
            <w:tcBorders>
              <w:top w:val="nil"/>
              <w:left w:val="nil"/>
              <w:bottom w:val="nil"/>
              <w:right w:val="nil"/>
            </w:tcBorders>
            <w:shd w:val="clear" w:color="auto" w:fill="auto"/>
            <w:noWrap/>
            <w:vAlign w:val="bottom"/>
            <w:hideMark/>
          </w:tcPr>
          <w:p w14:paraId="3AD379A5" w14:textId="77777777" w:rsidR="00F25277" w:rsidRPr="001C02C8" w:rsidRDefault="00F25277" w:rsidP="00F25277">
            <w:pPr>
              <w:jc w:val="right"/>
              <w:rPr>
                <w:b/>
                <w:bCs/>
                <w:lang w:val="en-US"/>
              </w:rPr>
            </w:pPr>
            <w:r w:rsidRPr="001C02C8">
              <w:rPr>
                <w:b/>
                <w:bCs/>
                <w:lang w:val="en-US"/>
              </w:rPr>
              <w:t>220</w:t>
            </w:r>
          </w:p>
        </w:tc>
        <w:tc>
          <w:tcPr>
            <w:tcW w:w="263" w:type="pct"/>
            <w:tcBorders>
              <w:top w:val="nil"/>
              <w:left w:val="nil"/>
              <w:bottom w:val="nil"/>
              <w:right w:val="nil"/>
            </w:tcBorders>
            <w:shd w:val="clear" w:color="auto" w:fill="auto"/>
            <w:noWrap/>
            <w:vAlign w:val="bottom"/>
            <w:hideMark/>
          </w:tcPr>
          <w:p w14:paraId="5DEE8C1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380ACA4" w14:textId="77777777" w:rsidR="00F25277" w:rsidRPr="001C02C8" w:rsidRDefault="00F25277" w:rsidP="00802FCB">
            <w:pPr>
              <w:jc w:val="center"/>
              <w:rPr>
                <w:lang w:val="en-US"/>
              </w:rPr>
            </w:pPr>
            <w:r w:rsidRPr="001C02C8">
              <w:rPr>
                <w:lang w:val="en-US"/>
              </w:rPr>
              <w:t>26</w:t>
            </w:r>
          </w:p>
        </w:tc>
        <w:tc>
          <w:tcPr>
            <w:tcW w:w="263" w:type="pct"/>
            <w:tcBorders>
              <w:top w:val="nil"/>
              <w:left w:val="nil"/>
              <w:bottom w:val="nil"/>
              <w:right w:val="nil"/>
            </w:tcBorders>
            <w:shd w:val="clear" w:color="auto" w:fill="auto"/>
            <w:noWrap/>
            <w:vAlign w:val="bottom"/>
            <w:hideMark/>
          </w:tcPr>
          <w:p w14:paraId="1A6BCD19" w14:textId="77777777" w:rsidR="00F25277" w:rsidRPr="001C02C8" w:rsidRDefault="00F25277" w:rsidP="00802FCB">
            <w:pPr>
              <w:jc w:val="center"/>
              <w:rPr>
                <w:lang w:val="en-US"/>
              </w:rPr>
            </w:pPr>
            <w:r w:rsidRPr="001C02C8">
              <w:rPr>
                <w:lang w:val="en-US"/>
              </w:rPr>
              <w:t>13</w:t>
            </w:r>
          </w:p>
        </w:tc>
        <w:tc>
          <w:tcPr>
            <w:tcW w:w="263" w:type="pct"/>
            <w:tcBorders>
              <w:top w:val="nil"/>
              <w:left w:val="nil"/>
              <w:bottom w:val="nil"/>
              <w:right w:val="nil"/>
            </w:tcBorders>
            <w:shd w:val="clear" w:color="auto" w:fill="auto"/>
            <w:noWrap/>
            <w:vAlign w:val="bottom"/>
            <w:hideMark/>
          </w:tcPr>
          <w:p w14:paraId="34A7F06E" w14:textId="77777777" w:rsidR="00F25277" w:rsidRPr="001C02C8" w:rsidRDefault="00F25277" w:rsidP="00802FCB">
            <w:pPr>
              <w:jc w:val="center"/>
              <w:rPr>
                <w:lang w:val="en-US"/>
              </w:rPr>
            </w:pPr>
            <w:r w:rsidRPr="001C02C8">
              <w:rPr>
                <w:lang w:val="en-US"/>
              </w:rPr>
              <w:t>6</w:t>
            </w:r>
          </w:p>
        </w:tc>
        <w:tc>
          <w:tcPr>
            <w:tcW w:w="263" w:type="pct"/>
            <w:tcBorders>
              <w:top w:val="nil"/>
              <w:left w:val="nil"/>
              <w:bottom w:val="nil"/>
              <w:right w:val="nil"/>
            </w:tcBorders>
            <w:shd w:val="clear" w:color="auto" w:fill="auto"/>
            <w:noWrap/>
            <w:vAlign w:val="bottom"/>
            <w:hideMark/>
          </w:tcPr>
          <w:p w14:paraId="29BF7637" w14:textId="77777777" w:rsidR="00F25277" w:rsidRPr="001C02C8" w:rsidRDefault="00F25277" w:rsidP="00802FCB">
            <w:pPr>
              <w:jc w:val="center"/>
              <w:rPr>
                <w:lang w:val="en-US"/>
              </w:rPr>
            </w:pPr>
            <w:r w:rsidRPr="001C02C8">
              <w:rPr>
                <w:lang w:val="en-US"/>
              </w:rPr>
              <w:t>17</w:t>
            </w:r>
          </w:p>
        </w:tc>
        <w:tc>
          <w:tcPr>
            <w:tcW w:w="263" w:type="pct"/>
            <w:tcBorders>
              <w:top w:val="nil"/>
              <w:left w:val="nil"/>
              <w:bottom w:val="nil"/>
              <w:right w:val="nil"/>
            </w:tcBorders>
            <w:shd w:val="clear" w:color="auto" w:fill="auto"/>
            <w:noWrap/>
            <w:vAlign w:val="bottom"/>
            <w:hideMark/>
          </w:tcPr>
          <w:p w14:paraId="3126F60C" w14:textId="77777777" w:rsidR="00F25277" w:rsidRPr="001C02C8" w:rsidRDefault="00F25277" w:rsidP="00802FCB">
            <w:pPr>
              <w:jc w:val="center"/>
              <w:rPr>
                <w:lang w:val="en-US"/>
              </w:rPr>
            </w:pPr>
            <w:r w:rsidRPr="001C02C8">
              <w:rPr>
                <w:lang w:val="en-US"/>
              </w:rPr>
              <w:t>17</w:t>
            </w:r>
          </w:p>
        </w:tc>
        <w:tc>
          <w:tcPr>
            <w:tcW w:w="263" w:type="pct"/>
            <w:tcBorders>
              <w:top w:val="nil"/>
              <w:left w:val="nil"/>
              <w:bottom w:val="nil"/>
              <w:right w:val="nil"/>
            </w:tcBorders>
            <w:shd w:val="clear" w:color="auto" w:fill="auto"/>
            <w:noWrap/>
            <w:vAlign w:val="bottom"/>
            <w:hideMark/>
          </w:tcPr>
          <w:p w14:paraId="3EB9EA9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D68D66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9F7095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52D035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AE56902"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0DFA541C" w14:textId="77777777" w:rsidR="00F25277" w:rsidRPr="001C02C8" w:rsidRDefault="00F25277" w:rsidP="00802FCB">
            <w:pPr>
              <w:jc w:val="center"/>
              <w:rPr>
                <w:lang w:val="en-US"/>
              </w:rPr>
            </w:pPr>
            <w:r w:rsidRPr="001C02C8">
              <w:rPr>
                <w:lang w:val="en-US"/>
              </w:rPr>
              <w:t>20</w:t>
            </w:r>
          </w:p>
        </w:tc>
        <w:tc>
          <w:tcPr>
            <w:tcW w:w="263" w:type="pct"/>
            <w:tcBorders>
              <w:top w:val="nil"/>
              <w:left w:val="nil"/>
              <w:bottom w:val="nil"/>
              <w:right w:val="nil"/>
            </w:tcBorders>
            <w:shd w:val="clear" w:color="auto" w:fill="auto"/>
            <w:noWrap/>
            <w:vAlign w:val="bottom"/>
            <w:hideMark/>
          </w:tcPr>
          <w:p w14:paraId="57797C9A" w14:textId="77777777" w:rsidR="00F25277" w:rsidRPr="001C02C8" w:rsidRDefault="00F25277" w:rsidP="00802FCB">
            <w:pPr>
              <w:jc w:val="center"/>
              <w:rPr>
                <w:lang w:val="en-US"/>
              </w:rPr>
            </w:pPr>
            <w:r w:rsidRPr="001C02C8">
              <w:rPr>
                <w:lang w:val="en-US"/>
              </w:rPr>
              <w:t>18</w:t>
            </w:r>
          </w:p>
        </w:tc>
        <w:tc>
          <w:tcPr>
            <w:tcW w:w="263" w:type="pct"/>
            <w:tcBorders>
              <w:top w:val="nil"/>
              <w:left w:val="nil"/>
              <w:bottom w:val="nil"/>
              <w:right w:val="nil"/>
            </w:tcBorders>
            <w:shd w:val="clear" w:color="auto" w:fill="auto"/>
            <w:noWrap/>
            <w:vAlign w:val="bottom"/>
            <w:hideMark/>
          </w:tcPr>
          <w:p w14:paraId="6AAE1641" w14:textId="77777777" w:rsidR="00F25277" w:rsidRPr="001C02C8" w:rsidRDefault="00F25277" w:rsidP="00802FCB">
            <w:pPr>
              <w:jc w:val="center"/>
              <w:rPr>
                <w:lang w:val="en-US"/>
              </w:rPr>
            </w:pPr>
            <w:r w:rsidRPr="001C02C8">
              <w:rPr>
                <w:lang w:val="en-US"/>
              </w:rPr>
              <w:t>59</w:t>
            </w:r>
          </w:p>
        </w:tc>
        <w:tc>
          <w:tcPr>
            <w:tcW w:w="263" w:type="pct"/>
            <w:tcBorders>
              <w:top w:val="nil"/>
              <w:left w:val="nil"/>
              <w:bottom w:val="nil"/>
              <w:right w:val="nil"/>
            </w:tcBorders>
            <w:shd w:val="clear" w:color="auto" w:fill="auto"/>
            <w:noWrap/>
            <w:vAlign w:val="bottom"/>
            <w:hideMark/>
          </w:tcPr>
          <w:p w14:paraId="3398B48C" w14:textId="77777777" w:rsidR="00F25277" w:rsidRPr="001C02C8" w:rsidRDefault="00F25277" w:rsidP="00802FCB">
            <w:pPr>
              <w:jc w:val="center"/>
              <w:rPr>
                <w:lang w:val="en-US"/>
              </w:rPr>
            </w:pPr>
            <w:r w:rsidRPr="001C02C8">
              <w:rPr>
                <w:lang w:val="en-US"/>
              </w:rPr>
              <w:t>95</w:t>
            </w:r>
          </w:p>
        </w:tc>
        <w:tc>
          <w:tcPr>
            <w:tcW w:w="263" w:type="pct"/>
            <w:tcBorders>
              <w:top w:val="nil"/>
              <w:left w:val="nil"/>
              <w:bottom w:val="nil"/>
              <w:right w:val="nil"/>
            </w:tcBorders>
            <w:shd w:val="clear" w:color="auto" w:fill="auto"/>
            <w:noWrap/>
            <w:vAlign w:val="bottom"/>
            <w:hideMark/>
          </w:tcPr>
          <w:p w14:paraId="04533F25" w14:textId="77777777" w:rsidR="00F25277" w:rsidRPr="001C02C8" w:rsidRDefault="00F25277" w:rsidP="00802FCB">
            <w:pPr>
              <w:jc w:val="center"/>
              <w:rPr>
                <w:lang w:val="en-US"/>
              </w:rPr>
            </w:pPr>
            <w:r w:rsidRPr="001C02C8">
              <w:rPr>
                <w:lang w:val="en-US"/>
              </w:rPr>
              <w:t>41</w:t>
            </w:r>
          </w:p>
        </w:tc>
        <w:tc>
          <w:tcPr>
            <w:tcW w:w="263" w:type="pct"/>
            <w:tcBorders>
              <w:top w:val="nil"/>
              <w:left w:val="nil"/>
              <w:bottom w:val="nil"/>
              <w:right w:val="nil"/>
            </w:tcBorders>
            <w:shd w:val="clear" w:color="auto" w:fill="auto"/>
            <w:noWrap/>
            <w:vAlign w:val="bottom"/>
            <w:hideMark/>
          </w:tcPr>
          <w:p w14:paraId="08AA3195" w14:textId="77777777" w:rsidR="00F25277" w:rsidRPr="001C02C8" w:rsidRDefault="00F25277" w:rsidP="00802FCB">
            <w:pPr>
              <w:jc w:val="center"/>
              <w:rPr>
                <w:lang w:val="en-US"/>
              </w:rPr>
            </w:pPr>
            <w:r w:rsidRPr="001C02C8">
              <w:rPr>
                <w:lang w:val="en-US"/>
              </w:rPr>
              <w:t>104</w:t>
            </w:r>
          </w:p>
        </w:tc>
        <w:tc>
          <w:tcPr>
            <w:tcW w:w="263" w:type="pct"/>
            <w:tcBorders>
              <w:top w:val="nil"/>
              <w:left w:val="nil"/>
              <w:bottom w:val="nil"/>
              <w:right w:val="nil"/>
            </w:tcBorders>
            <w:shd w:val="clear" w:color="auto" w:fill="auto"/>
            <w:noWrap/>
            <w:vAlign w:val="bottom"/>
            <w:hideMark/>
          </w:tcPr>
          <w:p w14:paraId="043CCB05" w14:textId="77777777" w:rsidR="00F25277" w:rsidRPr="001C02C8" w:rsidRDefault="00F25277" w:rsidP="00802FCB">
            <w:pPr>
              <w:jc w:val="center"/>
              <w:rPr>
                <w:lang w:val="en-US"/>
              </w:rPr>
            </w:pPr>
            <w:r w:rsidRPr="001C02C8">
              <w:rPr>
                <w:lang w:val="en-US"/>
              </w:rPr>
              <w:t>100</w:t>
            </w:r>
          </w:p>
        </w:tc>
      </w:tr>
      <w:tr w:rsidR="00F25277" w:rsidRPr="001C02C8" w14:paraId="3BBA5344" w14:textId="77777777" w:rsidTr="00F25277">
        <w:trPr>
          <w:trHeight w:val="300"/>
        </w:trPr>
        <w:tc>
          <w:tcPr>
            <w:tcW w:w="263" w:type="pct"/>
            <w:tcBorders>
              <w:top w:val="nil"/>
              <w:left w:val="nil"/>
              <w:bottom w:val="nil"/>
              <w:right w:val="nil"/>
            </w:tcBorders>
            <w:shd w:val="clear" w:color="auto" w:fill="auto"/>
            <w:noWrap/>
            <w:vAlign w:val="bottom"/>
            <w:hideMark/>
          </w:tcPr>
          <w:p w14:paraId="15FDF792" w14:textId="77777777" w:rsidR="00F25277" w:rsidRPr="001C02C8" w:rsidRDefault="00F25277" w:rsidP="00F25277">
            <w:pPr>
              <w:jc w:val="right"/>
              <w:rPr>
                <w:b/>
                <w:bCs/>
                <w:lang w:val="en-US"/>
              </w:rPr>
            </w:pPr>
            <w:r w:rsidRPr="001C02C8">
              <w:rPr>
                <w:b/>
                <w:bCs/>
                <w:lang w:val="en-US"/>
              </w:rPr>
              <w:t>240</w:t>
            </w:r>
          </w:p>
        </w:tc>
        <w:tc>
          <w:tcPr>
            <w:tcW w:w="263" w:type="pct"/>
            <w:tcBorders>
              <w:top w:val="nil"/>
              <w:left w:val="nil"/>
              <w:bottom w:val="nil"/>
              <w:right w:val="nil"/>
            </w:tcBorders>
            <w:shd w:val="clear" w:color="auto" w:fill="auto"/>
            <w:noWrap/>
            <w:vAlign w:val="bottom"/>
            <w:hideMark/>
          </w:tcPr>
          <w:p w14:paraId="4B0F60A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7FC8F03" w14:textId="77777777" w:rsidR="00F25277" w:rsidRPr="001C02C8" w:rsidRDefault="00F25277" w:rsidP="00802FCB">
            <w:pPr>
              <w:jc w:val="center"/>
              <w:rPr>
                <w:lang w:val="en-US"/>
              </w:rPr>
            </w:pPr>
            <w:r w:rsidRPr="001C02C8">
              <w:rPr>
                <w:lang w:val="en-US"/>
              </w:rPr>
              <w:t>19</w:t>
            </w:r>
          </w:p>
        </w:tc>
        <w:tc>
          <w:tcPr>
            <w:tcW w:w="263" w:type="pct"/>
            <w:tcBorders>
              <w:top w:val="nil"/>
              <w:left w:val="nil"/>
              <w:bottom w:val="nil"/>
              <w:right w:val="nil"/>
            </w:tcBorders>
            <w:shd w:val="clear" w:color="auto" w:fill="auto"/>
            <w:noWrap/>
            <w:vAlign w:val="bottom"/>
            <w:hideMark/>
          </w:tcPr>
          <w:p w14:paraId="1F07287B" w14:textId="77777777" w:rsidR="00F25277" w:rsidRPr="001C02C8" w:rsidRDefault="00F25277" w:rsidP="00802FCB">
            <w:pPr>
              <w:jc w:val="center"/>
              <w:rPr>
                <w:lang w:val="en-US"/>
              </w:rPr>
            </w:pPr>
            <w:r w:rsidRPr="001C02C8">
              <w:rPr>
                <w:lang w:val="en-US"/>
              </w:rPr>
              <w:t>12</w:t>
            </w:r>
          </w:p>
        </w:tc>
        <w:tc>
          <w:tcPr>
            <w:tcW w:w="263" w:type="pct"/>
            <w:tcBorders>
              <w:top w:val="nil"/>
              <w:left w:val="nil"/>
              <w:bottom w:val="nil"/>
              <w:right w:val="nil"/>
            </w:tcBorders>
            <w:shd w:val="clear" w:color="auto" w:fill="auto"/>
            <w:noWrap/>
            <w:vAlign w:val="bottom"/>
            <w:hideMark/>
          </w:tcPr>
          <w:p w14:paraId="70A8A79C" w14:textId="77777777" w:rsidR="00F25277" w:rsidRPr="001C02C8" w:rsidRDefault="00F25277" w:rsidP="00802FCB">
            <w:pPr>
              <w:jc w:val="center"/>
              <w:rPr>
                <w:lang w:val="en-US"/>
              </w:rPr>
            </w:pPr>
            <w:r w:rsidRPr="001C02C8">
              <w:rPr>
                <w:lang w:val="en-US"/>
              </w:rPr>
              <w:t>4</w:t>
            </w:r>
          </w:p>
        </w:tc>
        <w:tc>
          <w:tcPr>
            <w:tcW w:w="263" w:type="pct"/>
            <w:tcBorders>
              <w:top w:val="nil"/>
              <w:left w:val="nil"/>
              <w:bottom w:val="nil"/>
              <w:right w:val="nil"/>
            </w:tcBorders>
            <w:shd w:val="clear" w:color="auto" w:fill="auto"/>
            <w:noWrap/>
            <w:vAlign w:val="bottom"/>
            <w:hideMark/>
          </w:tcPr>
          <w:p w14:paraId="1132FCF7" w14:textId="77777777" w:rsidR="00F25277" w:rsidRPr="001C02C8" w:rsidRDefault="00F25277" w:rsidP="00802FCB">
            <w:pPr>
              <w:jc w:val="center"/>
              <w:rPr>
                <w:lang w:val="en-US"/>
              </w:rPr>
            </w:pPr>
            <w:r w:rsidRPr="001C02C8">
              <w:rPr>
                <w:lang w:val="en-US"/>
              </w:rPr>
              <w:t>62</w:t>
            </w:r>
          </w:p>
        </w:tc>
        <w:tc>
          <w:tcPr>
            <w:tcW w:w="263" w:type="pct"/>
            <w:tcBorders>
              <w:top w:val="nil"/>
              <w:left w:val="nil"/>
              <w:bottom w:val="nil"/>
              <w:right w:val="nil"/>
            </w:tcBorders>
            <w:shd w:val="clear" w:color="auto" w:fill="auto"/>
            <w:noWrap/>
            <w:vAlign w:val="bottom"/>
            <w:hideMark/>
          </w:tcPr>
          <w:p w14:paraId="6C1F5BC8" w14:textId="77777777" w:rsidR="00F25277" w:rsidRPr="001C02C8" w:rsidRDefault="00F25277" w:rsidP="00802FCB">
            <w:pPr>
              <w:jc w:val="center"/>
              <w:rPr>
                <w:lang w:val="en-US"/>
              </w:rPr>
            </w:pPr>
            <w:r w:rsidRPr="001C02C8">
              <w:rPr>
                <w:lang w:val="en-US"/>
              </w:rPr>
              <w:t>3</w:t>
            </w:r>
          </w:p>
        </w:tc>
        <w:tc>
          <w:tcPr>
            <w:tcW w:w="263" w:type="pct"/>
            <w:tcBorders>
              <w:top w:val="nil"/>
              <w:left w:val="nil"/>
              <w:bottom w:val="nil"/>
              <w:right w:val="nil"/>
            </w:tcBorders>
            <w:shd w:val="clear" w:color="auto" w:fill="auto"/>
            <w:noWrap/>
            <w:vAlign w:val="bottom"/>
            <w:hideMark/>
          </w:tcPr>
          <w:p w14:paraId="0A10EF8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6C11EC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9C675E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DA544C7"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84C72D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7DF69B2" w14:textId="77777777" w:rsidR="00F25277" w:rsidRPr="001C02C8" w:rsidRDefault="00F25277" w:rsidP="00802FCB">
            <w:pPr>
              <w:jc w:val="center"/>
              <w:rPr>
                <w:lang w:val="en-US"/>
              </w:rPr>
            </w:pPr>
            <w:r w:rsidRPr="001C02C8">
              <w:rPr>
                <w:lang w:val="en-US"/>
              </w:rPr>
              <w:t>12</w:t>
            </w:r>
          </w:p>
        </w:tc>
        <w:tc>
          <w:tcPr>
            <w:tcW w:w="263" w:type="pct"/>
            <w:tcBorders>
              <w:top w:val="nil"/>
              <w:left w:val="nil"/>
              <w:bottom w:val="nil"/>
              <w:right w:val="nil"/>
            </w:tcBorders>
            <w:shd w:val="clear" w:color="auto" w:fill="auto"/>
            <w:noWrap/>
            <w:vAlign w:val="bottom"/>
            <w:hideMark/>
          </w:tcPr>
          <w:p w14:paraId="20E68A3D" w14:textId="77777777" w:rsidR="00F25277" w:rsidRPr="001C02C8" w:rsidRDefault="00F25277" w:rsidP="00802FCB">
            <w:pPr>
              <w:jc w:val="center"/>
              <w:rPr>
                <w:lang w:val="en-US"/>
              </w:rPr>
            </w:pPr>
            <w:r w:rsidRPr="001C02C8">
              <w:rPr>
                <w:lang w:val="en-US"/>
              </w:rPr>
              <w:t>32</w:t>
            </w:r>
          </w:p>
        </w:tc>
        <w:tc>
          <w:tcPr>
            <w:tcW w:w="263" w:type="pct"/>
            <w:tcBorders>
              <w:top w:val="nil"/>
              <w:left w:val="nil"/>
              <w:bottom w:val="nil"/>
              <w:right w:val="nil"/>
            </w:tcBorders>
            <w:shd w:val="clear" w:color="auto" w:fill="auto"/>
            <w:noWrap/>
            <w:vAlign w:val="bottom"/>
            <w:hideMark/>
          </w:tcPr>
          <w:p w14:paraId="4751FEF5" w14:textId="77777777" w:rsidR="00F25277" w:rsidRPr="001C02C8" w:rsidRDefault="00F25277" w:rsidP="00802FCB">
            <w:pPr>
              <w:jc w:val="center"/>
              <w:rPr>
                <w:lang w:val="en-US"/>
              </w:rPr>
            </w:pPr>
            <w:r w:rsidRPr="001C02C8">
              <w:rPr>
                <w:lang w:val="en-US"/>
              </w:rPr>
              <w:t>71</w:t>
            </w:r>
          </w:p>
        </w:tc>
        <w:tc>
          <w:tcPr>
            <w:tcW w:w="263" w:type="pct"/>
            <w:tcBorders>
              <w:top w:val="nil"/>
              <w:left w:val="nil"/>
              <w:bottom w:val="nil"/>
              <w:right w:val="nil"/>
            </w:tcBorders>
            <w:shd w:val="clear" w:color="auto" w:fill="auto"/>
            <w:noWrap/>
            <w:vAlign w:val="bottom"/>
            <w:hideMark/>
          </w:tcPr>
          <w:p w14:paraId="2FAECAB5" w14:textId="77777777" w:rsidR="00F25277" w:rsidRPr="001C02C8" w:rsidRDefault="00F25277" w:rsidP="00802FCB">
            <w:pPr>
              <w:jc w:val="center"/>
              <w:rPr>
                <w:lang w:val="en-US"/>
              </w:rPr>
            </w:pPr>
            <w:r w:rsidRPr="001C02C8">
              <w:rPr>
                <w:lang w:val="en-US"/>
              </w:rPr>
              <w:t>100</w:t>
            </w:r>
          </w:p>
        </w:tc>
        <w:tc>
          <w:tcPr>
            <w:tcW w:w="263" w:type="pct"/>
            <w:tcBorders>
              <w:top w:val="nil"/>
              <w:left w:val="nil"/>
              <w:bottom w:val="nil"/>
              <w:right w:val="nil"/>
            </w:tcBorders>
            <w:shd w:val="clear" w:color="auto" w:fill="auto"/>
            <w:noWrap/>
            <w:vAlign w:val="bottom"/>
            <w:hideMark/>
          </w:tcPr>
          <w:p w14:paraId="5FA34317" w14:textId="77777777" w:rsidR="00F25277" w:rsidRPr="001C02C8" w:rsidRDefault="00F25277" w:rsidP="00802FCB">
            <w:pPr>
              <w:jc w:val="center"/>
              <w:rPr>
                <w:lang w:val="en-US"/>
              </w:rPr>
            </w:pPr>
            <w:r w:rsidRPr="001C02C8">
              <w:rPr>
                <w:lang w:val="en-US"/>
              </w:rPr>
              <w:t>69</w:t>
            </w:r>
          </w:p>
        </w:tc>
        <w:tc>
          <w:tcPr>
            <w:tcW w:w="263" w:type="pct"/>
            <w:tcBorders>
              <w:top w:val="nil"/>
              <w:left w:val="nil"/>
              <w:bottom w:val="nil"/>
              <w:right w:val="nil"/>
            </w:tcBorders>
            <w:shd w:val="clear" w:color="auto" w:fill="auto"/>
            <w:noWrap/>
            <w:vAlign w:val="bottom"/>
            <w:hideMark/>
          </w:tcPr>
          <w:p w14:paraId="1551B22F" w14:textId="77777777" w:rsidR="00F25277" w:rsidRPr="001C02C8" w:rsidRDefault="00F25277" w:rsidP="00802FCB">
            <w:pPr>
              <w:jc w:val="center"/>
              <w:rPr>
                <w:lang w:val="en-US"/>
              </w:rPr>
            </w:pPr>
            <w:r w:rsidRPr="001C02C8">
              <w:rPr>
                <w:lang w:val="en-US"/>
              </w:rPr>
              <w:t>74</w:t>
            </w:r>
          </w:p>
        </w:tc>
        <w:tc>
          <w:tcPr>
            <w:tcW w:w="263" w:type="pct"/>
            <w:tcBorders>
              <w:top w:val="nil"/>
              <w:left w:val="nil"/>
              <w:bottom w:val="nil"/>
              <w:right w:val="nil"/>
            </w:tcBorders>
            <w:shd w:val="clear" w:color="auto" w:fill="auto"/>
            <w:noWrap/>
            <w:vAlign w:val="bottom"/>
            <w:hideMark/>
          </w:tcPr>
          <w:p w14:paraId="7A2D6CF8" w14:textId="77777777" w:rsidR="00F25277" w:rsidRPr="001C02C8" w:rsidRDefault="00F25277" w:rsidP="00802FCB">
            <w:pPr>
              <w:jc w:val="center"/>
              <w:rPr>
                <w:lang w:val="en-US"/>
              </w:rPr>
            </w:pPr>
            <w:r w:rsidRPr="001C02C8">
              <w:rPr>
                <w:lang w:val="en-US"/>
              </w:rPr>
              <w:t>88</w:t>
            </w:r>
          </w:p>
        </w:tc>
      </w:tr>
      <w:tr w:rsidR="00F25277" w:rsidRPr="001C02C8" w14:paraId="526FD079" w14:textId="77777777" w:rsidTr="00F25277">
        <w:trPr>
          <w:trHeight w:val="300"/>
        </w:trPr>
        <w:tc>
          <w:tcPr>
            <w:tcW w:w="263" w:type="pct"/>
            <w:tcBorders>
              <w:top w:val="nil"/>
              <w:left w:val="nil"/>
              <w:bottom w:val="nil"/>
              <w:right w:val="nil"/>
            </w:tcBorders>
            <w:shd w:val="clear" w:color="auto" w:fill="auto"/>
            <w:noWrap/>
            <w:vAlign w:val="bottom"/>
            <w:hideMark/>
          </w:tcPr>
          <w:p w14:paraId="76192434" w14:textId="77777777" w:rsidR="00F25277" w:rsidRPr="001C02C8" w:rsidRDefault="00F25277" w:rsidP="00F25277">
            <w:pPr>
              <w:jc w:val="right"/>
              <w:rPr>
                <w:b/>
                <w:bCs/>
                <w:lang w:val="en-US"/>
              </w:rPr>
            </w:pPr>
            <w:r w:rsidRPr="001C02C8">
              <w:rPr>
                <w:b/>
                <w:bCs/>
                <w:lang w:val="en-US"/>
              </w:rPr>
              <w:t>260</w:t>
            </w:r>
          </w:p>
        </w:tc>
        <w:tc>
          <w:tcPr>
            <w:tcW w:w="263" w:type="pct"/>
            <w:tcBorders>
              <w:top w:val="nil"/>
              <w:left w:val="nil"/>
              <w:bottom w:val="nil"/>
              <w:right w:val="nil"/>
            </w:tcBorders>
            <w:shd w:val="clear" w:color="auto" w:fill="auto"/>
            <w:noWrap/>
            <w:vAlign w:val="bottom"/>
            <w:hideMark/>
          </w:tcPr>
          <w:p w14:paraId="3D8ECA3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9EF7179" w14:textId="77777777" w:rsidR="00F25277" w:rsidRPr="001C02C8" w:rsidRDefault="00F25277" w:rsidP="00802FCB">
            <w:pPr>
              <w:jc w:val="center"/>
              <w:rPr>
                <w:lang w:val="en-US"/>
              </w:rPr>
            </w:pPr>
            <w:r w:rsidRPr="001C02C8">
              <w:rPr>
                <w:lang w:val="en-US"/>
              </w:rPr>
              <w:t>8</w:t>
            </w:r>
          </w:p>
        </w:tc>
        <w:tc>
          <w:tcPr>
            <w:tcW w:w="263" w:type="pct"/>
            <w:tcBorders>
              <w:top w:val="nil"/>
              <w:left w:val="nil"/>
              <w:bottom w:val="nil"/>
              <w:right w:val="nil"/>
            </w:tcBorders>
            <w:shd w:val="clear" w:color="auto" w:fill="auto"/>
            <w:noWrap/>
            <w:vAlign w:val="bottom"/>
            <w:hideMark/>
          </w:tcPr>
          <w:p w14:paraId="61E10739" w14:textId="77777777" w:rsidR="00F25277" w:rsidRPr="001C02C8" w:rsidRDefault="00F25277" w:rsidP="00802FCB">
            <w:pPr>
              <w:jc w:val="center"/>
              <w:rPr>
                <w:lang w:val="en-US"/>
              </w:rPr>
            </w:pPr>
            <w:r w:rsidRPr="001C02C8">
              <w:rPr>
                <w:lang w:val="en-US"/>
              </w:rPr>
              <w:t>13</w:t>
            </w:r>
          </w:p>
        </w:tc>
        <w:tc>
          <w:tcPr>
            <w:tcW w:w="263" w:type="pct"/>
            <w:tcBorders>
              <w:top w:val="nil"/>
              <w:left w:val="nil"/>
              <w:bottom w:val="nil"/>
              <w:right w:val="nil"/>
            </w:tcBorders>
            <w:shd w:val="clear" w:color="auto" w:fill="auto"/>
            <w:noWrap/>
            <w:vAlign w:val="bottom"/>
            <w:hideMark/>
          </w:tcPr>
          <w:p w14:paraId="10DEEE80"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53706157" w14:textId="77777777" w:rsidR="00F25277" w:rsidRPr="001C02C8" w:rsidRDefault="00F25277" w:rsidP="00802FCB">
            <w:pPr>
              <w:jc w:val="center"/>
              <w:rPr>
                <w:lang w:val="en-US"/>
              </w:rPr>
            </w:pPr>
            <w:r w:rsidRPr="001C02C8">
              <w:rPr>
                <w:lang w:val="en-US"/>
              </w:rPr>
              <w:t>16</w:t>
            </w:r>
          </w:p>
        </w:tc>
        <w:tc>
          <w:tcPr>
            <w:tcW w:w="263" w:type="pct"/>
            <w:tcBorders>
              <w:top w:val="nil"/>
              <w:left w:val="nil"/>
              <w:bottom w:val="nil"/>
              <w:right w:val="nil"/>
            </w:tcBorders>
            <w:shd w:val="clear" w:color="auto" w:fill="auto"/>
            <w:noWrap/>
            <w:vAlign w:val="bottom"/>
            <w:hideMark/>
          </w:tcPr>
          <w:p w14:paraId="19533354"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27E4E67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36B6CD5"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B3AE0E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CD3AAC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F4A92F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AF4FA4E" w14:textId="77777777" w:rsidR="00F25277" w:rsidRPr="001C02C8" w:rsidRDefault="00F25277" w:rsidP="00802FCB">
            <w:pPr>
              <w:jc w:val="center"/>
              <w:rPr>
                <w:lang w:val="en-US"/>
              </w:rPr>
            </w:pPr>
            <w:r w:rsidRPr="001C02C8">
              <w:rPr>
                <w:lang w:val="en-US"/>
              </w:rPr>
              <w:t>2</w:t>
            </w:r>
          </w:p>
        </w:tc>
        <w:tc>
          <w:tcPr>
            <w:tcW w:w="263" w:type="pct"/>
            <w:tcBorders>
              <w:top w:val="nil"/>
              <w:left w:val="nil"/>
              <w:bottom w:val="nil"/>
              <w:right w:val="nil"/>
            </w:tcBorders>
            <w:shd w:val="clear" w:color="auto" w:fill="auto"/>
            <w:noWrap/>
            <w:vAlign w:val="bottom"/>
            <w:hideMark/>
          </w:tcPr>
          <w:p w14:paraId="73333D60" w14:textId="77777777" w:rsidR="00F25277" w:rsidRPr="001C02C8" w:rsidRDefault="00F25277" w:rsidP="00802FCB">
            <w:pPr>
              <w:jc w:val="center"/>
              <w:rPr>
                <w:lang w:val="en-US"/>
              </w:rPr>
            </w:pPr>
            <w:r w:rsidRPr="001C02C8">
              <w:rPr>
                <w:lang w:val="en-US"/>
              </w:rPr>
              <w:t>26</w:t>
            </w:r>
          </w:p>
        </w:tc>
        <w:tc>
          <w:tcPr>
            <w:tcW w:w="263" w:type="pct"/>
            <w:tcBorders>
              <w:top w:val="nil"/>
              <w:left w:val="nil"/>
              <w:bottom w:val="nil"/>
              <w:right w:val="nil"/>
            </w:tcBorders>
            <w:shd w:val="clear" w:color="auto" w:fill="auto"/>
            <w:noWrap/>
            <w:vAlign w:val="bottom"/>
            <w:hideMark/>
          </w:tcPr>
          <w:p w14:paraId="0FC6912D" w14:textId="77777777" w:rsidR="00F25277" w:rsidRPr="001C02C8" w:rsidRDefault="00F25277" w:rsidP="00802FCB">
            <w:pPr>
              <w:jc w:val="center"/>
              <w:rPr>
                <w:lang w:val="en-US"/>
              </w:rPr>
            </w:pPr>
            <w:r w:rsidRPr="001C02C8">
              <w:rPr>
                <w:lang w:val="en-US"/>
              </w:rPr>
              <w:t>23</w:t>
            </w:r>
          </w:p>
        </w:tc>
        <w:tc>
          <w:tcPr>
            <w:tcW w:w="263" w:type="pct"/>
            <w:tcBorders>
              <w:top w:val="nil"/>
              <w:left w:val="nil"/>
              <w:bottom w:val="nil"/>
              <w:right w:val="nil"/>
            </w:tcBorders>
            <w:shd w:val="clear" w:color="auto" w:fill="auto"/>
            <w:noWrap/>
            <w:vAlign w:val="bottom"/>
            <w:hideMark/>
          </w:tcPr>
          <w:p w14:paraId="4FBC2438" w14:textId="77777777" w:rsidR="00F25277" w:rsidRPr="001C02C8" w:rsidRDefault="00F25277" w:rsidP="00802FCB">
            <w:pPr>
              <w:jc w:val="center"/>
              <w:rPr>
                <w:lang w:val="en-US"/>
              </w:rPr>
            </w:pPr>
            <w:r w:rsidRPr="001C02C8">
              <w:rPr>
                <w:lang w:val="en-US"/>
              </w:rPr>
              <w:t>93</w:t>
            </w:r>
          </w:p>
        </w:tc>
        <w:tc>
          <w:tcPr>
            <w:tcW w:w="263" w:type="pct"/>
            <w:tcBorders>
              <w:top w:val="nil"/>
              <w:left w:val="nil"/>
              <w:bottom w:val="nil"/>
              <w:right w:val="nil"/>
            </w:tcBorders>
            <w:shd w:val="clear" w:color="auto" w:fill="auto"/>
            <w:noWrap/>
            <w:vAlign w:val="bottom"/>
            <w:hideMark/>
          </w:tcPr>
          <w:p w14:paraId="7FC64D02" w14:textId="77777777" w:rsidR="00F25277" w:rsidRPr="001C02C8" w:rsidRDefault="00F25277" w:rsidP="00802FCB">
            <w:pPr>
              <w:jc w:val="center"/>
              <w:rPr>
                <w:lang w:val="en-US"/>
              </w:rPr>
            </w:pPr>
            <w:r w:rsidRPr="001C02C8">
              <w:rPr>
                <w:lang w:val="en-US"/>
              </w:rPr>
              <w:t>66</w:t>
            </w:r>
          </w:p>
        </w:tc>
        <w:tc>
          <w:tcPr>
            <w:tcW w:w="263" w:type="pct"/>
            <w:tcBorders>
              <w:top w:val="nil"/>
              <w:left w:val="nil"/>
              <w:bottom w:val="nil"/>
              <w:right w:val="nil"/>
            </w:tcBorders>
            <w:shd w:val="clear" w:color="auto" w:fill="auto"/>
            <w:noWrap/>
            <w:vAlign w:val="bottom"/>
            <w:hideMark/>
          </w:tcPr>
          <w:p w14:paraId="75854FAB" w14:textId="77777777" w:rsidR="00F25277" w:rsidRPr="001C02C8" w:rsidRDefault="00F25277" w:rsidP="00802FCB">
            <w:pPr>
              <w:jc w:val="center"/>
              <w:rPr>
                <w:lang w:val="en-US"/>
              </w:rPr>
            </w:pPr>
            <w:r w:rsidRPr="001C02C8">
              <w:rPr>
                <w:lang w:val="en-US"/>
              </w:rPr>
              <w:t>91</w:t>
            </w:r>
          </w:p>
        </w:tc>
        <w:tc>
          <w:tcPr>
            <w:tcW w:w="263" w:type="pct"/>
            <w:tcBorders>
              <w:top w:val="nil"/>
              <w:left w:val="nil"/>
              <w:bottom w:val="nil"/>
              <w:right w:val="nil"/>
            </w:tcBorders>
            <w:shd w:val="clear" w:color="auto" w:fill="auto"/>
            <w:noWrap/>
            <w:vAlign w:val="bottom"/>
            <w:hideMark/>
          </w:tcPr>
          <w:p w14:paraId="164E3C66" w14:textId="77777777" w:rsidR="00F25277" w:rsidRPr="001C02C8" w:rsidRDefault="00F25277" w:rsidP="00802FCB">
            <w:pPr>
              <w:jc w:val="center"/>
              <w:rPr>
                <w:lang w:val="en-US"/>
              </w:rPr>
            </w:pPr>
            <w:r w:rsidRPr="001C02C8">
              <w:rPr>
                <w:lang w:val="en-US"/>
              </w:rPr>
              <w:t>61</w:t>
            </w:r>
          </w:p>
        </w:tc>
      </w:tr>
      <w:tr w:rsidR="00F25277" w:rsidRPr="001C02C8" w14:paraId="7D788D51" w14:textId="77777777" w:rsidTr="00F25277">
        <w:trPr>
          <w:trHeight w:val="300"/>
        </w:trPr>
        <w:tc>
          <w:tcPr>
            <w:tcW w:w="263" w:type="pct"/>
            <w:tcBorders>
              <w:top w:val="nil"/>
              <w:left w:val="nil"/>
              <w:bottom w:val="nil"/>
              <w:right w:val="nil"/>
            </w:tcBorders>
            <w:shd w:val="clear" w:color="auto" w:fill="auto"/>
            <w:noWrap/>
            <w:vAlign w:val="bottom"/>
            <w:hideMark/>
          </w:tcPr>
          <w:p w14:paraId="269D8D5F" w14:textId="77777777" w:rsidR="00F25277" w:rsidRPr="001C02C8" w:rsidRDefault="00F25277" w:rsidP="00F25277">
            <w:pPr>
              <w:jc w:val="right"/>
              <w:rPr>
                <w:b/>
                <w:bCs/>
                <w:lang w:val="en-US"/>
              </w:rPr>
            </w:pPr>
            <w:r w:rsidRPr="001C02C8">
              <w:rPr>
                <w:b/>
                <w:bCs/>
                <w:lang w:val="en-US"/>
              </w:rPr>
              <w:t>280</w:t>
            </w:r>
          </w:p>
        </w:tc>
        <w:tc>
          <w:tcPr>
            <w:tcW w:w="263" w:type="pct"/>
            <w:tcBorders>
              <w:top w:val="nil"/>
              <w:left w:val="nil"/>
              <w:bottom w:val="nil"/>
              <w:right w:val="nil"/>
            </w:tcBorders>
            <w:shd w:val="clear" w:color="auto" w:fill="auto"/>
            <w:noWrap/>
            <w:vAlign w:val="bottom"/>
            <w:hideMark/>
          </w:tcPr>
          <w:p w14:paraId="05454012"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CB79BC0" w14:textId="77777777" w:rsidR="00F25277" w:rsidRPr="001C02C8" w:rsidRDefault="00F25277" w:rsidP="00802FCB">
            <w:pPr>
              <w:jc w:val="center"/>
              <w:rPr>
                <w:lang w:val="en-US"/>
              </w:rPr>
            </w:pPr>
            <w:r w:rsidRPr="001C02C8">
              <w:rPr>
                <w:lang w:val="en-US"/>
              </w:rPr>
              <w:t>2</w:t>
            </w:r>
          </w:p>
        </w:tc>
        <w:tc>
          <w:tcPr>
            <w:tcW w:w="263" w:type="pct"/>
            <w:tcBorders>
              <w:top w:val="nil"/>
              <w:left w:val="nil"/>
              <w:bottom w:val="nil"/>
              <w:right w:val="nil"/>
            </w:tcBorders>
            <w:shd w:val="clear" w:color="auto" w:fill="auto"/>
            <w:noWrap/>
            <w:vAlign w:val="bottom"/>
            <w:hideMark/>
          </w:tcPr>
          <w:p w14:paraId="3ADEEAD8" w14:textId="77777777" w:rsidR="00F25277" w:rsidRPr="001C02C8" w:rsidRDefault="00F25277" w:rsidP="00802FCB">
            <w:pPr>
              <w:jc w:val="center"/>
              <w:rPr>
                <w:lang w:val="en-US"/>
              </w:rPr>
            </w:pPr>
            <w:r w:rsidRPr="001C02C8">
              <w:rPr>
                <w:lang w:val="en-US"/>
              </w:rPr>
              <w:t>2</w:t>
            </w:r>
          </w:p>
        </w:tc>
        <w:tc>
          <w:tcPr>
            <w:tcW w:w="263" w:type="pct"/>
            <w:tcBorders>
              <w:top w:val="nil"/>
              <w:left w:val="nil"/>
              <w:bottom w:val="nil"/>
              <w:right w:val="nil"/>
            </w:tcBorders>
            <w:shd w:val="clear" w:color="auto" w:fill="auto"/>
            <w:noWrap/>
            <w:vAlign w:val="bottom"/>
            <w:hideMark/>
          </w:tcPr>
          <w:p w14:paraId="14E42EF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0EBADE7"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auto" w:fill="auto"/>
            <w:noWrap/>
            <w:vAlign w:val="bottom"/>
            <w:hideMark/>
          </w:tcPr>
          <w:p w14:paraId="3C7B326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D49C88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29EA97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BD87D45"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B4A92B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6EB375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8B7F68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47969AB" w14:textId="77777777" w:rsidR="00F25277" w:rsidRPr="001C02C8" w:rsidRDefault="00F25277" w:rsidP="00802FCB">
            <w:pPr>
              <w:jc w:val="center"/>
              <w:rPr>
                <w:lang w:val="en-US"/>
              </w:rPr>
            </w:pPr>
            <w:r w:rsidRPr="001C02C8">
              <w:rPr>
                <w:lang w:val="en-US"/>
              </w:rPr>
              <w:t>5</w:t>
            </w:r>
          </w:p>
        </w:tc>
        <w:tc>
          <w:tcPr>
            <w:tcW w:w="263" w:type="pct"/>
            <w:tcBorders>
              <w:top w:val="nil"/>
              <w:left w:val="nil"/>
              <w:bottom w:val="nil"/>
              <w:right w:val="nil"/>
            </w:tcBorders>
            <w:shd w:val="clear" w:color="auto" w:fill="auto"/>
            <w:noWrap/>
            <w:vAlign w:val="bottom"/>
            <w:hideMark/>
          </w:tcPr>
          <w:p w14:paraId="10D789AF" w14:textId="77777777" w:rsidR="00F25277" w:rsidRPr="001C02C8" w:rsidRDefault="00F25277" w:rsidP="00802FCB">
            <w:pPr>
              <w:jc w:val="center"/>
              <w:rPr>
                <w:lang w:val="en-US"/>
              </w:rPr>
            </w:pPr>
            <w:r w:rsidRPr="001C02C8">
              <w:rPr>
                <w:lang w:val="en-US"/>
              </w:rPr>
              <w:t>7</w:t>
            </w:r>
          </w:p>
        </w:tc>
        <w:tc>
          <w:tcPr>
            <w:tcW w:w="263" w:type="pct"/>
            <w:tcBorders>
              <w:top w:val="nil"/>
              <w:left w:val="nil"/>
              <w:bottom w:val="nil"/>
              <w:right w:val="nil"/>
            </w:tcBorders>
            <w:shd w:val="clear" w:color="auto" w:fill="auto"/>
            <w:noWrap/>
            <w:vAlign w:val="bottom"/>
            <w:hideMark/>
          </w:tcPr>
          <w:p w14:paraId="37C9B9C5" w14:textId="77777777" w:rsidR="00F25277" w:rsidRPr="001C02C8" w:rsidRDefault="00F25277" w:rsidP="00802FCB">
            <w:pPr>
              <w:jc w:val="center"/>
              <w:rPr>
                <w:lang w:val="en-US"/>
              </w:rPr>
            </w:pPr>
            <w:r w:rsidRPr="001C02C8">
              <w:rPr>
                <w:lang w:val="en-US"/>
              </w:rPr>
              <w:t>24</w:t>
            </w:r>
          </w:p>
        </w:tc>
        <w:tc>
          <w:tcPr>
            <w:tcW w:w="263" w:type="pct"/>
            <w:tcBorders>
              <w:top w:val="nil"/>
              <w:left w:val="nil"/>
              <w:bottom w:val="nil"/>
              <w:right w:val="nil"/>
            </w:tcBorders>
            <w:shd w:val="clear" w:color="auto" w:fill="auto"/>
            <w:noWrap/>
            <w:vAlign w:val="bottom"/>
            <w:hideMark/>
          </w:tcPr>
          <w:p w14:paraId="50E88113" w14:textId="77777777" w:rsidR="00F25277" w:rsidRPr="001C02C8" w:rsidRDefault="00F25277" w:rsidP="00802FCB">
            <w:pPr>
              <w:jc w:val="center"/>
              <w:rPr>
                <w:lang w:val="en-US"/>
              </w:rPr>
            </w:pPr>
            <w:r w:rsidRPr="001C02C8">
              <w:rPr>
                <w:lang w:val="en-US"/>
              </w:rPr>
              <w:t>16</w:t>
            </w:r>
          </w:p>
        </w:tc>
        <w:tc>
          <w:tcPr>
            <w:tcW w:w="263" w:type="pct"/>
            <w:tcBorders>
              <w:top w:val="nil"/>
              <w:left w:val="nil"/>
              <w:bottom w:val="nil"/>
              <w:right w:val="nil"/>
            </w:tcBorders>
            <w:shd w:val="clear" w:color="auto" w:fill="auto"/>
            <w:noWrap/>
            <w:vAlign w:val="bottom"/>
            <w:hideMark/>
          </w:tcPr>
          <w:p w14:paraId="02AC8CD3" w14:textId="77777777" w:rsidR="00F25277" w:rsidRPr="001C02C8" w:rsidRDefault="00F25277" w:rsidP="00802FCB">
            <w:pPr>
              <w:jc w:val="center"/>
              <w:rPr>
                <w:lang w:val="en-US"/>
              </w:rPr>
            </w:pPr>
            <w:r w:rsidRPr="001C02C8">
              <w:rPr>
                <w:lang w:val="en-US"/>
              </w:rPr>
              <w:t>42</w:t>
            </w:r>
          </w:p>
        </w:tc>
        <w:tc>
          <w:tcPr>
            <w:tcW w:w="263" w:type="pct"/>
            <w:tcBorders>
              <w:top w:val="nil"/>
              <w:left w:val="nil"/>
              <w:bottom w:val="nil"/>
              <w:right w:val="nil"/>
            </w:tcBorders>
            <w:shd w:val="clear" w:color="auto" w:fill="auto"/>
            <w:noWrap/>
            <w:vAlign w:val="bottom"/>
            <w:hideMark/>
          </w:tcPr>
          <w:p w14:paraId="30A322BE" w14:textId="77777777" w:rsidR="00F25277" w:rsidRPr="001C02C8" w:rsidRDefault="00F25277" w:rsidP="00802FCB">
            <w:pPr>
              <w:jc w:val="center"/>
              <w:rPr>
                <w:lang w:val="en-US"/>
              </w:rPr>
            </w:pPr>
            <w:r w:rsidRPr="001C02C8">
              <w:rPr>
                <w:lang w:val="en-US"/>
              </w:rPr>
              <w:t>18</w:t>
            </w:r>
          </w:p>
        </w:tc>
      </w:tr>
      <w:tr w:rsidR="00F25277" w:rsidRPr="001C02C8" w14:paraId="3F9CD707" w14:textId="77777777" w:rsidTr="00F25277">
        <w:trPr>
          <w:trHeight w:val="300"/>
        </w:trPr>
        <w:tc>
          <w:tcPr>
            <w:tcW w:w="263" w:type="pct"/>
            <w:tcBorders>
              <w:top w:val="nil"/>
              <w:left w:val="nil"/>
              <w:bottom w:val="nil"/>
              <w:right w:val="nil"/>
            </w:tcBorders>
            <w:shd w:val="clear" w:color="auto" w:fill="auto"/>
            <w:noWrap/>
            <w:vAlign w:val="bottom"/>
            <w:hideMark/>
          </w:tcPr>
          <w:p w14:paraId="14D25969" w14:textId="77777777" w:rsidR="00F25277" w:rsidRPr="001C02C8" w:rsidRDefault="00F25277" w:rsidP="00F25277">
            <w:pPr>
              <w:jc w:val="right"/>
              <w:rPr>
                <w:b/>
                <w:bCs/>
                <w:lang w:val="en-US"/>
              </w:rPr>
            </w:pPr>
            <w:r w:rsidRPr="001C02C8">
              <w:rPr>
                <w:b/>
                <w:bCs/>
                <w:lang w:val="en-US"/>
              </w:rPr>
              <w:t>300</w:t>
            </w:r>
          </w:p>
        </w:tc>
        <w:tc>
          <w:tcPr>
            <w:tcW w:w="263" w:type="pct"/>
            <w:tcBorders>
              <w:top w:val="nil"/>
              <w:left w:val="nil"/>
              <w:bottom w:val="nil"/>
              <w:right w:val="nil"/>
            </w:tcBorders>
            <w:shd w:val="clear" w:color="auto" w:fill="auto"/>
            <w:noWrap/>
            <w:vAlign w:val="bottom"/>
            <w:hideMark/>
          </w:tcPr>
          <w:p w14:paraId="64BCC3B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8AD5AF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D885A0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2F2884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D62B51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EC99D5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7A569EB"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FDD446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694CED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5D0289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DB2B0F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B3C4B85"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32A325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14D910C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6665D42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6B897E1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14B6231A" w14:textId="77777777" w:rsidR="00F25277" w:rsidRPr="001C02C8" w:rsidRDefault="00F25277" w:rsidP="00802FCB">
            <w:pPr>
              <w:jc w:val="center"/>
              <w:rPr>
                <w:lang w:val="en-US"/>
              </w:rPr>
            </w:pPr>
            <w:r w:rsidRPr="001C02C8">
              <w:rPr>
                <w:lang w:val="en-US"/>
              </w:rPr>
              <w:t>1</w:t>
            </w:r>
          </w:p>
        </w:tc>
        <w:tc>
          <w:tcPr>
            <w:tcW w:w="263" w:type="pct"/>
            <w:tcBorders>
              <w:top w:val="nil"/>
              <w:left w:val="nil"/>
              <w:bottom w:val="nil"/>
              <w:right w:val="nil"/>
            </w:tcBorders>
            <w:shd w:val="clear" w:color="000000" w:fill="E7E6E6"/>
            <w:noWrap/>
            <w:vAlign w:val="bottom"/>
            <w:hideMark/>
          </w:tcPr>
          <w:p w14:paraId="2A6D5684" w14:textId="77777777" w:rsidR="00F25277" w:rsidRPr="001C02C8" w:rsidRDefault="00F25277" w:rsidP="00802FCB">
            <w:pPr>
              <w:jc w:val="center"/>
              <w:rPr>
                <w:lang w:val="en-US"/>
              </w:rPr>
            </w:pPr>
            <w:r w:rsidRPr="001C02C8">
              <w:rPr>
                <w:lang w:val="en-US"/>
              </w:rPr>
              <w:t>1</w:t>
            </w:r>
          </w:p>
        </w:tc>
      </w:tr>
      <w:tr w:rsidR="00F25277" w:rsidRPr="001C02C8" w14:paraId="36D932C8" w14:textId="77777777" w:rsidTr="00F25277">
        <w:trPr>
          <w:trHeight w:val="300"/>
        </w:trPr>
        <w:tc>
          <w:tcPr>
            <w:tcW w:w="263" w:type="pct"/>
            <w:tcBorders>
              <w:top w:val="nil"/>
              <w:left w:val="nil"/>
              <w:bottom w:val="nil"/>
              <w:right w:val="nil"/>
            </w:tcBorders>
            <w:shd w:val="clear" w:color="auto" w:fill="auto"/>
            <w:noWrap/>
            <w:vAlign w:val="bottom"/>
            <w:hideMark/>
          </w:tcPr>
          <w:p w14:paraId="7EF1EF8C" w14:textId="77777777" w:rsidR="00F25277" w:rsidRPr="001C02C8" w:rsidRDefault="00F25277" w:rsidP="00F25277">
            <w:pPr>
              <w:jc w:val="right"/>
              <w:rPr>
                <w:b/>
                <w:bCs/>
                <w:lang w:val="en-US"/>
              </w:rPr>
            </w:pPr>
            <w:r w:rsidRPr="001C02C8">
              <w:rPr>
                <w:b/>
                <w:bCs/>
                <w:lang w:val="en-US"/>
              </w:rPr>
              <w:t>320</w:t>
            </w:r>
          </w:p>
        </w:tc>
        <w:tc>
          <w:tcPr>
            <w:tcW w:w="263" w:type="pct"/>
            <w:tcBorders>
              <w:top w:val="nil"/>
              <w:left w:val="nil"/>
              <w:bottom w:val="nil"/>
              <w:right w:val="nil"/>
            </w:tcBorders>
            <w:shd w:val="clear" w:color="auto" w:fill="auto"/>
            <w:noWrap/>
            <w:vAlign w:val="bottom"/>
            <w:hideMark/>
          </w:tcPr>
          <w:p w14:paraId="227FBD0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9848AD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CCF4242"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62DA3E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FF5010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534260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CA4C4C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81CAF2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F79186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3A9229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AA0131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A08D08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F34212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1DE8E72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0AF7B08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5B3C3F8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315EDE8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1F8B1CB6" w14:textId="77777777" w:rsidR="00F25277" w:rsidRPr="001C02C8" w:rsidRDefault="00F25277" w:rsidP="00802FCB">
            <w:pPr>
              <w:jc w:val="center"/>
              <w:rPr>
                <w:lang w:val="en-US"/>
              </w:rPr>
            </w:pPr>
            <w:r w:rsidRPr="001C02C8">
              <w:rPr>
                <w:lang w:val="en-US"/>
              </w:rPr>
              <w:t>0</w:t>
            </w:r>
          </w:p>
        </w:tc>
      </w:tr>
      <w:tr w:rsidR="00F25277" w:rsidRPr="001C02C8" w14:paraId="27857354" w14:textId="77777777" w:rsidTr="00F25277">
        <w:trPr>
          <w:trHeight w:val="300"/>
        </w:trPr>
        <w:tc>
          <w:tcPr>
            <w:tcW w:w="263" w:type="pct"/>
            <w:tcBorders>
              <w:top w:val="nil"/>
              <w:left w:val="nil"/>
              <w:bottom w:val="nil"/>
              <w:right w:val="nil"/>
            </w:tcBorders>
            <w:shd w:val="clear" w:color="auto" w:fill="auto"/>
            <w:noWrap/>
            <w:vAlign w:val="bottom"/>
            <w:hideMark/>
          </w:tcPr>
          <w:p w14:paraId="457DF321" w14:textId="77777777" w:rsidR="00F25277" w:rsidRPr="001C02C8" w:rsidRDefault="00F25277" w:rsidP="00F25277">
            <w:pPr>
              <w:jc w:val="right"/>
              <w:rPr>
                <w:b/>
                <w:bCs/>
                <w:lang w:val="en-US"/>
              </w:rPr>
            </w:pPr>
            <w:r w:rsidRPr="001C02C8">
              <w:rPr>
                <w:b/>
                <w:bCs/>
                <w:lang w:val="en-US"/>
              </w:rPr>
              <w:t>340</w:t>
            </w:r>
          </w:p>
        </w:tc>
        <w:tc>
          <w:tcPr>
            <w:tcW w:w="263" w:type="pct"/>
            <w:tcBorders>
              <w:top w:val="nil"/>
              <w:left w:val="nil"/>
              <w:bottom w:val="nil"/>
              <w:right w:val="nil"/>
            </w:tcBorders>
            <w:shd w:val="clear" w:color="auto" w:fill="auto"/>
            <w:noWrap/>
            <w:vAlign w:val="bottom"/>
            <w:hideMark/>
          </w:tcPr>
          <w:p w14:paraId="0BE515F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E88DB4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35038B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79D625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BD22F25"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967773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155F5A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9BD5AF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056722B"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7F66B24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1D386F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AEDC51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EAFCE6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598D988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2821A12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2D311A4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4FCA1B5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1786C021" w14:textId="77777777" w:rsidR="00F25277" w:rsidRPr="001C02C8" w:rsidRDefault="00F25277" w:rsidP="00802FCB">
            <w:pPr>
              <w:jc w:val="center"/>
              <w:rPr>
                <w:lang w:val="en-US"/>
              </w:rPr>
            </w:pPr>
            <w:r w:rsidRPr="001C02C8">
              <w:rPr>
                <w:lang w:val="en-US"/>
              </w:rPr>
              <w:t>0</w:t>
            </w:r>
          </w:p>
        </w:tc>
      </w:tr>
      <w:tr w:rsidR="00F25277" w:rsidRPr="001C02C8" w14:paraId="3565A4AB" w14:textId="77777777" w:rsidTr="00F25277">
        <w:trPr>
          <w:trHeight w:val="300"/>
        </w:trPr>
        <w:tc>
          <w:tcPr>
            <w:tcW w:w="263" w:type="pct"/>
            <w:tcBorders>
              <w:top w:val="nil"/>
              <w:left w:val="nil"/>
              <w:bottom w:val="nil"/>
              <w:right w:val="nil"/>
            </w:tcBorders>
            <w:shd w:val="clear" w:color="auto" w:fill="auto"/>
            <w:noWrap/>
            <w:vAlign w:val="bottom"/>
            <w:hideMark/>
          </w:tcPr>
          <w:p w14:paraId="45A61FFA" w14:textId="77777777" w:rsidR="00F25277" w:rsidRPr="001C02C8" w:rsidRDefault="00F25277" w:rsidP="00F25277">
            <w:pPr>
              <w:jc w:val="right"/>
              <w:rPr>
                <w:b/>
                <w:bCs/>
                <w:lang w:val="en-US"/>
              </w:rPr>
            </w:pPr>
            <w:r w:rsidRPr="001C02C8">
              <w:rPr>
                <w:b/>
                <w:bCs/>
                <w:lang w:val="en-US"/>
              </w:rPr>
              <w:t>360</w:t>
            </w:r>
          </w:p>
        </w:tc>
        <w:tc>
          <w:tcPr>
            <w:tcW w:w="263" w:type="pct"/>
            <w:tcBorders>
              <w:top w:val="nil"/>
              <w:left w:val="nil"/>
              <w:bottom w:val="nil"/>
              <w:right w:val="nil"/>
            </w:tcBorders>
            <w:shd w:val="clear" w:color="auto" w:fill="auto"/>
            <w:noWrap/>
            <w:vAlign w:val="bottom"/>
            <w:hideMark/>
          </w:tcPr>
          <w:p w14:paraId="11259815"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A48246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CAAA91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A26A1D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71C7D8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B080FD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F5376C2"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FFF9BF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C0E072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1352927"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F7889A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E46506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A87F6E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1D17FA8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3BF3A5A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0D26B48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20E7CBF3"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7787F241" w14:textId="77777777" w:rsidR="00F25277" w:rsidRPr="001C02C8" w:rsidRDefault="00F25277" w:rsidP="00802FCB">
            <w:pPr>
              <w:jc w:val="center"/>
              <w:rPr>
                <w:lang w:val="en-US"/>
              </w:rPr>
            </w:pPr>
            <w:r w:rsidRPr="001C02C8">
              <w:rPr>
                <w:lang w:val="en-US"/>
              </w:rPr>
              <w:t>0</w:t>
            </w:r>
          </w:p>
        </w:tc>
      </w:tr>
      <w:tr w:rsidR="00F25277" w:rsidRPr="001C02C8" w14:paraId="23E50949" w14:textId="77777777" w:rsidTr="00F25277">
        <w:trPr>
          <w:trHeight w:val="300"/>
        </w:trPr>
        <w:tc>
          <w:tcPr>
            <w:tcW w:w="263" w:type="pct"/>
            <w:tcBorders>
              <w:top w:val="nil"/>
              <w:left w:val="nil"/>
              <w:bottom w:val="nil"/>
              <w:right w:val="nil"/>
            </w:tcBorders>
            <w:shd w:val="clear" w:color="auto" w:fill="auto"/>
            <w:noWrap/>
            <w:vAlign w:val="bottom"/>
            <w:hideMark/>
          </w:tcPr>
          <w:p w14:paraId="176B141B" w14:textId="77777777" w:rsidR="00F25277" w:rsidRPr="001C02C8" w:rsidRDefault="00F25277" w:rsidP="00F25277">
            <w:pPr>
              <w:jc w:val="right"/>
              <w:rPr>
                <w:b/>
                <w:bCs/>
                <w:lang w:val="en-US"/>
              </w:rPr>
            </w:pPr>
            <w:r w:rsidRPr="001C02C8">
              <w:rPr>
                <w:b/>
                <w:bCs/>
                <w:lang w:val="en-US"/>
              </w:rPr>
              <w:t>380</w:t>
            </w:r>
          </w:p>
        </w:tc>
        <w:tc>
          <w:tcPr>
            <w:tcW w:w="263" w:type="pct"/>
            <w:tcBorders>
              <w:top w:val="nil"/>
              <w:left w:val="nil"/>
              <w:bottom w:val="nil"/>
              <w:right w:val="nil"/>
            </w:tcBorders>
            <w:shd w:val="clear" w:color="auto" w:fill="auto"/>
            <w:noWrap/>
            <w:vAlign w:val="bottom"/>
            <w:hideMark/>
          </w:tcPr>
          <w:p w14:paraId="01EF1D7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D490C0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0660620A"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A9DC1CC"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120705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483CE5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2F90CE8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14FFDD6"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54C9F10E"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623178A8"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1EEEA551"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4448D79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auto" w:fill="auto"/>
            <w:noWrap/>
            <w:vAlign w:val="bottom"/>
            <w:hideMark/>
          </w:tcPr>
          <w:p w14:paraId="39827F90"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5E647F64"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5078157D"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29DD4769"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2909494F" w14:textId="77777777" w:rsidR="00F25277" w:rsidRPr="001C02C8" w:rsidRDefault="00F25277" w:rsidP="00802FCB">
            <w:pPr>
              <w:jc w:val="center"/>
              <w:rPr>
                <w:lang w:val="en-US"/>
              </w:rPr>
            </w:pPr>
            <w:r w:rsidRPr="001C02C8">
              <w:rPr>
                <w:lang w:val="en-US"/>
              </w:rPr>
              <w:t>0</w:t>
            </w:r>
          </w:p>
        </w:tc>
        <w:tc>
          <w:tcPr>
            <w:tcW w:w="263" w:type="pct"/>
            <w:tcBorders>
              <w:top w:val="nil"/>
              <w:left w:val="nil"/>
              <w:bottom w:val="nil"/>
              <w:right w:val="nil"/>
            </w:tcBorders>
            <w:shd w:val="clear" w:color="000000" w:fill="E7E6E6"/>
            <w:noWrap/>
            <w:vAlign w:val="bottom"/>
            <w:hideMark/>
          </w:tcPr>
          <w:p w14:paraId="644E1E15" w14:textId="77777777" w:rsidR="00F25277" w:rsidRPr="001C02C8" w:rsidRDefault="00F25277" w:rsidP="00802FCB">
            <w:pPr>
              <w:jc w:val="center"/>
              <w:rPr>
                <w:lang w:val="en-US"/>
              </w:rPr>
            </w:pPr>
            <w:r w:rsidRPr="001C02C8">
              <w:rPr>
                <w:lang w:val="en-US"/>
              </w:rPr>
              <w:t>0</w:t>
            </w:r>
          </w:p>
        </w:tc>
      </w:tr>
    </w:tbl>
    <w:p w14:paraId="24A20073" w14:textId="77777777" w:rsidR="00F25277" w:rsidRPr="001C02C8" w:rsidRDefault="00F25277" w:rsidP="00F25277">
      <w:pPr>
        <w:rPr>
          <w:b/>
        </w:rPr>
      </w:pPr>
    </w:p>
    <w:p w14:paraId="75F807D4" w14:textId="39ED18B4" w:rsidR="00802FCB" w:rsidRDefault="00802FCB">
      <w:r>
        <w:br w:type="page"/>
      </w:r>
    </w:p>
    <w:p w14:paraId="0B49E3F0" w14:textId="77777777" w:rsidR="00802FCB" w:rsidRDefault="00802FCB" w:rsidP="00F25277">
      <w:pPr>
        <w:sectPr w:rsidR="00802FCB" w:rsidSect="00802FCB">
          <w:pgSz w:w="16838" w:h="11906" w:orient="landscape" w:code="9"/>
          <w:pgMar w:top="1418" w:right="1418" w:bottom="1418" w:left="1418" w:header="851" w:footer="1134" w:gutter="0"/>
          <w:pgNumType w:start="53"/>
          <w:cols w:space="720"/>
          <w:formProt w:val="0"/>
          <w:titlePg/>
          <w:docGrid w:linePitch="360" w:charSpace="-6145"/>
        </w:sectPr>
      </w:pPr>
    </w:p>
    <w:p w14:paraId="57D97D98" w14:textId="2AFEC7F6" w:rsidR="00F25277" w:rsidRPr="001C02C8" w:rsidRDefault="00F25277" w:rsidP="00F25277"/>
    <w:p w14:paraId="475137DE" w14:textId="77777777" w:rsidR="00F25277" w:rsidRPr="001C02C8" w:rsidRDefault="00F25277" w:rsidP="00F25277">
      <w:pPr>
        <w:keepNext/>
      </w:pPr>
      <w:r w:rsidRPr="001C02C8">
        <w:rPr>
          <w:noProof/>
          <w:lang w:val="en-US" w:eastAsia="en-US"/>
        </w:rPr>
        <w:drawing>
          <wp:inline distT="0" distB="0" distL="0" distR="0" wp14:anchorId="300A3D1C" wp14:editId="13D739CF">
            <wp:extent cx="5943600" cy="2983401"/>
            <wp:effectExtent l="0" t="0" r="0" b="7620"/>
            <wp:docPr id="1" name="Picture 1" descr="C:\Users\hankea\Downloads\2010_bubble_W_v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kea\Downloads\2010_bubble_W_v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83401"/>
                    </a:xfrm>
                    <a:prstGeom prst="rect">
                      <a:avLst/>
                    </a:prstGeom>
                    <a:noFill/>
                    <a:ln>
                      <a:noFill/>
                    </a:ln>
                  </pic:spPr>
                </pic:pic>
              </a:graphicData>
            </a:graphic>
          </wp:inline>
        </w:drawing>
      </w:r>
    </w:p>
    <w:p w14:paraId="11D91033" w14:textId="77777777" w:rsidR="00F25277" w:rsidRDefault="00F25277" w:rsidP="00F25277">
      <w:pPr>
        <w:pStyle w:val="Caption"/>
        <w:rPr>
          <w:rFonts w:ascii="Times New Roman" w:hAnsi="Times New Roman" w:cs="Times New Roman"/>
          <w:b w:val="0"/>
          <w:color w:val="auto"/>
          <w:sz w:val="20"/>
          <w:szCs w:val="20"/>
        </w:rPr>
      </w:pPr>
      <w:r w:rsidRPr="001C02C8">
        <w:rPr>
          <w:rFonts w:ascii="Times New Roman" w:hAnsi="Times New Roman" w:cs="Times New Roman"/>
          <w:color w:val="auto"/>
          <w:sz w:val="20"/>
          <w:szCs w:val="20"/>
        </w:rPr>
        <w:t xml:space="preserve">Figure </w:t>
      </w:r>
      <w:r w:rsidRPr="001C02C8">
        <w:rPr>
          <w:rFonts w:ascii="Times New Roman" w:hAnsi="Times New Roman" w:cs="Times New Roman"/>
          <w:color w:val="auto"/>
          <w:sz w:val="20"/>
          <w:szCs w:val="20"/>
        </w:rPr>
        <w:fldChar w:fldCharType="begin"/>
      </w:r>
      <w:r w:rsidRPr="001C02C8">
        <w:rPr>
          <w:rFonts w:ascii="Times New Roman" w:hAnsi="Times New Roman" w:cs="Times New Roman"/>
          <w:color w:val="auto"/>
          <w:sz w:val="20"/>
          <w:szCs w:val="20"/>
        </w:rPr>
        <w:instrText xml:space="preserve"> SEQ Figure \* ARABIC </w:instrText>
      </w:r>
      <w:r w:rsidRPr="001C02C8">
        <w:rPr>
          <w:rFonts w:ascii="Times New Roman" w:hAnsi="Times New Roman" w:cs="Times New Roman"/>
          <w:color w:val="auto"/>
          <w:sz w:val="20"/>
          <w:szCs w:val="20"/>
        </w:rPr>
        <w:fldChar w:fldCharType="separate"/>
      </w:r>
      <w:r w:rsidRPr="001C02C8">
        <w:rPr>
          <w:rFonts w:ascii="Times New Roman" w:hAnsi="Times New Roman" w:cs="Times New Roman"/>
          <w:noProof/>
          <w:color w:val="auto"/>
          <w:sz w:val="20"/>
          <w:szCs w:val="20"/>
        </w:rPr>
        <w:t>1</w:t>
      </w:r>
      <w:r w:rsidRPr="001C02C8">
        <w:rPr>
          <w:rFonts w:ascii="Times New Roman" w:hAnsi="Times New Roman" w:cs="Times New Roman"/>
          <w:color w:val="auto"/>
          <w:sz w:val="20"/>
          <w:szCs w:val="20"/>
        </w:rPr>
        <w:fldChar w:fldCharType="end"/>
      </w:r>
      <w:r w:rsidRPr="001C02C8">
        <w:rPr>
          <w:rFonts w:ascii="Times New Roman" w:hAnsi="Times New Roman" w:cs="Times New Roman"/>
          <w:color w:val="auto"/>
          <w:sz w:val="20"/>
          <w:szCs w:val="20"/>
        </w:rPr>
        <w:t xml:space="preserve">. </w:t>
      </w:r>
      <w:r w:rsidRPr="00492F61">
        <w:rPr>
          <w:rFonts w:ascii="Times New Roman" w:hAnsi="Times New Roman" w:cs="Times New Roman"/>
          <w:b w:val="0"/>
          <w:color w:val="auto"/>
          <w:sz w:val="20"/>
          <w:szCs w:val="20"/>
        </w:rPr>
        <w:t>Bubble plot representing the direct ages form spines and otoliths collected in the west.</w:t>
      </w:r>
    </w:p>
    <w:p w14:paraId="6BFC6B7B" w14:textId="77777777" w:rsidR="00C66592" w:rsidRDefault="00C66592" w:rsidP="00C66592">
      <w:pPr>
        <w:rPr>
          <w:lang w:val="en-CA" w:eastAsia="en-US"/>
        </w:rPr>
      </w:pPr>
    </w:p>
    <w:p w14:paraId="4DB447D1" w14:textId="77777777" w:rsidR="00C66592" w:rsidRPr="00C66592" w:rsidRDefault="00C66592" w:rsidP="00C66592">
      <w:pPr>
        <w:rPr>
          <w:lang w:val="en-CA" w:eastAsia="en-US"/>
        </w:rPr>
      </w:pPr>
    </w:p>
    <w:p w14:paraId="4F4F321E" w14:textId="77777777" w:rsidR="00F25277" w:rsidRPr="001C02C8" w:rsidRDefault="00F25277" w:rsidP="00F25277">
      <w:pPr>
        <w:keepNext/>
      </w:pPr>
      <w:r w:rsidRPr="001C02C8">
        <w:rPr>
          <w:noProof/>
          <w:lang w:val="en-US" w:eastAsia="en-US"/>
        </w:rPr>
        <w:drawing>
          <wp:inline distT="0" distB="0" distL="0" distR="0" wp14:anchorId="42D17D7C" wp14:editId="79C7DC3B">
            <wp:extent cx="5943600" cy="2983401"/>
            <wp:effectExtent l="0" t="0" r="0" b="7620"/>
            <wp:docPr id="6" name="Picture 6" descr="C:\Users\hankea\Downloads\bubble_E_v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kea\Downloads\bubble_E_v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83401"/>
                    </a:xfrm>
                    <a:prstGeom prst="rect">
                      <a:avLst/>
                    </a:prstGeom>
                    <a:noFill/>
                    <a:ln>
                      <a:noFill/>
                    </a:ln>
                  </pic:spPr>
                </pic:pic>
              </a:graphicData>
            </a:graphic>
          </wp:inline>
        </w:drawing>
      </w:r>
    </w:p>
    <w:p w14:paraId="2C428E94" w14:textId="77777777" w:rsidR="00F25277" w:rsidRPr="00492F61" w:rsidRDefault="00F25277" w:rsidP="00F25277">
      <w:pPr>
        <w:pStyle w:val="Caption"/>
        <w:rPr>
          <w:rFonts w:ascii="Times New Roman" w:hAnsi="Times New Roman" w:cs="Times New Roman"/>
          <w:b w:val="0"/>
          <w:color w:val="auto"/>
          <w:sz w:val="20"/>
          <w:szCs w:val="20"/>
        </w:rPr>
      </w:pPr>
      <w:r w:rsidRPr="001C02C8">
        <w:rPr>
          <w:rFonts w:ascii="Times New Roman" w:hAnsi="Times New Roman" w:cs="Times New Roman"/>
          <w:color w:val="auto"/>
          <w:sz w:val="20"/>
          <w:szCs w:val="20"/>
        </w:rPr>
        <w:t xml:space="preserve">Figure </w:t>
      </w:r>
      <w:r w:rsidRPr="001C02C8">
        <w:rPr>
          <w:rFonts w:ascii="Times New Roman" w:hAnsi="Times New Roman" w:cs="Times New Roman"/>
          <w:color w:val="auto"/>
          <w:sz w:val="20"/>
          <w:szCs w:val="20"/>
        </w:rPr>
        <w:fldChar w:fldCharType="begin"/>
      </w:r>
      <w:r w:rsidRPr="001C02C8">
        <w:rPr>
          <w:rFonts w:ascii="Times New Roman" w:hAnsi="Times New Roman" w:cs="Times New Roman"/>
          <w:color w:val="auto"/>
          <w:sz w:val="20"/>
          <w:szCs w:val="20"/>
        </w:rPr>
        <w:instrText xml:space="preserve"> SEQ Figure \* ARABIC </w:instrText>
      </w:r>
      <w:r w:rsidRPr="001C02C8">
        <w:rPr>
          <w:rFonts w:ascii="Times New Roman" w:hAnsi="Times New Roman" w:cs="Times New Roman"/>
          <w:color w:val="auto"/>
          <w:sz w:val="20"/>
          <w:szCs w:val="20"/>
        </w:rPr>
        <w:fldChar w:fldCharType="separate"/>
      </w:r>
      <w:r w:rsidRPr="001C02C8">
        <w:rPr>
          <w:rFonts w:ascii="Times New Roman" w:hAnsi="Times New Roman" w:cs="Times New Roman"/>
          <w:noProof/>
          <w:color w:val="auto"/>
          <w:sz w:val="20"/>
          <w:szCs w:val="20"/>
        </w:rPr>
        <w:t>2</w:t>
      </w:r>
      <w:r w:rsidRPr="001C02C8">
        <w:rPr>
          <w:rFonts w:ascii="Times New Roman" w:hAnsi="Times New Roman" w:cs="Times New Roman"/>
          <w:color w:val="auto"/>
          <w:sz w:val="20"/>
          <w:szCs w:val="20"/>
        </w:rPr>
        <w:fldChar w:fldCharType="end"/>
      </w:r>
      <w:r w:rsidRPr="001C02C8">
        <w:rPr>
          <w:rFonts w:ascii="Times New Roman" w:hAnsi="Times New Roman" w:cs="Times New Roman"/>
          <w:color w:val="auto"/>
          <w:sz w:val="20"/>
          <w:szCs w:val="20"/>
        </w:rPr>
        <w:t xml:space="preserve">. </w:t>
      </w:r>
      <w:r w:rsidRPr="00492F61">
        <w:rPr>
          <w:rFonts w:ascii="Times New Roman" w:hAnsi="Times New Roman" w:cs="Times New Roman"/>
          <w:b w:val="0"/>
          <w:color w:val="auto"/>
          <w:sz w:val="20"/>
          <w:szCs w:val="20"/>
        </w:rPr>
        <w:t>Bubble plot representing the direct ages form spines and otoliths collected in the east.</w:t>
      </w:r>
    </w:p>
    <w:p w14:paraId="106489E7" w14:textId="77777777" w:rsidR="00F25277" w:rsidRPr="001C02C8" w:rsidRDefault="00F25277" w:rsidP="00F25277">
      <w:pPr>
        <w:keepNext/>
      </w:pPr>
      <w:r w:rsidRPr="001C02C8">
        <w:rPr>
          <w:noProof/>
          <w:lang w:val="en-US" w:eastAsia="en-US"/>
        </w:rPr>
        <w:lastRenderedPageBreak/>
        <w:drawing>
          <wp:inline distT="0" distB="0" distL="0" distR="0" wp14:anchorId="0358A9A4" wp14:editId="394E3C77">
            <wp:extent cx="5872162" cy="3124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781D9B" w14:textId="77777777" w:rsidR="00492F61" w:rsidRDefault="00492F61" w:rsidP="00F25277">
      <w:pPr>
        <w:keepNext/>
        <w:rPr>
          <w:b/>
          <w:lang w:val="en-GB"/>
        </w:rPr>
      </w:pPr>
    </w:p>
    <w:p w14:paraId="2E3E5A58" w14:textId="77777777" w:rsidR="00492F61" w:rsidRDefault="00F25277" w:rsidP="00492F61">
      <w:pPr>
        <w:keepNext/>
        <w:jc w:val="both"/>
        <w:rPr>
          <w:lang w:val="en-GB"/>
        </w:rPr>
      </w:pPr>
      <w:r w:rsidRPr="00492F61">
        <w:rPr>
          <w:b/>
          <w:lang w:val="en-GB"/>
        </w:rPr>
        <w:t xml:space="preserve">Figure </w:t>
      </w:r>
      <w:r w:rsidRPr="00492F61">
        <w:rPr>
          <w:b/>
          <w:bCs/>
        </w:rPr>
        <w:fldChar w:fldCharType="begin"/>
      </w:r>
      <w:r w:rsidRPr="00492F61">
        <w:rPr>
          <w:b/>
          <w:lang w:val="en-GB"/>
        </w:rPr>
        <w:instrText xml:space="preserve"> SEQ Figure \* ARABIC </w:instrText>
      </w:r>
      <w:r w:rsidRPr="00492F61">
        <w:rPr>
          <w:b/>
          <w:bCs/>
        </w:rPr>
        <w:fldChar w:fldCharType="separate"/>
      </w:r>
      <w:r w:rsidRPr="00492F61">
        <w:rPr>
          <w:b/>
          <w:noProof/>
          <w:lang w:val="en-GB"/>
        </w:rPr>
        <w:t>3</w:t>
      </w:r>
      <w:r w:rsidRPr="00492F61">
        <w:rPr>
          <w:b/>
          <w:bCs/>
        </w:rPr>
        <w:fldChar w:fldCharType="end"/>
      </w:r>
      <w:r w:rsidRPr="00492F61">
        <w:rPr>
          <w:b/>
          <w:lang w:val="en-GB"/>
        </w:rPr>
        <w:t xml:space="preserve">. </w:t>
      </w:r>
      <w:r w:rsidRPr="00F25277">
        <w:rPr>
          <w:lang w:val="en-GB"/>
        </w:rPr>
        <w:t>A comparison of catch at size (2005-2013) in the western management zone with the distribution of the samples collected from the same area (2009-2015).</w:t>
      </w:r>
    </w:p>
    <w:p w14:paraId="4CEDD66D" w14:textId="77777777" w:rsidR="00492F61" w:rsidRDefault="00492F61" w:rsidP="00F25277">
      <w:pPr>
        <w:keepNext/>
        <w:rPr>
          <w:lang w:val="en-GB"/>
        </w:rPr>
      </w:pPr>
    </w:p>
    <w:p w14:paraId="3014888B" w14:textId="77777777" w:rsidR="00492F61" w:rsidRDefault="00492F61" w:rsidP="00F25277">
      <w:pPr>
        <w:keepNext/>
        <w:rPr>
          <w:lang w:val="en-GB"/>
        </w:rPr>
      </w:pPr>
    </w:p>
    <w:p w14:paraId="01F49355" w14:textId="77777777" w:rsidR="000419DE" w:rsidRDefault="000419DE" w:rsidP="00F25277">
      <w:pPr>
        <w:keepNext/>
        <w:rPr>
          <w:lang w:val="en-GB"/>
        </w:rPr>
      </w:pPr>
    </w:p>
    <w:p w14:paraId="1EC4C72C" w14:textId="77777777" w:rsidR="000419DE" w:rsidRDefault="000419DE" w:rsidP="00F25277">
      <w:pPr>
        <w:keepNext/>
        <w:rPr>
          <w:lang w:val="en-GB"/>
        </w:rPr>
      </w:pPr>
    </w:p>
    <w:p w14:paraId="1EC7100B" w14:textId="77777777" w:rsidR="00492F61" w:rsidRDefault="00492F61" w:rsidP="00F25277">
      <w:pPr>
        <w:keepNext/>
        <w:rPr>
          <w:lang w:val="en-GB"/>
        </w:rPr>
      </w:pPr>
    </w:p>
    <w:p w14:paraId="7C0B16FD" w14:textId="291CB238" w:rsidR="00F25277" w:rsidRDefault="00F25277" w:rsidP="00F25277">
      <w:pPr>
        <w:keepNext/>
        <w:rPr>
          <w:lang w:val="en-GB"/>
        </w:rPr>
      </w:pPr>
      <w:r w:rsidRPr="001C02C8">
        <w:rPr>
          <w:noProof/>
          <w:lang w:val="en-US" w:eastAsia="en-US"/>
        </w:rPr>
        <w:drawing>
          <wp:inline distT="0" distB="0" distL="0" distR="0" wp14:anchorId="2B20F6CC" wp14:editId="0C306A20">
            <wp:extent cx="5872162" cy="312420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D888B44" w14:textId="77777777" w:rsidR="00492F61" w:rsidRPr="00F25277" w:rsidRDefault="00492F61" w:rsidP="00F25277">
      <w:pPr>
        <w:keepNext/>
        <w:rPr>
          <w:lang w:val="en-GB"/>
        </w:rPr>
      </w:pPr>
    </w:p>
    <w:p w14:paraId="630F7CF6" w14:textId="55BF3DC7" w:rsidR="00492F61" w:rsidRDefault="00F25277" w:rsidP="00492F61">
      <w:pPr>
        <w:keepNext/>
        <w:jc w:val="both"/>
        <w:rPr>
          <w:lang w:val="en-GB"/>
        </w:rPr>
      </w:pPr>
      <w:r w:rsidRPr="00492F61">
        <w:rPr>
          <w:b/>
          <w:lang w:val="en-GB"/>
        </w:rPr>
        <w:t xml:space="preserve">Figure </w:t>
      </w:r>
      <w:r w:rsidRPr="00492F61">
        <w:rPr>
          <w:b/>
          <w:bCs/>
        </w:rPr>
        <w:fldChar w:fldCharType="begin"/>
      </w:r>
      <w:r w:rsidRPr="00492F61">
        <w:rPr>
          <w:b/>
          <w:lang w:val="en-GB"/>
        </w:rPr>
        <w:instrText xml:space="preserve"> SEQ Figure \* ARABIC </w:instrText>
      </w:r>
      <w:r w:rsidRPr="00492F61">
        <w:rPr>
          <w:b/>
          <w:bCs/>
        </w:rPr>
        <w:fldChar w:fldCharType="separate"/>
      </w:r>
      <w:r w:rsidRPr="00492F61">
        <w:rPr>
          <w:b/>
          <w:noProof/>
          <w:lang w:val="en-GB"/>
        </w:rPr>
        <w:t>4</w:t>
      </w:r>
      <w:r w:rsidRPr="00492F61">
        <w:rPr>
          <w:b/>
          <w:bCs/>
        </w:rPr>
        <w:fldChar w:fldCharType="end"/>
      </w:r>
      <w:r w:rsidRPr="00492F61">
        <w:rPr>
          <w:b/>
          <w:lang w:val="en-GB"/>
        </w:rPr>
        <w:t xml:space="preserve">. </w:t>
      </w:r>
      <w:r w:rsidRPr="00F25277">
        <w:rPr>
          <w:lang w:val="en-GB"/>
        </w:rPr>
        <w:t>A comparison of catch at size (2005-2013) in the eastern management zone with the distribution of the samples collected from the same area</w:t>
      </w:r>
      <w:r w:rsidR="00492F61">
        <w:rPr>
          <w:lang w:val="en-GB"/>
        </w:rPr>
        <w:t xml:space="preserve"> </w:t>
      </w:r>
      <w:r w:rsidRPr="00F25277">
        <w:rPr>
          <w:lang w:val="en-GB"/>
        </w:rPr>
        <w:t>(2005-2014).</w:t>
      </w:r>
    </w:p>
    <w:p w14:paraId="507DF154" w14:textId="6439D39D" w:rsidR="00F25277" w:rsidRPr="00F25277" w:rsidRDefault="00F25277" w:rsidP="00F25277">
      <w:pPr>
        <w:keepNext/>
        <w:rPr>
          <w:lang w:val="en-GB"/>
        </w:rPr>
      </w:pPr>
      <w:r w:rsidRPr="001C02C8">
        <w:rPr>
          <w:noProof/>
          <w:lang w:val="en-US" w:eastAsia="en-US"/>
        </w:rPr>
        <w:lastRenderedPageBreak/>
        <w:drawing>
          <wp:inline distT="0" distB="0" distL="0" distR="0" wp14:anchorId="24646E79" wp14:editId="3BEEEA27">
            <wp:extent cx="5872162" cy="3124200"/>
            <wp:effectExtent l="0" t="0" r="1460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AA00274" w14:textId="555B8A3F" w:rsidR="00F25277" w:rsidRDefault="00F25277" w:rsidP="00492F61">
      <w:pPr>
        <w:pStyle w:val="Caption"/>
        <w:jc w:val="both"/>
        <w:rPr>
          <w:rFonts w:ascii="Times New Roman" w:hAnsi="Times New Roman" w:cs="Times New Roman"/>
          <w:b w:val="0"/>
          <w:color w:val="auto"/>
          <w:sz w:val="20"/>
          <w:szCs w:val="20"/>
        </w:rPr>
      </w:pPr>
      <w:r w:rsidRPr="001C02C8">
        <w:rPr>
          <w:rFonts w:ascii="Times New Roman" w:hAnsi="Times New Roman" w:cs="Times New Roman"/>
          <w:color w:val="auto"/>
          <w:sz w:val="20"/>
          <w:szCs w:val="20"/>
        </w:rPr>
        <w:t xml:space="preserve">Figure </w:t>
      </w:r>
      <w:r w:rsidRPr="001C02C8">
        <w:rPr>
          <w:rFonts w:ascii="Times New Roman" w:hAnsi="Times New Roman" w:cs="Times New Roman"/>
          <w:color w:val="auto"/>
          <w:sz w:val="20"/>
          <w:szCs w:val="20"/>
        </w:rPr>
        <w:fldChar w:fldCharType="begin"/>
      </w:r>
      <w:r w:rsidRPr="001C02C8">
        <w:rPr>
          <w:rFonts w:ascii="Times New Roman" w:hAnsi="Times New Roman" w:cs="Times New Roman"/>
          <w:color w:val="auto"/>
          <w:sz w:val="20"/>
          <w:szCs w:val="20"/>
        </w:rPr>
        <w:instrText xml:space="preserve"> SEQ Figure \* ARABIC </w:instrText>
      </w:r>
      <w:r w:rsidRPr="001C02C8">
        <w:rPr>
          <w:rFonts w:ascii="Times New Roman" w:hAnsi="Times New Roman" w:cs="Times New Roman"/>
          <w:color w:val="auto"/>
          <w:sz w:val="20"/>
          <w:szCs w:val="20"/>
        </w:rPr>
        <w:fldChar w:fldCharType="separate"/>
      </w:r>
      <w:r w:rsidRPr="001C02C8">
        <w:rPr>
          <w:rFonts w:ascii="Times New Roman" w:hAnsi="Times New Roman" w:cs="Times New Roman"/>
          <w:noProof/>
          <w:color w:val="auto"/>
          <w:sz w:val="20"/>
          <w:szCs w:val="20"/>
        </w:rPr>
        <w:t>5</w:t>
      </w:r>
      <w:r w:rsidRPr="001C02C8">
        <w:rPr>
          <w:rFonts w:ascii="Times New Roman" w:hAnsi="Times New Roman" w:cs="Times New Roman"/>
          <w:color w:val="auto"/>
          <w:sz w:val="20"/>
          <w:szCs w:val="20"/>
        </w:rPr>
        <w:fldChar w:fldCharType="end"/>
      </w:r>
      <w:r w:rsidRPr="001C02C8">
        <w:rPr>
          <w:rFonts w:ascii="Times New Roman" w:hAnsi="Times New Roman" w:cs="Times New Roman"/>
          <w:color w:val="auto"/>
          <w:sz w:val="20"/>
          <w:szCs w:val="20"/>
        </w:rPr>
        <w:t xml:space="preserve">. </w:t>
      </w:r>
      <w:r w:rsidRPr="00492F61">
        <w:rPr>
          <w:rFonts w:ascii="Times New Roman" w:hAnsi="Times New Roman" w:cs="Times New Roman"/>
          <w:b w:val="0"/>
          <w:color w:val="auto"/>
          <w:sz w:val="20"/>
          <w:szCs w:val="20"/>
        </w:rPr>
        <w:t>A comparison of catch at size (2005-2013) in the Mediterranean management zone with the distribution of the samples collected from the same area</w:t>
      </w:r>
      <w:r w:rsidR="00492F61">
        <w:rPr>
          <w:rFonts w:ascii="Times New Roman" w:hAnsi="Times New Roman" w:cs="Times New Roman"/>
          <w:b w:val="0"/>
          <w:color w:val="auto"/>
          <w:sz w:val="20"/>
          <w:szCs w:val="20"/>
        </w:rPr>
        <w:t xml:space="preserve"> </w:t>
      </w:r>
      <w:r w:rsidRPr="00492F61">
        <w:rPr>
          <w:rFonts w:ascii="Times New Roman" w:hAnsi="Times New Roman" w:cs="Times New Roman"/>
          <w:b w:val="0"/>
          <w:color w:val="auto"/>
          <w:sz w:val="20"/>
          <w:szCs w:val="20"/>
        </w:rPr>
        <w:t xml:space="preserve">(2005-2014). </w:t>
      </w:r>
    </w:p>
    <w:p w14:paraId="33D379EA" w14:textId="77777777" w:rsidR="00492F61" w:rsidRDefault="00492F61" w:rsidP="00492F61">
      <w:pPr>
        <w:rPr>
          <w:lang w:val="en-CA" w:eastAsia="en-US"/>
        </w:rPr>
      </w:pPr>
    </w:p>
    <w:p w14:paraId="7E19ABAA" w14:textId="77777777" w:rsidR="000419DE" w:rsidRDefault="000419DE" w:rsidP="00492F61">
      <w:pPr>
        <w:rPr>
          <w:lang w:val="en-CA" w:eastAsia="en-US"/>
        </w:rPr>
      </w:pPr>
    </w:p>
    <w:p w14:paraId="52F8D67B" w14:textId="77777777" w:rsidR="00492F61" w:rsidRPr="00492F61" w:rsidRDefault="00492F61" w:rsidP="00492F61">
      <w:pPr>
        <w:rPr>
          <w:lang w:val="en-CA" w:eastAsia="en-US"/>
        </w:rPr>
      </w:pPr>
    </w:p>
    <w:p w14:paraId="378AD4F0" w14:textId="77777777" w:rsidR="00F25277" w:rsidRPr="001C02C8" w:rsidRDefault="00F25277" w:rsidP="00F25277">
      <w:r w:rsidRPr="001C02C8">
        <w:rPr>
          <w:noProof/>
          <w:lang w:val="en-US" w:eastAsia="en-US"/>
        </w:rPr>
        <w:drawing>
          <wp:inline distT="0" distB="0" distL="0" distR="0" wp14:anchorId="5799BDF9" wp14:editId="4019D133">
            <wp:extent cx="5943600" cy="3865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65245"/>
                    </a:xfrm>
                    <a:prstGeom prst="rect">
                      <a:avLst/>
                    </a:prstGeom>
                  </pic:spPr>
                </pic:pic>
              </a:graphicData>
            </a:graphic>
          </wp:inline>
        </w:drawing>
      </w:r>
    </w:p>
    <w:p w14:paraId="6417C8E3" w14:textId="4E16362B" w:rsidR="00F25277" w:rsidRPr="00F25277" w:rsidRDefault="00F25277" w:rsidP="00492F61">
      <w:pPr>
        <w:jc w:val="both"/>
        <w:rPr>
          <w:lang w:val="en-GB"/>
        </w:rPr>
      </w:pPr>
      <w:r w:rsidRPr="00492F61">
        <w:rPr>
          <w:b/>
          <w:highlight w:val="yellow"/>
          <w:lang w:val="en-GB"/>
        </w:rPr>
        <w:t xml:space="preserve">Figure </w:t>
      </w:r>
      <w:r w:rsidR="00C66592">
        <w:rPr>
          <w:b/>
          <w:highlight w:val="yellow"/>
          <w:lang w:val="en-GB"/>
        </w:rPr>
        <w:t>6</w:t>
      </w:r>
      <w:r w:rsidRPr="00492F61">
        <w:rPr>
          <w:b/>
          <w:highlight w:val="yellow"/>
          <w:lang w:val="en-GB"/>
        </w:rPr>
        <w:t>.</w:t>
      </w:r>
      <w:r w:rsidRPr="00F25277">
        <w:rPr>
          <w:lang w:val="en-GB"/>
        </w:rPr>
        <w:t xml:space="preserve"> Comparison of CAA obtained from the hybrid method versus age-slicing for WBFT for years 1990-2013, where the CAA differs between slicing and the hybrid method when annual ALK information is available (primarily 2009-2013).</w:t>
      </w:r>
    </w:p>
    <w:p w14:paraId="7F829429" w14:textId="77777777" w:rsidR="00F25277" w:rsidRPr="001C02C8" w:rsidRDefault="00F25277" w:rsidP="00F25277">
      <w:pPr>
        <w:rPr>
          <w:b/>
        </w:rPr>
      </w:pPr>
      <w:r w:rsidRPr="001C02C8">
        <w:rPr>
          <w:noProof/>
          <w:lang w:val="en-US" w:eastAsia="en-US"/>
        </w:rPr>
        <w:lastRenderedPageBreak/>
        <w:drawing>
          <wp:inline distT="0" distB="0" distL="0" distR="0" wp14:anchorId="397B5FE7" wp14:editId="4D1AFA9B">
            <wp:extent cx="5943600" cy="3836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836670"/>
                    </a:xfrm>
                    <a:prstGeom prst="rect">
                      <a:avLst/>
                    </a:prstGeom>
                  </pic:spPr>
                </pic:pic>
              </a:graphicData>
            </a:graphic>
          </wp:inline>
        </w:drawing>
      </w:r>
    </w:p>
    <w:p w14:paraId="4F7AF815" w14:textId="4FB34CF7" w:rsidR="00F25277" w:rsidRDefault="00F25277" w:rsidP="00492F61">
      <w:pPr>
        <w:jc w:val="both"/>
        <w:rPr>
          <w:lang w:val="en-GB"/>
        </w:rPr>
      </w:pPr>
      <w:r w:rsidRPr="00C66592">
        <w:rPr>
          <w:b/>
          <w:highlight w:val="yellow"/>
          <w:lang w:val="en-GB"/>
        </w:rPr>
        <w:t xml:space="preserve">Figure </w:t>
      </w:r>
      <w:r w:rsidR="00C66592" w:rsidRPr="00C66592">
        <w:rPr>
          <w:b/>
          <w:highlight w:val="yellow"/>
          <w:lang w:val="en-GB"/>
        </w:rPr>
        <w:t>7</w:t>
      </w:r>
      <w:r w:rsidRPr="00C66592">
        <w:rPr>
          <w:highlight w:val="yellow"/>
          <w:lang w:val="en-GB"/>
        </w:rPr>
        <w:t>.</w:t>
      </w:r>
      <w:r w:rsidRPr="00F25277">
        <w:rPr>
          <w:lang w:val="en-GB"/>
        </w:rPr>
        <w:t xml:space="preserve"> Retrospective VPA results between the three methods of obtaining CAA for WBFT. The red line indicates the year (2010) that most ageing data enters in the models for the hybrid method.</w:t>
      </w:r>
    </w:p>
    <w:p w14:paraId="39DB90F2" w14:textId="77777777" w:rsidR="000419DE" w:rsidRDefault="000419DE" w:rsidP="00492F61">
      <w:pPr>
        <w:jc w:val="both"/>
        <w:rPr>
          <w:lang w:val="en-GB"/>
        </w:rPr>
      </w:pPr>
    </w:p>
    <w:p w14:paraId="375454E1" w14:textId="77777777" w:rsidR="000419DE" w:rsidRDefault="000419DE" w:rsidP="00492F61">
      <w:pPr>
        <w:jc w:val="both"/>
        <w:rPr>
          <w:lang w:val="en-GB"/>
        </w:rPr>
      </w:pPr>
    </w:p>
    <w:p w14:paraId="394901B9" w14:textId="77777777" w:rsidR="000419DE" w:rsidRDefault="000419DE" w:rsidP="00492F61">
      <w:pPr>
        <w:jc w:val="both"/>
        <w:rPr>
          <w:lang w:val="en-GB"/>
        </w:rPr>
      </w:pPr>
    </w:p>
    <w:p w14:paraId="2F4909AC" w14:textId="77777777" w:rsidR="00492F61" w:rsidRPr="00F25277" w:rsidRDefault="00492F61" w:rsidP="00F25277">
      <w:pPr>
        <w:rPr>
          <w:lang w:val="en-GB"/>
        </w:rPr>
      </w:pPr>
    </w:p>
    <w:p w14:paraId="3B8C1BF7" w14:textId="77777777" w:rsidR="00F25277" w:rsidRPr="001C02C8" w:rsidRDefault="00F25277" w:rsidP="00492F61">
      <w:pPr>
        <w:jc w:val="center"/>
      </w:pPr>
      <w:r w:rsidRPr="001C02C8">
        <w:rPr>
          <w:noProof/>
          <w:lang w:val="en-US" w:eastAsia="en-US"/>
        </w:rPr>
        <w:drawing>
          <wp:inline distT="0" distB="0" distL="0" distR="0" wp14:anchorId="1F0CF669" wp14:editId="4F55D56A">
            <wp:extent cx="4511675" cy="27432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1675" cy="2743200"/>
                    </a:xfrm>
                    <a:prstGeom prst="rect">
                      <a:avLst/>
                    </a:prstGeom>
                    <a:noFill/>
                  </pic:spPr>
                </pic:pic>
              </a:graphicData>
            </a:graphic>
          </wp:inline>
        </w:drawing>
      </w:r>
    </w:p>
    <w:p w14:paraId="0919A082" w14:textId="5C954960" w:rsidR="00F25277" w:rsidRDefault="00F25277" w:rsidP="00492F61">
      <w:pPr>
        <w:jc w:val="both"/>
        <w:rPr>
          <w:lang w:val="en-GB"/>
        </w:rPr>
      </w:pPr>
      <w:r w:rsidRPr="00223314">
        <w:rPr>
          <w:b/>
          <w:highlight w:val="yellow"/>
          <w:lang w:val="en-GB"/>
        </w:rPr>
        <w:t xml:space="preserve">Figure </w:t>
      </w:r>
      <w:r w:rsidR="00223314" w:rsidRPr="00223314">
        <w:rPr>
          <w:b/>
          <w:highlight w:val="yellow"/>
          <w:lang w:val="en-GB"/>
        </w:rPr>
        <w:t>8</w:t>
      </w:r>
      <w:r w:rsidRPr="00223314">
        <w:rPr>
          <w:highlight w:val="yellow"/>
          <w:lang w:val="en-GB"/>
        </w:rPr>
        <w:t>.</w:t>
      </w:r>
      <w:r w:rsidRPr="00F25277">
        <w:rPr>
          <w:lang w:val="en-GB"/>
        </w:rPr>
        <w:t xml:space="preserve"> </w:t>
      </w:r>
      <w:proofErr w:type="spellStart"/>
      <w:r w:rsidRPr="00F25277">
        <w:rPr>
          <w:lang w:val="en-GB"/>
        </w:rPr>
        <w:t>Mohn</w:t>
      </w:r>
      <w:proofErr w:type="spellEnd"/>
      <w:r w:rsidRPr="00F25277">
        <w:rPr>
          <w:lang w:val="en-GB"/>
        </w:rPr>
        <w:t xml:space="preserve"> retrospective bias for 10 year vs 5 year retrospectives comparing slicing to the hybrid method of obtaining CAA. </w:t>
      </w:r>
    </w:p>
    <w:p w14:paraId="4BBA666F" w14:textId="77777777" w:rsidR="00802FCB" w:rsidRDefault="00802FCB" w:rsidP="00492F61">
      <w:pPr>
        <w:jc w:val="both"/>
        <w:rPr>
          <w:lang w:val="en-GB"/>
        </w:rPr>
      </w:pPr>
    </w:p>
    <w:p w14:paraId="5F2E329C" w14:textId="77777777" w:rsidR="00802FCB" w:rsidRPr="00F25277" w:rsidRDefault="00802FCB" w:rsidP="00492F61">
      <w:pPr>
        <w:jc w:val="both"/>
        <w:rPr>
          <w:lang w:val="en-GB"/>
        </w:rPr>
      </w:pPr>
    </w:p>
    <w:p w14:paraId="5C2E98A4" w14:textId="7C9C114D" w:rsidR="00F25277" w:rsidRPr="00581F26" w:rsidRDefault="00F25277" w:rsidP="00F469D8">
      <w:pPr>
        <w:rPr>
          <w:color w:val="000000"/>
          <w:lang w:val="en-GB"/>
        </w:rPr>
      </w:pPr>
    </w:p>
    <w:sectPr w:rsidR="00F25277" w:rsidRPr="00581F26" w:rsidSect="00523083">
      <w:pgSz w:w="11906" w:h="16838" w:code="9"/>
      <w:pgMar w:top="1418" w:right="1418" w:bottom="1418" w:left="1418" w:header="851" w:footer="1134" w:gutter="0"/>
      <w:pgNumType w:start="53"/>
      <w:cols w:space="720"/>
      <w:formProt w:val="0"/>
      <w:titlePg/>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dministrator" w:date="2016-07-29T07:28:00Z" w:initials="A">
    <w:p w14:paraId="4FE3B985" w14:textId="77777777" w:rsidR="00B31462" w:rsidRDefault="00B31462" w:rsidP="00581F26">
      <w:pPr>
        <w:pStyle w:val="CommentText"/>
      </w:pPr>
      <w:r>
        <w:rPr>
          <w:rStyle w:val="CommentReference"/>
        </w:rPr>
        <w:annotationRef/>
      </w:r>
      <w:r>
        <w:t xml:space="preserve">Need to be double </w:t>
      </w:r>
      <w:proofErr w:type="gramStart"/>
      <w:r>
        <w:t>checked !!</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3B9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A288A" w14:textId="77777777" w:rsidR="00676333" w:rsidRDefault="00676333" w:rsidP="00351CA0">
      <w:r>
        <w:separator/>
      </w:r>
    </w:p>
  </w:endnote>
  <w:endnote w:type="continuationSeparator" w:id="0">
    <w:p w14:paraId="27CFC4C7" w14:textId="77777777" w:rsidR="00676333" w:rsidRDefault="00676333" w:rsidP="00351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Warnock Pro">
    <w:altName w:val="Warnock Pro"/>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ymbol MT">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7AE51" w14:textId="77777777" w:rsidR="00B31462" w:rsidRDefault="00B3146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82AB7" w14:textId="77777777" w:rsidR="00676333" w:rsidRDefault="00676333" w:rsidP="00351CA0">
      <w:r>
        <w:separator/>
      </w:r>
    </w:p>
  </w:footnote>
  <w:footnote w:type="continuationSeparator" w:id="0">
    <w:p w14:paraId="04BC5709" w14:textId="77777777" w:rsidR="00676333" w:rsidRDefault="00676333" w:rsidP="00351C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17149" w14:textId="77777777" w:rsidR="00B31462" w:rsidRPr="00D14D5E" w:rsidRDefault="00B31462" w:rsidP="003116F4">
    <w:pPr>
      <w:pStyle w:val="Header"/>
      <w:jc w:val="center"/>
      <w:rPr>
        <w:rFonts w:ascii="Arial" w:hAnsi="Arial" w:cs="Arial"/>
        <w:sz w:val="16"/>
        <w:szCs w:val="16"/>
        <w:lang w:val="en-GB"/>
      </w:rPr>
    </w:pPr>
    <w:r w:rsidRPr="00D14D5E">
      <w:rPr>
        <w:rFonts w:ascii="Arial" w:hAnsi="Arial" w:cs="Arial"/>
        <w:sz w:val="16"/>
        <w:szCs w:val="16"/>
        <w:lang w:val="en-GB"/>
      </w:rPr>
      <w:t>BFT DATA PREPARA</w:t>
    </w:r>
    <w:r>
      <w:rPr>
        <w:rFonts w:ascii="Arial" w:hAnsi="Arial" w:cs="Arial"/>
        <w:sz w:val="16"/>
        <w:szCs w:val="16"/>
        <w:lang w:val="en-GB"/>
      </w:rPr>
      <w:t>TORY</w:t>
    </w:r>
    <w:r w:rsidRPr="00D14D5E">
      <w:rPr>
        <w:rFonts w:ascii="Arial" w:hAnsi="Arial" w:cs="Arial"/>
        <w:sz w:val="16"/>
        <w:szCs w:val="16"/>
        <w:lang w:val="en-GB"/>
      </w:rPr>
      <w:t xml:space="preserve"> MEETING – MADRID 20</w:t>
    </w:r>
    <w:r>
      <w:rPr>
        <w:rFonts w:ascii="Arial" w:hAnsi="Arial" w:cs="Arial"/>
        <w:sz w:val="16"/>
        <w:szCs w:val="16"/>
        <w:lang w:val="en-GB"/>
      </w:rPr>
      <w:t>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DDB57" w14:textId="77777777" w:rsidR="00B31462" w:rsidRPr="00D14D5E" w:rsidRDefault="00B31462" w:rsidP="003116F4">
    <w:pPr>
      <w:pStyle w:val="Header"/>
      <w:jc w:val="center"/>
      <w:rPr>
        <w:rFonts w:ascii="Arial" w:hAnsi="Arial" w:cs="Arial"/>
        <w:sz w:val="16"/>
        <w:szCs w:val="16"/>
        <w:lang w:val="en-GB"/>
      </w:rPr>
    </w:pPr>
    <w:r w:rsidRPr="00D14D5E">
      <w:rPr>
        <w:rFonts w:ascii="Arial" w:hAnsi="Arial" w:cs="Arial"/>
        <w:sz w:val="16"/>
        <w:szCs w:val="16"/>
        <w:lang w:val="en-GB"/>
      </w:rPr>
      <w:t>BFT DATA PREPARA</w:t>
    </w:r>
    <w:r>
      <w:rPr>
        <w:rFonts w:ascii="Arial" w:hAnsi="Arial" w:cs="Arial"/>
        <w:sz w:val="16"/>
        <w:szCs w:val="16"/>
        <w:lang w:val="en-GB"/>
      </w:rPr>
      <w:t>TORY</w:t>
    </w:r>
    <w:r w:rsidRPr="00D14D5E">
      <w:rPr>
        <w:rFonts w:ascii="Arial" w:hAnsi="Arial" w:cs="Arial"/>
        <w:sz w:val="16"/>
        <w:szCs w:val="16"/>
        <w:lang w:val="en-GB"/>
      </w:rPr>
      <w:t xml:space="preserve"> MEETING – MADRID 20</w:t>
    </w:r>
    <w:r>
      <w:rPr>
        <w:rFonts w:ascii="Arial" w:hAnsi="Arial" w:cs="Arial"/>
        <w:sz w:val="16"/>
        <w:szCs w:val="16"/>
        <w:lang w:val="en-GB"/>
      </w:rPr>
      <w:t>16</w:t>
    </w:r>
  </w:p>
  <w:p w14:paraId="51446FBF" w14:textId="77777777" w:rsidR="00B31462" w:rsidRPr="0094363A" w:rsidRDefault="00B31462">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7752"/>
    <w:multiLevelType w:val="multilevel"/>
    <w:tmpl w:val="9978F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8F7BB5"/>
    <w:multiLevelType w:val="multilevel"/>
    <w:tmpl w:val="334A0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F0679DF"/>
    <w:multiLevelType w:val="multilevel"/>
    <w:tmpl w:val="5008B2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B44991"/>
    <w:multiLevelType w:val="multilevel"/>
    <w:tmpl w:val="286C0F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787424"/>
    <w:multiLevelType w:val="hybridMultilevel"/>
    <w:tmpl w:val="CB482F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4A066C"/>
    <w:multiLevelType w:val="hybridMultilevel"/>
    <w:tmpl w:val="F540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828B8"/>
    <w:multiLevelType w:val="multilevel"/>
    <w:tmpl w:val="C62623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8E635D5"/>
    <w:multiLevelType w:val="multilevel"/>
    <w:tmpl w:val="C2326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CDC32F5"/>
    <w:multiLevelType w:val="hybridMultilevel"/>
    <w:tmpl w:val="51CEA6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6255B4C"/>
    <w:multiLevelType w:val="hybridMultilevel"/>
    <w:tmpl w:val="499691D0"/>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E8B1980"/>
    <w:multiLevelType w:val="multilevel"/>
    <w:tmpl w:val="117890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8E777DF"/>
    <w:multiLevelType w:val="hybridMultilevel"/>
    <w:tmpl w:val="59604C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22B7237"/>
    <w:multiLevelType w:val="hybridMultilevel"/>
    <w:tmpl w:val="F4BC66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1B7665E"/>
    <w:multiLevelType w:val="hybridMultilevel"/>
    <w:tmpl w:val="0370530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2E35DE9"/>
    <w:multiLevelType w:val="hybridMultilevel"/>
    <w:tmpl w:val="DA50BCE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5C20CC7"/>
    <w:multiLevelType w:val="multilevel"/>
    <w:tmpl w:val="CCDA71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FAD1739"/>
    <w:multiLevelType w:val="multilevel"/>
    <w:tmpl w:val="368AD8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75C31345"/>
    <w:multiLevelType w:val="multilevel"/>
    <w:tmpl w:val="B82C101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1"/>
  </w:num>
  <w:num w:numId="4">
    <w:abstractNumId w:val="3"/>
  </w:num>
  <w:num w:numId="5">
    <w:abstractNumId w:val="16"/>
  </w:num>
  <w:num w:numId="6">
    <w:abstractNumId w:val="10"/>
  </w:num>
  <w:num w:numId="7">
    <w:abstractNumId w:val="2"/>
  </w:num>
  <w:num w:numId="8">
    <w:abstractNumId w:val="0"/>
  </w:num>
  <w:num w:numId="9">
    <w:abstractNumId w:val="15"/>
  </w:num>
  <w:num w:numId="10">
    <w:abstractNumId w:val="17"/>
  </w:num>
  <w:num w:numId="11">
    <w:abstractNumId w:val="5"/>
  </w:num>
  <w:num w:numId="12">
    <w:abstractNumId w:val="8"/>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trackRevisions/>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A0"/>
    <w:rsid w:val="00010913"/>
    <w:rsid w:val="0002328C"/>
    <w:rsid w:val="00041028"/>
    <w:rsid w:val="000419DE"/>
    <w:rsid w:val="00047B34"/>
    <w:rsid w:val="0005288E"/>
    <w:rsid w:val="00052D4E"/>
    <w:rsid w:val="000613CB"/>
    <w:rsid w:val="00094F4C"/>
    <w:rsid w:val="000A13BC"/>
    <w:rsid w:val="000A3395"/>
    <w:rsid w:val="000E0F48"/>
    <w:rsid w:val="000E1C05"/>
    <w:rsid w:val="000F6C73"/>
    <w:rsid w:val="0016483B"/>
    <w:rsid w:val="001751C5"/>
    <w:rsid w:val="00193519"/>
    <w:rsid w:val="001C6B55"/>
    <w:rsid w:val="001D0637"/>
    <w:rsid w:val="001D3BDF"/>
    <w:rsid w:val="001E54CB"/>
    <w:rsid w:val="0020702A"/>
    <w:rsid w:val="00223314"/>
    <w:rsid w:val="00252301"/>
    <w:rsid w:val="00267263"/>
    <w:rsid w:val="00274CED"/>
    <w:rsid w:val="002A2DF8"/>
    <w:rsid w:val="002C1038"/>
    <w:rsid w:val="002D0B49"/>
    <w:rsid w:val="002E2C59"/>
    <w:rsid w:val="002F07F0"/>
    <w:rsid w:val="002F79E1"/>
    <w:rsid w:val="003116F4"/>
    <w:rsid w:val="00316161"/>
    <w:rsid w:val="00316C23"/>
    <w:rsid w:val="00316ED6"/>
    <w:rsid w:val="00326E60"/>
    <w:rsid w:val="00331897"/>
    <w:rsid w:val="00351CA0"/>
    <w:rsid w:val="00374034"/>
    <w:rsid w:val="00392CB1"/>
    <w:rsid w:val="003E5327"/>
    <w:rsid w:val="004303AA"/>
    <w:rsid w:val="00431FE4"/>
    <w:rsid w:val="00461203"/>
    <w:rsid w:val="00464003"/>
    <w:rsid w:val="00492F61"/>
    <w:rsid w:val="0049622B"/>
    <w:rsid w:val="004A2A5D"/>
    <w:rsid w:val="004B5EF0"/>
    <w:rsid w:val="004D0D58"/>
    <w:rsid w:val="004E32B7"/>
    <w:rsid w:val="00512CFB"/>
    <w:rsid w:val="005135A0"/>
    <w:rsid w:val="00523083"/>
    <w:rsid w:val="0056027F"/>
    <w:rsid w:val="00581F26"/>
    <w:rsid w:val="0058507A"/>
    <w:rsid w:val="005D554F"/>
    <w:rsid w:val="00600EDC"/>
    <w:rsid w:val="00676333"/>
    <w:rsid w:val="00680220"/>
    <w:rsid w:val="006853D5"/>
    <w:rsid w:val="00692582"/>
    <w:rsid w:val="006A0549"/>
    <w:rsid w:val="006E2812"/>
    <w:rsid w:val="006E5127"/>
    <w:rsid w:val="007112C8"/>
    <w:rsid w:val="00715889"/>
    <w:rsid w:val="007212D8"/>
    <w:rsid w:val="00746F77"/>
    <w:rsid w:val="00784214"/>
    <w:rsid w:val="0079554D"/>
    <w:rsid w:val="007B0FA2"/>
    <w:rsid w:val="00802FCB"/>
    <w:rsid w:val="008259AD"/>
    <w:rsid w:val="0084155D"/>
    <w:rsid w:val="008439C5"/>
    <w:rsid w:val="008808B0"/>
    <w:rsid w:val="00881209"/>
    <w:rsid w:val="0089324E"/>
    <w:rsid w:val="00903D23"/>
    <w:rsid w:val="009233FD"/>
    <w:rsid w:val="00925769"/>
    <w:rsid w:val="0094363A"/>
    <w:rsid w:val="009A472C"/>
    <w:rsid w:val="009D1B9D"/>
    <w:rsid w:val="009F2319"/>
    <w:rsid w:val="00A12164"/>
    <w:rsid w:val="00A1645D"/>
    <w:rsid w:val="00A422B0"/>
    <w:rsid w:val="00A441F7"/>
    <w:rsid w:val="00A652A0"/>
    <w:rsid w:val="00A66D2F"/>
    <w:rsid w:val="00A72FC7"/>
    <w:rsid w:val="00A75ACE"/>
    <w:rsid w:val="00A86B22"/>
    <w:rsid w:val="00A961A6"/>
    <w:rsid w:val="00AA2C22"/>
    <w:rsid w:val="00AC6354"/>
    <w:rsid w:val="00AD2A24"/>
    <w:rsid w:val="00B10D7E"/>
    <w:rsid w:val="00B21270"/>
    <w:rsid w:val="00B31462"/>
    <w:rsid w:val="00B77F3A"/>
    <w:rsid w:val="00B85F77"/>
    <w:rsid w:val="00B862D5"/>
    <w:rsid w:val="00B9423C"/>
    <w:rsid w:val="00BC5288"/>
    <w:rsid w:val="00BC72DA"/>
    <w:rsid w:val="00BF33C0"/>
    <w:rsid w:val="00C21246"/>
    <w:rsid w:val="00C4635F"/>
    <w:rsid w:val="00C66592"/>
    <w:rsid w:val="00C768B3"/>
    <w:rsid w:val="00C923E9"/>
    <w:rsid w:val="00C92E93"/>
    <w:rsid w:val="00C94A51"/>
    <w:rsid w:val="00CB7804"/>
    <w:rsid w:val="00CD2C39"/>
    <w:rsid w:val="00D01010"/>
    <w:rsid w:val="00D14D5E"/>
    <w:rsid w:val="00D17F88"/>
    <w:rsid w:val="00D246FF"/>
    <w:rsid w:val="00D36235"/>
    <w:rsid w:val="00D50382"/>
    <w:rsid w:val="00D5706E"/>
    <w:rsid w:val="00D8385F"/>
    <w:rsid w:val="00D97FC8"/>
    <w:rsid w:val="00DC1C4F"/>
    <w:rsid w:val="00DE25F0"/>
    <w:rsid w:val="00DF6805"/>
    <w:rsid w:val="00E12ADD"/>
    <w:rsid w:val="00E62BB4"/>
    <w:rsid w:val="00EB2EDB"/>
    <w:rsid w:val="00F049B1"/>
    <w:rsid w:val="00F25277"/>
    <w:rsid w:val="00F469D8"/>
    <w:rsid w:val="00F63A15"/>
    <w:rsid w:val="00F65ED4"/>
    <w:rsid w:val="00FA44F5"/>
    <w:rsid w:val="00FB2727"/>
    <w:rsid w:val="00FD1091"/>
    <w:rsid w:val="00FF729F"/>
    <w:rsid w:val="00FF7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1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page number" w:unhideWhenUsed="0"/>
    <w:lsdException w:name="Title" w:semiHidden="0" w:uiPriority="10" w:unhideWhenUsed="0" w:qFormat="1"/>
    <w:lsdException w:name="Default Paragraph Font" w:uiPriority="0" w:unhideWhenUsed="0"/>
    <w:lsdException w:name="Body Text" w:uiPriority="0"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HTML Preformatted" w:uiPriority="0" w:unhideWhenUsed="0"/>
    <w:lsdException w:name="annotation subject" w:unhideWhenUsed="0"/>
    <w:lsdException w:name="Balloon Text"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E60"/>
  </w:style>
  <w:style w:type="paragraph" w:styleId="Heading1">
    <w:name w:val="heading 1"/>
    <w:basedOn w:val="Normal"/>
    <w:next w:val="Normal"/>
    <w:uiPriority w:val="9"/>
    <w:qFormat/>
    <w:rsid w:val="00F2527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27CF1"/>
    <w:pPr>
      <w:widowControl w:val="0"/>
      <w:suppressAutoHyphens/>
      <w:textAlignment w:val="baseline"/>
    </w:pPr>
    <w:rPr>
      <w:rFonts w:ascii="Courier" w:eastAsia="SimSun" w:hAnsi="Courier" w:cs="Courier"/>
      <w:sz w:val="24"/>
      <w:szCs w:val="24"/>
      <w:lang w:val="en-GB" w:eastAsia="zh-CN"/>
    </w:rPr>
  </w:style>
  <w:style w:type="paragraph" w:customStyle="1" w:styleId="Titre11">
    <w:name w:val="Titre 11"/>
    <w:basedOn w:val="Normal1"/>
    <w:next w:val="Normal1"/>
    <w:link w:val="Heading1Char"/>
    <w:qFormat/>
    <w:rsid w:val="003028BE"/>
    <w:pPr>
      <w:keepNext/>
      <w:jc w:val="center"/>
      <w:outlineLvl w:val="0"/>
    </w:pPr>
    <w:rPr>
      <w:rFonts w:ascii="Times New Roman" w:hAnsi="Times New Roman" w:cs="Times New Roman"/>
      <w:b/>
    </w:rPr>
  </w:style>
  <w:style w:type="paragraph" w:customStyle="1" w:styleId="Titre21">
    <w:name w:val="Titre 21"/>
    <w:basedOn w:val="Normal1"/>
    <w:next w:val="Normal1"/>
    <w:link w:val="Heading2Char"/>
    <w:qFormat/>
    <w:rsid w:val="008B7821"/>
    <w:pPr>
      <w:keepNext/>
      <w:spacing w:before="240" w:after="60"/>
      <w:outlineLvl w:val="1"/>
    </w:pPr>
    <w:rPr>
      <w:rFonts w:ascii="Cambria" w:hAnsi="Cambria" w:cs="Cambria"/>
      <w:b/>
      <w:bCs/>
      <w:i/>
      <w:iCs/>
      <w:sz w:val="28"/>
      <w:szCs w:val="28"/>
    </w:rPr>
  </w:style>
  <w:style w:type="character" w:customStyle="1" w:styleId="Heading1Char">
    <w:name w:val="Heading 1 Char"/>
    <w:basedOn w:val="DefaultParagraphFont"/>
    <w:link w:val="Titre11"/>
    <w:uiPriority w:val="9"/>
    <w:rsid w:val="00E27CF1"/>
    <w:rPr>
      <w:b/>
      <w:sz w:val="24"/>
      <w:lang w:val="en-GB" w:eastAsia="en-US"/>
    </w:rPr>
  </w:style>
  <w:style w:type="character" w:customStyle="1" w:styleId="Heading2Char">
    <w:name w:val="Heading 2 Char"/>
    <w:basedOn w:val="DefaultParagraphFont"/>
    <w:link w:val="Titre21"/>
    <w:semiHidden/>
    <w:rsid w:val="008B7821"/>
    <w:rPr>
      <w:rFonts w:ascii="Cambria" w:hAnsi="Cambria" w:cs="Cambria"/>
      <w:b/>
      <w:bCs/>
      <w:i/>
      <w:iCs/>
      <w:sz w:val="28"/>
      <w:szCs w:val="28"/>
    </w:rPr>
  </w:style>
  <w:style w:type="character" w:customStyle="1" w:styleId="BodyTextChar">
    <w:name w:val="Body Text Char"/>
    <w:basedOn w:val="DefaultParagraphFont"/>
    <w:link w:val="TextBody"/>
    <w:rsid w:val="00BD3ACC"/>
    <w:rPr>
      <w:rFonts w:ascii="Courier" w:hAnsi="Courier" w:cs="Courier"/>
      <w:sz w:val="24"/>
      <w:szCs w:val="24"/>
    </w:rPr>
  </w:style>
  <w:style w:type="character" w:customStyle="1" w:styleId="FootnoteTextChar">
    <w:name w:val="Footnote Text Char"/>
    <w:basedOn w:val="DefaultParagraphFont"/>
    <w:link w:val="FootnoteText"/>
    <w:uiPriority w:val="99"/>
    <w:rsid w:val="00E27CF1"/>
  </w:style>
  <w:style w:type="character" w:styleId="FootnoteReference">
    <w:name w:val="footnote reference"/>
    <w:basedOn w:val="DefaultParagraphFont"/>
    <w:uiPriority w:val="99"/>
    <w:semiHidden/>
    <w:rsid w:val="00F40D9E"/>
    <w:rPr>
      <w:vertAlign w:val="superscript"/>
    </w:rPr>
  </w:style>
  <w:style w:type="character" w:customStyle="1" w:styleId="HeaderChar">
    <w:name w:val="Header Char"/>
    <w:basedOn w:val="DefaultParagraphFont"/>
    <w:link w:val="En-tte1"/>
    <w:uiPriority w:val="99"/>
    <w:rsid w:val="00AC7231"/>
    <w:rPr>
      <w:rFonts w:ascii="Courier" w:hAnsi="Courier" w:cs="Courier"/>
      <w:sz w:val="24"/>
      <w:szCs w:val="24"/>
    </w:rPr>
  </w:style>
  <w:style w:type="character" w:customStyle="1" w:styleId="InternetLink">
    <w:name w:val="Internet Link"/>
    <w:basedOn w:val="DefaultParagraphFont"/>
    <w:uiPriority w:val="99"/>
    <w:rsid w:val="00F40D9E"/>
    <w:rPr>
      <w:color w:val="0000FF"/>
      <w:u w:val="single"/>
    </w:rPr>
  </w:style>
  <w:style w:type="character" w:customStyle="1" w:styleId="FooterChar">
    <w:name w:val="Footer Char"/>
    <w:basedOn w:val="DefaultParagraphFont"/>
    <w:link w:val="Pieddepage1"/>
    <w:uiPriority w:val="99"/>
    <w:rsid w:val="00CD7CB3"/>
    <w:rPr>
      <w:rFonts w:ascii="Courier" w:hAnsi="Courier" w:cs="Courier"/>
      <w:sz w:val="24"/>
      <w:szCs w:val="24"/>
    </w:rPr>
  </w:style>
  <w:style w:type="character" w:styleId="PageNumber">
    <w:name w:val="page number"/>
    <w:basedOn w:val="DefaultParagraphFont"/>
    <w:uiPriority w:val="99"/>
    <w:rsid w:val="00F40D9E"/>
  </w:style>
  <w:style w:type="character" w:customStyle="1" w:styleId="BalloonTextChar">
    <w:name w:val="Balloon Text Char"/>
    <w:basedOn w:val="DefaultParagraphFont"/>
    <w:link w:val="BalloonText"/>
    <w:uiPriority w:val="99"/>
    <w:semiHidden/>
    <w:rsid w:val="00D026F6"/>
    <w:rPr>
      <w:sz w:val="0"/>
      <w:szCs w:val="0"/>
      <w:lang w:val="en-US" w:eastAsia="en-US"/>
    </w:rPr>
  </w:style>
  <w:style w:type="character" w:styleId="CommentReference">
    <w:name w:val="annotation reference"/>
    <w:basedOn w:val="DefaultParagraphFont"/>
    <w:uiPriority w:val="99"/>
    <w:semiHidden/>
    <w:rsid w:val="00F40D9E"/>
    <w:rPr>
      <w:sz w:val="16"/>
      <w:szCs w:val="16"/>
    </w:rPr>
  </w:style>
  <w:style w:type="character" w:customStyle="1" w:styleId="CommentTextChar">
    <w:name w:val="Comment Text Char"/>
    <w:basedOn w:val="DefaultParagraphFont"/>
    <w:link w:val="CommentText"/>
    <w:uiPriority w:val="99"/>
    <w:rsid w:val="00151C44"/>
    <w:rPr>
      <w:rFonts w:ascii="Courier" w:hAnsi="Courier" w:cs="Courier"/>
    </w:rPr>
  </w:style>
  <w:style w:type="character" w:customStyle="1" w:styleId="CommentSubjectChar">
    <w:name w:val="Comment Subject Char"/>
    <w:basedOn w:val="CommentTextChar"/>
    <w:link w:val="CommentSubject"/>
    <w:uiPriority w:val="99"/>
    <w:semiHidden/>
    <w:rsid w:val="00D026F6"/>
    <w:rPr>
      <w:rFonts w:ascii="Courier" w:hAnsi="Courier" w:cs="Courier"/>
      <w:b/>
      <w:bCs/>
      <w:sz w:val="20"/>
      <w:szCs w:val="20"/>
      <w:lang w:val="en-US" w:eastAsia="en-US"/>
    </w:rPr>
  </w:style>
  <w:style w:type="character" w:styleId="FollowedHyperlink">
    <w:name w:val="FollowedHyperlink"/>
    <w:basedOn w:val="DefaultParagraphFont"/>
    <w:uiPriority w:val="99"/>
    <w:rsid w:val="00F40D9E"/>
    <w:rPr>
      <w:color w:val="800080"/>
      <w:u w:val="single"/>
    </w:rPr>
  </w:style>
  <w:style w:type="character" w:customStyle="1" w:styleId="estilo61">
    <w:name w:val="estilo61"/>
    <w:basedOn w:val="DefaultParagraphFont"/>
    <w:uiPriority w:val="99"/>
    <w:rsid w:val="002D36C5"/>
  </w:style>
  <w:style w:type="character" w:customStyle="1" w:styleId="A0">
    <w:name w:val="A0"/>
    <w:uiPriority w:val="99"/>
    <w:rsid w:val="001A7232"/>
    <w:rPr>
      <w:color w:val="211D1E"/>
      <w:sz w:val="12"/>
      <w:szCs w:val="12"/>
    </w:rPr>
  </w:style>
  <w:style w:type="character" w:customStyle="1" w:styleId="HTMLPreformattedChar">
    <w:name w:val="HTML Preformatted Char"/>
    <w:basedOn w:val="DefaultParagraphFont"/>
    <w:link w:val="HTMLPreformatted"/>
    <w:rsid w:val="00896B78"/>
    <w:rPr>
      <w:rFonts w:ascii="Courier New" w:hAnsi="Courier New" w:cs="Courier New"/>
    </w:rPr>
  </w:style>
  <w:style w:type="character" w:customStyle="1" w:styleId="apple-style-span">
    <w:name w:val="apple-style-span"/>
    <w:basedOn w:val="DefaultParagraphFont"/>
    <w:uiPriority w:val="99"/>
    <w:rsid w:val="00E27CF1"/>
  </w:style>
  <w:style w:type="character" w:customStyle="1" w:styleId="apple-converted-space">
    <w:name w:val="apple-converted-space"/>
    <w:basedOn w:val="DefaultParagraphFont"/>
    <w:uiPriority w:val="99"/>
    <w:rsid w:val="00E27CF1"/>
  </w:style>
  <w:style w:type="character" w:styleId="PlaceholderText">
    <w:name w:val="Placeholder Text"/>
    <w:basedOn w:val="DefaultParagraphFont"/>
    <w:uiPriority w:val="99"/>
    <w:semiHidden/>
    <w:rsid w:val="005440A2"/>
    <w:rPr>
      <w:color w:val="808080"/>
    </w:rPr>
  </w:style>
  <w:style w:type="character" w:customStyle="1" w:styleId="ListLabel1">
    <w:name w:val="ListLabel 1"/>
    <w:rsid w:val="00351CA0"/>
    <w:rPr>
      <w:rFonts w:cs="Symbol"/>
    </w:rPr>
  </w:style>
  <w:style w:type="character" w:customStyle="1" w:styleId="ListLabel2">
    <w:name w:val="ListLabel 2"/>
    <w:rsid w:val="00351CA0"/>
    <w:rPr>
      <w:rFonts w:cs="Courier New"/>
    </w:rPr>
  </w:style>
  <w:style w:type="character" w:customStyle="1" w:styleId="ListLabel3">
    <w:name w:val="ListLabel 3"/>
    <w:rsid w:val="00351CA0"/>
    <w:rPr>
      <w:rFonts w:cs="Wingdings"/>
    </w:rPr>
  </w:style>
  <w:style w:type="character" w:customStyle="1" w:styleId="ListLabel4">
    <w:name w:val="ListLabel 4"/>
    <w:rsid w:val="00351CA0"/>
    <w:rPr>
      <w:rFonts w:cs="OpenSymbol"/>
    </w:rPr>
  </w:style>
  <w:style w:type="character" w:customStyle="1" w:styleId="ListLabel5">
    <w:name w:val="ListLabel 5"/>
    <w:rsid w:val="00351CA0"/>
    <w:rPr>
      <w:rFonts w:cs="Times New Roman"/>
    </w:rPr>
  </w:style>
  <w:style w:type="character" w:customStyle="1" w:styleId="ListLabel6">
    <w:name w:val="ListLabel 6"/>
    <w:rsid w:val="00351CA0"/>
    <w:rPr>
      <w:rFonts w:cs="Calibri"/>
    </w:rPr>
  </w:style>
  <w:style w:type="paragraph" w:customStyle="1" w:styleId="Heading">
    <w:name w:val="Heading"/>
    <w:basedOn w:val="Normal1"/>
    <w:next w:val="TextBody"/>
    <w:rsid w:val="00351CA0"/>
    <w:pPr>
      <w:keepNext/>
      <w:spacing w:before="240" w:after="120"/>
    </w:pPr>
    <w:rPr>
      <w:rFonts w:ascii="Liberation Sans" w:eastAsia="WenQuanYi Micro Hei" w:hAnsi="Liberation Sans" w:cs="FreeSans"/>
      <w:sz w:val="28"/>
      <w:szCs w:val="28"/>
    </w:rPr>
  </w:style>
  <w:style w:type="paragraph" w:customStyle="1" w:styleId="TextBody">
    <w:name w:val="Text Body"/>
    <w:basedOn w:val="Normal1"/>
    <w:link w:val="BodyTextChar"/>
    <w:rsid w:val="00F40D9E"/>
    <w:pPr>
      <w:spacing w:after="120" w:line="288" w:lineRule="auto"/>
    </w:pPr>
  </w:style>
  <w:style w:type="paragraph" w:styleId="List">
    <w:name w:val="List"/>
    <w:basedOn w:val="TextBody"/>
    <w:rsid w:val="00351CA0"/>
    <w:rPr>
      <w:rFonts w:cs="FreeSans"/>
    </w:rPr>
  </w:style>
  <w:style w:type="paragraph" w:customStyle="1" w:styleId="Lgende1">
    <w:name w:val="Légende1"/>
    <w:basedOn w:val="Normal1"/>
    <w:rsid w:val="00351CA0"/>
    <w:pPr>
      <w:suppressLineNumbers/>
      <w:spacing w:before="120" w:after="120"/>
    </w:pPr>
    <w:rPr>
      <w:rFonts w:cs="FreeSans"/>
      <w:i/>
      <w:iCs/>
    </w:rPr>
  </w:style>
  <w:style w:type="paragraph" w:customStyle="1" w:styleId="Index">
    <w:name w:val="Index"/>
    <w:basedOn w:val="Normal1"/>
    <w:rsid w:val="00351CA0"/>
    <w:pPr>
      <w:suppressLineNumbers/>
    </w:pPr>
    <w:rPr>
      <w:rFonts w:cs="FreeSans"/>
    </w:rPr>
  </w:style>
  <w:style w:type="paragraph" w:styleId="FootnoteText">
    <w:name w:val="footnote text"/>
    <w:basedOn w:val="Normal1"/>
    <w:link w:val="FootnoteTextChar"/>
    <w:uiPriority w:val="99"/>
    <w:semiHidden/>
    <w:rsid w:val="00F40D9E"/>
    <w:pPr>
      <w:widowControl/>
    </w:pPr>
    <w:rPr>
      <w:rFonts w:cs="Times New Roman"/>
    </w:rPr>
  </w:style>
  <w:style w:type="paragraph" w:customStyle="1" w:styleId="En-tte1">
    <w:name w:val="En-tête1"/>
    <w:basedOn w:val="Normal1"/>
    <w:link w:val="HeaderChar"/>
    <w:uiPriority w:val="99"/>
    <w:rsid w:val="00F40D9E"/>
    <w:pPr>
      <w:tabs>
        <w:tab w:val="center" w:pos="4252"/>
        <w:tab w:val="right" w:pos="8504"/>
      </w:tabs>
    </w:pPr>
  </w:style>
  <w:style w:type="paragraph" w:customStyle="1" w:styleId="Default">
    <w:name w:val="Default"/>
    <w:rsid w:val="003028BE"/>
    <w:pPr>
      <w:suppressAutoHyphens/>
    </w:pPr>
    <w:rPr>
      <w:color w:val="000000"/>
      <w:sz w:val="24"/>
      <w:szCs w:val="24"/>
      <w:lang w:val="en-US" w:eastAsia="en-US"/>
    </w:rPr>
  </w:style>
  <w:style w:type="paragraph" w:customStyle="1" w:styleId="PP">
    <w:name w:val="PP"/>
    <w:basedOn w:val="Normal1"/>
    <w:rsid w:val="00F40D9E"/>
    <w:pPr>
      <w:widowControl/>
      <w:spacing w:after="120"/>
      <w:jc w:val="both"/>
    </w:pPr>
    <w:rPr>
      <w:rFonts w:ascii="Arial" w:hAnsi="Arial" w:cs="Arial"/>
      <w:sz w:val="22"/>
      <w:szCs w:val="22"/>
      <w:lang w:val="fr-FR" w:eastAsia="fr-FR"/>
    </w:rPr>
  </w:style>
  <w:style w:type="paragraph" w:customStyle="1" w:styleId="Pieddepage1">
    <w:name w:val="Pied de page1"/>
    <w:basedOn w:val="Normal1"/>
    <w:link w:val="FooterChar"/>
    <w:uiPriority w:val="99"/>
    <w:rsid w:val="00F40D9E"/>
    <w:pPr>
      <w:tabs>
        <w:tab w:val="center" w:pos="4153"/>
        <w:tab w:val="right" w:pos="8306"/>
      </w:tabs>
    </w:pPr>
  </w:style>
  <w:style w:type="paragraph" w:styleId="BalloonText">
    <w:name w:val="Balloon Text"/>
    <w:basedOn w:val="Normal1"/>
    <w:link w:val="BalloonTextChar"/>
    <w:uiPriority w:val="99"/>
    <w:semiHidden/>
    <w:rsid w:val="00F40D9E"/>
    <w:rPr>
      <w:rFonts w:ascii="Tahoma" w:hAnsi="Tahoma" w:cs="Tahoma"/>
      <w:sz w:val="16"/>
      <w:szCs w:val="16"/>
    </w:rPr>
  </w:style>
  <w:style w:type="paragraph" w:styleId="CommentText">
    <w:name w:val="annotation text"/>
    <w:basedOn w:val="Normal1"/>
    <w:link w:val="CommentTextChar"/>
    <w:uiPriority w:val="99"/>
    <w:semiHidden/>
    <w:rsid w:val="00F40D9E"/>
  </w:style>
  <w:style w:type="paragraph" w:styleId="CommentSubject">
    <w:name w:val="annotation subject"/>
    <w:basedOn w:val="CommentText"/>
    <w:link w:val="CommentSubjectChar"/>
    <w:uiPriority w:val="99"/>
    <w:semiHidden/>
    <w:rsid w:val="00F40D9E"/>
    <w:rPr>
      <w:b/>
      <w:bCs/>
    </w:rPr>
  </w:style>
  <w:style w:type="paragraph" w:customStyle="1" w:styleId="CM133">
    <w:name w:val="CM133"/>
    <w:basedOn w:val="Normal1"/>
    <w:next w:val="Normal1"/>
    <w:uiPriority w:val="99"/>
    <w:rsid w:val="002D36C5"/>
    <w:rPr>
      <w:rFonts w:ascii="Arial" w:eastAsia="MS Mincho" w:hAnsi="Arial" w:cs="Arial"/>
      <w:lang w:eastAsia="ja-JP"/>
    </w:rPr>
  </w:style>
  <w:style w:type="paragraph" w:styleId="ListParagraph">
    <w:name w:val="List Paragraph"/>
    <w:basedOn w:val="Normal1"/>
    <w:uiPriority w:val="34"/>
    <w:qFormat/>
    <w:rsid w:val="008A2BC0"/>
    <w:pPr>
      <w:widowControl/>
      <w:spacing w:after="200" w:line="276" w:lineRule="auto"/>
      <w:ind w:left="720"/>
    </w:pPr>
    <w:rPr>
      <w:rFonts w:ascii="Calibri" w:hAnsi="Calibri" w:cs="Calibri"/>
      <w:sz w:val="22"/>
      <w:szCs w:val="22"/>
    </w:rPr>
  </w:style>
  <w:style w:type="paragraph" w:styleId="Revision">
    <w:name w:val="Revision"/>
    <w:uiPriority w:val="99"/>
    <w:semiHidden/>
    <w:rsid w:val="00BB5856"/>
    <w:pPr>
      <w:suppressAutoHyphens/>
    </w:pPr>
    <w:rPr>
      <w:rFonts w:ascii="Courier" w:hAnsi="Courier" w:cs="Courier"/>
      <w:lang w:val="en-US" w:eastAsia="en-US"/>
    </w:rPr>
  </w:style>
  <w:style w:type="paragraph" w:styleId="NormalWeb">
    <w:name w:val="Normal (Web)"/>
    <w:basedOn w:val="Normal1"/>
    <w:uiPriority w:val="99"/>
    <w:rsid w:val="009A759A"/>
    <w:pPr>
      <w:spacing w:after="280"/>
    </w:pPr>
    <w:rPr>
      <w:rFonts w:cs="Times New Roman"/>
      <w:lang w:val="es-ES" w:eastAsia="es-ES"/>
    </w:rPr>
  </w:style>
  <w:style w:type="paragraph" w:customStyle="1" w:styleId="Pa1">
    <w:name w:val="Pa1"/>
    <w:basedOn w:val="Normal1"/>
    <w:next w:val="Normal1"/>
    <w:uiPriority w:val="99"/>
    <w:rsid w:val="001A7232"/>
    <w:pPr>
      <w:widowControl/>
      <w:spacing w:line="241" w:lineRule="atLeast"/>
    </w:pPr>
    <w:rPr>
      <w:rFonts w:ascii="Warnock Pro" w:hAnsi="Warnock Pro" w:cs="Warnock Pro"/>
    </w:rPr>
  </w:style>
  <w:style w:type="paragraph" w:styleId="HTMLPreformatted">
    <w:name w:val="HTML Preformatted"/>
    <w:basedOn w:val="Normal1"/>
    <w:link w:val="HTMLPreformattedChar"/>
    <w:rsid w:val="008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
    <w:name w:val="Table Grid"/>
    <w:basedOn w:val="TableNormal"/>
    <w:uiPriority w:val="39"/>
    <w:rsid w:val="00064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ui372661377561100387170">
    <w:name w:val="yui_3_7_2_66_1377561100387_170"/>
    <w:basedOn w:val="DefaultParagraphFont"/>
    <w:rsid w:val="00746F77"/>
    <w:rPr>
      <w:rFonts w:cs="Times New Roman"/>
    </w:rPr>
  </w:style>
  <w:style w:type="paragraph" w:styleId="Header">
    <w:name w:val="header"/>
    <w:basedOn w:val="Normal"/>
    <w:link w:val="HeaderChar1"/>
    <w:uiPriority w:val="99"/>
    <w:semiHidden/>
    <w:rsid w:val="00041028"/>
    <w:pPr>
      <w:tabs>
        <w:tab w:val="center" w:pos="4252"/>
        <w:tab w:val="right" w:pos="8504"/>
      </w:tabs>
    </w:pPr>
  </w:style>
  <w:style w:type="character" w:customStyle="1" w:styleId="HeaderChar1">
    <w:name w:val="Header Char1"/>
    <w:basedOn w:val="DefaultParagraphFont"/>
    <w:link w:val="Header"/>
    <w:uiPriority w:val="99"/>
    <w:semiHidden/>
    <w:rsid w:val="00041028"/>
  </w:style>
  <w:style w:type="paragraph" w:styleId="Footer">
    <w:name w:val="footer"/>
    <w:basedOn w:val="Normal"/>
    <w:link w:val="FooterChar1"/>
    <w:uiPriority w:val="99"/>
    <w:rsid w:val="00041028"/>
    <w:pPr>
      <w:tabs>
        <w:tab w:val="center" w:pos="4252"/>
        <w:tab w:val="right" w:pos="8504"/>
      </w:tabs>
    </w:pPr>
  </w:style>
  <w:style w:type="character" w:customStyle="1" w:styleId="FooterChar1">
    <w:name w:val="Footer Char1"/>
    <w:basedOn w:val="DefaultParagraphFont"/>
    <w:link w:val="Footer"/>
    <w:uiPriority w:val="99"/>
    <w:semiHidden/>
    <w:rsid w:val="00041028"/>
  </w:style>
  <w:style w:type="character" w:styleId="Hyperlink">
    <w:name w:val="Hyperlink"/>
    <w:uiPriority w:val="99"/>
    <w:rsid w:val="006A0549"/>
    <w:rPr>
      <w:color w:val="0000FF"/>
      <w:u w:val="single"/>
    </w:rPr>
  </w:style>
  <w:style w:type="paragraph" w:styleId="BodyText">
    <w:name w:val="Body Text"/>
    <w:basedOn w:val="Normal"/>
    <w:link w:val="BodyTextChar1"/>
    <w:rsid w:val="006A0549"/>
    <w:pPr>
      <w:widowControl w:val="0"/>
      <w:autoSpaceDE w:val="0"/>
      <w:autoSpaceDN w:val="0"/>
      <w:adjustRightInd w:val="0"/>
      <w:spacing w:after="120"/>
    </w:pPr>
    <w:rPr>
      <w:rFonts w:ascii="Courier" w:eastAsia="MS Mincho" w:hAnsi="Courier"/>
      <w:szCs w:val="24"/>
      <w:lang w:val="en-US" w:eastAsia="en-US"/>
    </w:rPr>
  </w:style>
  <w:style w:type="character" w:customStyle="1" w:styleId="BodyTextChar1">
    <w:name w:val="Body Text Char1"/>
    <w:basedOn w:val="DefaultParagraphFont"/>
    <w:link w:val="BodyText"/>
    <w:rsid w:val="006A0549"/>
    <w:rPr>
      <w:rFonts w:ascii="Courier" w:eastAsia="MS Mincho" w:hAnsi="Courier"/>
      <w:szCs w:val="24"/>
      <w:lang w:val="en-US" w:eastAsia="en-US"/>
    </w:rPr>
  </w:style>
  <w:style w:type="character" w:styleId="Emphasis">
    <w:name w:val="Emphasis"/>
    <w:basedOn w:val="DefaultParagraphFont"/>
    <w:uiPriority w:val="20"/>
    <w:qFormat/>
    <w:rsid w:val="004A2A5D"/>
    <w:rPr>
      <w:i/>
      <w:iCs/>
    </w:rPr>
  </w:style>
  <w:style w:type="character" w:customStyle="1" w:styleId="Heading1Char1">
    <w:name w:val="Heading 1 Char1"/>
    <w:basedOn w:val="DefaultParagraphFont"/>
    <w:rsid w:val="00F25277"/>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F25277"/>
    <w:pPr>
      <w:spacing w:after="200"/>
    </w:pPr>
    <w:rPr>
      <w:rFonts w:asciiTheme="minorHAnsi" w:eastAsiaTheme="minorHAnsi" w:hAnsiTheme="minorHAnsi" w:cstheme="minorBidi"/>
      <w:b/>
      <w:bCs/>
      <w:color w:val="4F81BD" w:themeColor="accent1"/>
      <w:sz w:val="18"/>
      <w:szCs w:val="18"/>
      <w:lang w:val="en-C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page number" w:unhideWhenUsed="0"/>
    <w:lsdException w:name="Title" w:semiHidden="0" w:uiPriority="10" w:unhideWhenUsed="0" w:qFormat="1"/>
    <w:lsdException w:name="Default Paragraph Font" w:uiPriority="0" w:unhideWhenUsed="0"/>
    <w:lsdException w:name="Body Text" w:uiPriority="0"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HTML Preformatted" w:uiPriority="0" w:unhideWhenUsed="0"/>
    <w:lsdException w:name="annotation subject" w:unhideWhenUsed="0"/>
    <w:lsdException w:name="Balloon Text"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E60"/>
  </w:style>
  <w:style w:type="paragraph" w:styleId="Heading1">
    <w:name w:val="heading 1"/>
    <w:basedOn w:val="Normal"/>
    <w:next w:val="Normal"/>
    <w:uiPriority w:val="9"/>
    <w:qFormat/>
    <w:rsid w:val="00F2527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27CF1"/>
    <w:pPr>
      <w:widowControl w:val="0"/>
      <w:suppressAutoHyphens/>
      <w:textAlignment w:val="baseline"/>
    </w:pPr>
    <w:rPr>
      <w:rFonts w:ascii="Courier" w:eastAsia="SimSun" w:hAnsi="Courier" w:cs="Courier"/>
      <w:sz w:val="24"/>
      <w:szCs w:val="24"/>
      <w:lang w:val="en-GB" w:eastAsia="zh-CN"/>
    </w:rPr>
  </w:style>
  <w:style w:type="paragraph" w:customStyle="1" w:styleId="Titre11">
    <w:name w:val="Titre 11"/>
    <w:basedOn w:val="Normal1"/>
    <w:next w:val="Normal1"/>
    <w:link w:val="Heading1Char"/>
    <w:qFormat/>
    <w:rsid w:val="003028BE"/>
    <w:pPr>
      <w:keepNext/>
      <w:jc w:val="center"/>
      <w:outlineLvl w:val="0"/>
    </w:pPr>
    <w:rPr>
      <w:rFonts w:ascii="Times New Roman" w:hAnsi="Times New Roman" w:cs="Times New Roman"/>
      <w:b/>
    </w:rPr>
  </w:style>
  <w:style w:type="paragraph" w:customStyle="1" w:styleId="Titre21">
    <w:name w:val="Titre 21"/>
    <w:basedOn w:val="Normal1"/>
    <w:next w:val="Normal1"/>
    <w:link w:val="Heading2Char"/>
    <w:qFormat/>
    <w:rsid w:val="008B7821"/>
    <w:pPr>
      <w:keepNext/>
      <w:spacing w:before="240" w:after="60"/>
      <w:outlineLvl w:val="1"/>
    </w:pPr>
    <w:rPr>
      <w:rFonts w:ascii="Cambria" w:hAnsi="Cambria" w:cs="Cambria"/>
      <w:b/>
      <w:bCs/>
      <w:i/>
      <w:iCs/>
      <w:sz w:val="28"/>
      <w:szCs w:val="28"/>
    </w:rPr>
  </w:style>
  <w:style w:type="character" w:customStyle="1" w:styleId="Heading1Char">
    <w:name w:val="Heading 1 Char"/>
    <w:basedOn w:val="DefaultParagraphFont"/>
    <w:link w:val="Titre11"/>
    <w:uiPriority w:val="9"/>
    <w:rsid w:val="00E27CF1"/>
    <w:rPr>
      <w:b/>
      <w:sz w:val="24"/>
      <w:lang w:val="en-GB" w:eastAsia="en-US"/>
    </w:rPr>
  </w:style>
  <w:style w:type="character" w:customStyle="1" w:styleId="Heading2Char">
    <w:name w:val="Heading 2 Char"/>
    <w:basedOn w:val="DefaultParagraphFont"/>
    <w:link w:val="Titre21"/>
    <w:semiHidden/>
    <w:rsid w:val="008B7821"/>
    <w:rPr>
      <w:rFonts w:ascii="Cambria" w:hAnsi="Cambria" w:cs="Cambria"/>
      <w:b/>
      <w:bCs/>
      <w:i/>
      <w:iCs/>
      <w:sz w:val="28"/>
      <w:szCs w:val="28"/>
    </w:rPr>
  </w:style>
  <w:style w:type="character" w:customStyle="1" w:styleId="BodyTextChar">
    <w:name w:val="Body Text Char"/>
    <w:basedOn w:val="DefaultParagraphFont"/>
    <w:link w:val="TextBody"/>
    <w:rsid w:val="00BD3ACC"/>
    <w:rPr>
      <w:rFonts w:ascii="Courier" w:hAnsi="Courier" w:cs="Courier"/>
      <w:sz w:val="24"/>
      <w:szCs w:val="24"/>
    </w:rPr>
  </w:style>
  <w:style w:type="character" w:customStyle="1" w:styleId="FootnoteTextChar">
    <w:name w:val="Footnote Text Char"/>
    <w:basedOn w:val="DefaultParagraphFont"/>
    <w:link w:val="FootnoteText"/>
    <w:uiPriority w:val="99"/>
    <w:rsid w:val="00E27CF1"/>
  </w:style>
  <w:style w:type="character" w:styleId="FootnoteReference">
    <w:name w:val="footnote reference"/>
    <w:basedOn w:val="DefaultParagraphFont"/>
    <w:uiPriority w:val="99"/>
    <w:semiHidden/>
    <w:rsid w:val="00F40D9E"/>
    <w:rPr>
      <w:vertAlign w:val="superscript"/>
    </w:rPr>
  </w:style>
  <w:style w:type="character" w:customStyle="1" w:styleId="HeaderChar">
    <w:name w:val="Header Char"/>
    <w:basedOn w:val="DefaultParagraphFont"/>
    <w:link w:val="En-tte1"/>
    <w:uiPriority w:val="99"/>
    <w:rsid w:val="00AC7231"/>
    <w:rPr>
      <w:rFonts w:ascii="Courier" w:hAnsi="Courier" w:cs="Courier"/>
      <w:sz w:val="24"/>
      <w:szCs w:val="24"/>
    </w:rPr>
  </w:style>
  <w:style w:type="character" w:customStyle="1" w:styleId="InternetLink">
    <w:name w:val="Internet Link"/>
    <w:basedOn w:val="DefaultParagraphFont"/>
    <w:uiPriority w:val="99"/>
    <w:rsid w:val="00F40D9E"/>
    <w:rPr>
      <w:color w:val="0000FF"/>
      <w:u w:val="single"/>
    </w:rPr>
  </w:style>
  <w:style w:type="character" w:customStyle="1" w:styleId="FooterChar">
    <w:name w:val="Footer Char"/>
    <w:basedOn w:val="DefaultParagraphFont"/>
    <w:link w:val="Pieddepage1"/>
    <w:uiPriority w:val="99"/>
    <w:rsid w:val="00CD7CB3"/>
    <w:rPr>
      <w:rFonts w:ascii="Courier" w:hAnsi="Courier" w:cs="Courier"/>
      <w:sz w:val="24"/>
      <w:szCs w:val="24"/>
    </w:rPr>
  </w:style>
  <w:style w:type="character" w:styleId="PageNumber">
    <w:name w:val="page number"/>
    <w:basedOn w:val="DefaultParagraphFont"/>
    <w:uiPriority w:val="99"/>
    <w:rsid w:val="00F40D9E"/>
  </w:style>
  <w:style w:type="character" w:customStyle="1" w:styleId="BalloonTextChar">
    <w:name w:val="Balloon Text Char"/>
    <w:basedOn w:val="DefaultParagraphFont"/>
    <w:link w:val="BalloonText"/>
    <w:uiPriority w:val="99"/>
    <w:semiHidden/>
    <w:rsid w:val="00D026F6"/>
    <w:rPr>
      <w:sz w:val="0"/>
      <w:szCs w:val="0"/>
      <w:lang w:val="en-US" w:eastAsia="en-US"/>
    </w:rPr>
  </w:style>
  <w:style w:type="character" w:styleId="CommentReference">
    <w:name w:val="annotation reference"/>
    <w:basedOn w:val="DefaultParagraphFont"/>
    <w:uiPriority w:val="99"/>
    <w:semiHidden/>
    <w:rsid w:val="00F40D9E"/>
    <w:rPr>
      <w:sz w:val="16"/>
      <w:szCs w:val="16"/>
    </w:rPr>
  </w:style>
  <w:style w:type="character" w:customStyle="1" w:styleId="CommentTextChar">
    <w:name w:val="Comment Text Char"/>
    <w:basedOn w:val="DefaultParagraphFont"/>
    <w:link w:val="CommentText"/>
    <w:uiPriority w:val="99"/>
    <w:rsid w:val="00151C44"/>
    <w:rPr>
      <w:rFonts w:ascii="Courier" w:hAnsi="Courier" w:cs="Courier"/>
    </w:rPr>
  </w:style>
  <w:style w:type="character" w:customStyle="1" w:styleId="CommentSubjectChar">
    <w:name w:val="Comment Subject Char"/>
    <w:basedOn w:val="CommentTextChar"/>
    <w:link w:val="CommentSubject"/>
    <w:uiPriority w:val="99"/>
    <w:semiHidden/>
    <w:rsid w:val="00D026F6"/>
    <w:rPr>
      <w:rFonts w:ascii="Courier" w:hAnsi="Courier" w:cs="Courier"/>
      <w:b/>
      <w:bCs/>
      <w:sz w:val="20"/>
      <w:szCs w:val="20"/>
      <w:lang w:val="en-US" w:eastAsia="en-US"/>
    </w:rPr>
  </w:style>
  <w:style w:type="character" w:styleId="FollowedHyperlink">
    <w:name w:val="FollowedHyperlink"/>
    <w:basedOn w:val="DefaultParagraphFont"/>
    <w:uiPriority w:val="99"/>
    <w:rsid w:val="00F40D9E"/>
    <w:rPr>
      <w:color w:val="800080"/>
      <w:u w:val="single"/>
    </w:rPr>
  </w:style>
  <w:style w:type="character" w:customStyle="1" w:styleId="estilo61">
    <w:name w:val="estilo61"/>
    <w:basedOn w:val="DefaultParagraphFont"/>
    <w:uiPriority w:val="99"/>
    <w:rsid w:val="002D36C5"/>
  </w:style>
  <w:style w:type="character" w:customStyle="1" w:styleId="A0">
    <w:name w:val="A0"/>
    <w:uiPriority w:val="99"/>
    <w:rsid w:val="001A7232"/>
    <w:rPr>
      <w:color w:val="211D1E"/>
      <w:sz w:val="12"/>
      <w:szCs w:val="12"/>
    </w:rPr>
  </w:style>
  <w:style w:type="character" w:customStyle="1" w:styleId="HTMLPreformattedChar">
    <w:name w:val="HTML Preformatted Char"/>
    <w:basedOn w:val="DefaultParagraphFont"/>
    <w:link w:val="HTMLPreformatted"/>
    <w:rsid w:val="00896B78"/>
    <w:rPr>
      <w:rFonts w:ascii="Courier New" w:hAnsi="Courier New" w:cs="Courier New"/>
    </w:rPr>
  </w:style>
  <w:style w:type="character" w:customStyle="1" w:styleId="apple-style-span">
    <w:name w:val="apple-style-span"/>
    <w:basedOn w:val="DefaultParagraphFont"/>
    <w:uiPriority w:val="99"/>
    <w:rsid w:val="00E27CF1"/>
  </w:style>
  <w:style w:type="character" w:customStyle="1" w:styleId="apple-converted-space">
    <w:name w:val="apple-converted-space"/>
    <w:basedOn w:val="DefaultParagraphFont"/>
    <w:uiPriority w:val="99"/>
    <w:rsid w:val="00E27CF1"/>
  </w:style>
  <w:style w:type="character" w:styleId="PlaceholderText">
    <w:name w:val="Placeholder Text"/>
    <w:basedOn w:val="DefaultParagraphFont"/>
    <w:uiPriority w:val="99"/>
    <w:semiHidden/>
    <w:rsid w:val="005440A2"/>
    <w:rPr>
      <w:color w:val="808080"/>
    </w:rPr>
  </w:style>
  <w:style w:type="character" w:customStyle="1" w:styleId="ListLabel1">
    <w:name w:val="ListLabel 1"/>
    <w:rsid w:val="00351CA0"/>
    <w:rPr>
      <w:rFonts w:cs="Symbol"/>
    </w:rPr>
  </w:style>
  <w:style w:type="character" w:customStyle="1" w:styleId="ListLabel2">
    <w:name w:val="ListLabel 2"/>
    <w:rsid w:val="00351CA0"/>
    <w:rPr>
      <w:rFonts w:cs="Courier New"/>
    </w:rPr>
  </w:style>
  <w:style w:type="character" w:customStyle="1" w:styleId="ListLabel3">
    <w:name w:val="ListLabel 3"/>
    <w:rsid w:val="00351CA0"/>
    <w:rPr>
      <w:rFonts w:cs="Wingdings"/>
    </w:rPr>
  </w:style>
  <w:style w:type="character" w:customStyle="1" w:styleId="ListLabel4">
    <w:name w:val="ListLabel 4"/>
    <w:rsid w:val="00351CA0"/>
    <w:rPr>
      <w:rFonts w:cs="OpenSymbol"/>
    </w:rPr>
  </w:style>
  <w:style w:type="character" w:customStyle="1" w:styleId="ListLabel5">
    <w:name w:val="ListLabel 5"/>
    <w:rsid w:val="00351CA0"/>
    <w:rPr>
      <w:rFonts w:cs="Times New Roman"/>
    </w:rPr>
  </w:style>
  <w:style w:type="character" w:customStyle="1" w:styleId="ListLabel6">
    <w:name w:val="ListLabel 6"/>
    <w:rsid w:val="00351CA0"/>
    <w:rPr>
      <w:rFonts w:cs="Calibri"/>
    </w:rPr>
  </w:style>
  <w:style w:type="paragraph" w:customStyle="1" w:styleId="Heading">
    <w:name w:val="Heading"/>
    <w:basedOn w:val="Normal1"/>
    <w:next w:val="TextBody"/>
    <w:rsid w:val="00351CA0"/>
    <w:pPr>
      <w:keepNext/>
      <w:spacing w:before="240" w:after="120"/>
    </w:pPr>
    <w:rPr>
      <w:rFonts w:ascii="Liberation Sans" w:eastAsia="WenQuanYi Micro Hei" w:hAnsi="Liberation Sans" w:cs="FreeSans"/>
      <w:sz w:val="28"/>
      <w:szCs w:val="28"/>
    </w:rPr>
  </w:style>
  <w:style w:type="paragraph" w:customStyle="1" w:styleId="TextBody">
    <w:name w:val="Text Body"/>
    <w:basedOn w:val="Normal1"/>
    <w:link w:val="BodyTextChar"/>
    <w:rsid w:val="00F40D9E"/>
    <w:pPr>
      <w:spacing w:after="120" w:line="288" w:lineRule="auto"/>
    </w:pPr>
  </w:style>
  <w:style w:type="paragraph" w:styleId="List">
    <w:name w:val="List"/>
    <w:basedOn w:val="TextBody"/>
    <w:rsid w:val="00351CA0"/>
    <w:rPr>
      <w:rFonts w:cs="FreeSans"/>
    </w:rPr>
  </w:style>
  <w:style w:type="paragraph" w:customStyle="1" w:styleId="Lgende1">
    <w:name w:val="Légende1"/>
    <w:basedOn w:val="Normal1"/>
    <w:rsid w:val="00351CA0"/>
    <w:pPr>
      <w:suppressLineNumbers/>
      <w:spacing w:before="120" w:after="120"/>
    </w:pPr>
    <w:rPr>
      <w:rFonts w:cs="FreeSans"/>
      <w:i/>
      <w:iCs/>
    </w:rPr>
  </w:style>
  <w:style w:type="paragraph" w:customStyle="1" w:styleId="Index">
    <w:name w:val="Index"/>
    <w:basedOn w:val="Normal1"/>
    <w:rsid w:val="00351CA0"/>
    <w:pPr>
      <w:suppressLineNumbers/>
    </w:pPr>
    <w:rPr>
      <w:rFonts w:cs="FreeSans"/>
    </w:rPr>
  </w:style>
  <w:style w:type="paragraph" w:styleId="FootnoteText">
    <w:name w:val="footnote text"/>
    <w:basedOn w:val="Normal1"/>
    <w:link w:val="FootnoteTextChar"/>
    <w:uiPriority w:val="99"/>
    <w:semiHidden/>
    <w:rsid w:val="00F40D9E"/>
    <w:pPr>
      <w:widowControl/>
    </w:pPr>
    <w:rPr>
      <w:rFonts w:cs="Times New Roman"/>
    </w:rPr>
  </w:style>
  <w:style w:type="paragraph" w:customStyle="1" w:styleId="En-tte1">
    <w:name w:val="En-tête1"/>
    <w:basedOn w:val="Normal1"/>
    <w:link w:val="HeaderChar"/>
    <w:uiPriority w:val="99"/>
    <w:rsid w:val="00F40D9E"/>
    <w:pPr>
      <w:tabs>
        <w:tab w:val="center" w:pos="4252"/>
        <w:tab w:val="right" w:pos="8504"/>
      </w:tabs>
    </w:pPr>
  </w:style>
  <w:style w:type="paragraph" w:customStyle="1" w:styleId="Default">
    <w:name w:val="Default"/>
    <w:rsid w:val="003028BE"/>
    <w:pPr>
      <w:suppressAutoHyphens/>
    </w:pPr>
    <w:rPr>
      <w:color w:val="000000"/>
      <w:sz w:val="24"/>
      <w:szCs w:val="24"/>
      <w:lang w:val="en-US" w:eastAsia="en-US"/>
    </w:rPr>
  </w:style>
  <w:style w:type="paragraph" w:customStyle="1" w:styleId="PP">
    <w:name w:val="PP"/>
    <w:basedOn w:val="Normal1"/>
    <w:rsid w:val="00F40D9E"/>
    <w:pPr>
      <w:widowControl/>
      <w:spacing w:after="120"/>
      <w:jc w:val="both"/>
    </w:pPr>
    <w:rPr>
      <w:rFonts w:ascii="Arial" w:hAnsi="Arial" w:cs="Arial"/>
      <w:sz w:val="22"/>
      <w:szCs w:val="22"/>
      <w:lang w:val="fr-FR" w:eastAsia="fr-FR"/>
    </w:rPr>
  </w:style>
  <w:style w:type="paragraph" w:customStyle="1" w:styleId="Pieddepage1">
    <w:name w:val="Pied de page1"/>
    <w:basedOn w:val="Normal1"/>
    <w:link w:val="FooterChar"/>
    <w:uiPriority w:val="99"/>
    <w:rsid w:val="00F40D9E"/>
    <w:pPr>
      <w:tabs>
        <w:tab w:val="center" w:pos="4153"/>
        <w:tab w:val="right" w:pos="8306"/>
      </w:tabs>
    </w:pPr>
  </w:style>
  <w:style w:type="paragraph" w:styleId="BalloonText">
    <w:name w:val="Balloon Text"/>
    <w:basedOn w:val="Normal1"/>
    <w:link w:val="BalloonTextChar"/>
    <w:uiPriority w:val="99"/>
    <w:semiHidden/>
    <w:rsid w:val="00F40D9E"/>
    <w:rPr>
      <w:rFonts w:ascii="Tahoma" w:hAnsi="Tahoma" w:cs="Tahoma"/>
      <w:sz w:val="16"/>
      <w:szCs w:val="16"/>
    </w:rPr>
  </w:style>
  <w:style w:type="paragraph" w:styleId="CommentText">
    <w:name w:val="annotation text"/>
    <w:basedOn w:val="Normal1"/>
    <w:link w:val="CommentTextChar"/>
    <w:uiPriority w:val="99"/>
    <w:semiHidden/>
    <w:rsid w:val="00F40D9E"/>
  </w:style>
  <w:style w:type="paragraph" w:styleId="CommentSubject">
    <w:name w:val="annotation subject"/>
    <w:basedOn w:val="CommentText"/>
    <w:link w:val="CommentSubjectChar"/>
    <w:uiPriority w:val="99"/>
    <w:semiHidden/>
    <w:rsid w:val="00F40D9E"/>
    <w:rPr>
      <w:b/>
      <w:bCs/>
    </w:rPr>
  </w:style>
  <w:style w:type="paragraph" w:customStyle="1" w:styleId="CM133">
    <w:name w:val="CM133"/>
    <w:basedOn w:val="Normal1"/>
    <w:next w:val="Normal1"/>
    <w:uiPriority w:val="99"/>
    <w:rsid w:val="002D36C5"/>
    <w:rPr>
      <w:rFonts w:ascii="Arial" w:eastAsia="MS Mincho" w:hAnsi="Arial" w:cs="Arial"/>
      <w:lang w:eastAsia="ja-JP"/>
    </w:rPr>
  </w:style>
  <w:style w:type="paragraph" w:styleId="ListParagraph">
    <w:name w:val="List Paragraph"/>
    <w:basedOn w:val="Normal1"/>
    <w:uiPriority w:val="34"/>
    <w:qFormat/>
    <w:rsid w:val="008A2BC0"/>
    <w:pPr>
      <w:widowControl/>
      <w:spacing w:after="200" w:line="276" w:lineRule="auto"/>
      <w:ind w:left="720"/>
    </w:pPr>
    <w:rPr>
      <w:rFonts w:ascii="Calibri" w:hAnsi="Calibri" w:cs="Calibri"/>
      <w:sz w:val="22"/>
      <w:szCs w:val="22"/>
    </w:rPr>
  </w:style>
  <w:style w:type="paragraph" w:styleId="Revision">
    <w:name w:val="Revision"/>
    <w:uiPriority w:val="99"/>
    <w:semiHidden/>
    <w:rsid w:val="00BB5856"/>
    <w:pPr>
      <w:suppressAutoHyphens/>
    </w:pPr>
    <w:rPr>
      <w:rFonts w:ascii="Courier" w:hAnsi="Courier" w:cs="Courier"/>
      <w:lang w:val="en-US" w:eastAsia="en-US"/>
    </w:rPr>
  </w:style>
  <w:style w:type="paragraph" w:styleId="NormalWeb">
    <w:name w:val="Normal (Web)"/>
    <w:basedOn w:val="Normal1"/>
    <w:uiPriority w:val="99"/>
    <w:rsid w:val="009A759A"/>
    <w:pPr>
      <w:spacing w:after="280"/>
    </w:pPr>
    <w:rPr>
      <w:rFonts w:cs="Times New Roman"/>
      <w:lang w:val="es-ES" w:eastAsia="es-ES"/>
    </w:rPr>
  </w:style>
  <w:style w:type="paragraph" w:customStyle="1" w:styleId="Pa1">
    <w:name w:val="Pa1"/>
    <w:basedOn w:val="Normal1"/>
    <w:next w:val="Normal1"/>
    <w:uiPriority w:val="99"/>
    <w:rsid w:val="001A7232"/>
    <w:pPr>
      <w:widowControl/>
      <w:spacing w:line="241" w:lineRule="atLeast"/>
    </w:pPr>
    <w:rPr>
      <w:rFonts w:ascii="Warnock Pro" w:hAnsi="Warnock Pro" w:cs="Warnock Pro"/>
    </w:rPr>
  </w:style>
  <w:style w:type="paragraph" w:styleId="HTMLPreformatted">
    <w:name w:val="HTML Preformatted"/>
    <w:basedOn w:val="Normal1"/>
    <w:link w:val="HTMLPreformattedChar"/>
    <w:rsid w:val="00896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
    <w:name w:val="Table Grid"/>
    <w:basedOn w:val="TableNormal"/>
    <w:uiPriority w:val="39"/>
    <w:rsid w:val="00064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ui372661377561100387170">
    <w:name w:val="yui_3_7_2_66_1377561100387_170"/>
    <w:basedOn w:val="DefaultParagraphFont"/>
    <w:rsid w:val="00746F77"/>
    <w:rPr>
      <w:rFonts w:cs="Times New Roman"/>
    </w:rPr>
  </w:style>
  <w:style w:type="paragraph" w:styleId="Header">
    <w:name w:val="header"/>
    <w:basedOn w:val="Normal"/>
    <w:link w:val="HeaderChar1"/>
    <w:uiPriority w:val="99"/>
    <w:semiHidden/>
    <w:rsid w:val="00041028"/>
    <w:pPr>
      <w:tabs>
        <w:tab w:val="center" w:pos="4252"/>
        <w:tab w:val="right" w:pos="8504"/>
      </w:tabs>
    </w:pPr>
  </w:style>
  <w:style w:type="character" w:customStyle="1" w:styleId="HeaderChar1">
    <w:name w:val="Header Char1"/>
    <w:basedOn w:val="DefaultParagraphFont"/>
    <w:link w:val="Header"/>
    <w:uiPriority w:val="99"/>
    <w:semiHidden/>
    <w:rsid w:val="00041028"/>
  </w:style>
  <w:style w:type="paragraph" w:styleId="Footer">
    <w:name w:val="footer"/>
    <w:basedOn w:val="Normal"/>
    <w:link w:val="FooterChar1"/>
    <w:uiPriority w:val="99"/>
    <w:rsid w:val="00041028"/>
    <w:pPr>
      <w:tabs>
        <w:tab w:val="center" w:pos="4252"/>
        <w:tab w:val="right" w:pos="8504"/>
      </w:tabs>
    </w:pPr>
  </w:style>
  <w:style w:type="character" w:customStyle="1" w:styleId="FooterChar1">
    <w:name w:val="Footer Char1"/>
    <w:basedOn w:val="DefaultParagraphFont"/>
    <w:link w:val="Footer"/>
    <w:uiPriority w:val="99"/>
    <w:semiHidden/>
    <w:rsid w:val="00041028"/>
  </w:style>
  <w:style w:type="character" w:styleId="Hyperlink">
    <w:name w:val="Hyperlink"/>
    <w:uiPriority w:val="99"/>
    <w:rsid w:val="006A0549"/>
    <w:rPr>
      <w:color w:val="0000FF"/>
      <w:u w:val="single"/>
    </w:rPr>
  </w:style>
  <w:style w:type="paragraph" w:styleId="BodyText">
    <w:name w:val="Body Text"/>
    <w:basedOn w:val="Normal"/>
    <w:link w:val="BodyTextChar1"/>
    <w:rsid w:val="006A0549"/>
    <w:pPr>
      <w:widowControl w:val="0"/>
      <w:autoSpaceDE w:val="0"/>
      <w:autoSpaceDN w:val="0"/>
      <w:adjustRightInd w:val="0"/>
      <w:spacing w:after="120"/>
    </w:pPr>
    <w:rPr>
      <w:rFonts w:ascii="Courier" w:eastAsia="MS Mincho" w:hAnsi="Courier"/>
      <w:szCs w:val="24"/>
      <w:lang w:val="en-US" w:eastAsia="en-US"/>
    </w:rPr>
  </w:style>
  <w:style w:type="character" w:customStyle="1" w:styleId="BodyTextChar1">
    <w:name w:val="Body Text Char1"/>
    <w:basedOn w:val="DefaultParagraphFont"/>
    <w:link w:val="BodyText"/>
    <w:rsid w:val="006A0549"/>
    <w:rPr>
      <w:rFonts w:ascii="Courier" w:eastAsia="MS Mincho" w:hAnsi="Courier"/>
      <w:szCs w:val="24"/>
      <w:lang w:val="en-US" w:eastAsia="en-US"/>
    </w:rPr>
  </w:style>
  <w:style w:type="character" w:styleId="Emphasis">
    <w:name w:val="Emphasis"/>
    <w:basedOn w:val="DefaultParagraphFont"/>
    <w:uiPriority w:val="20"/>
    <w:qFormat/>
    <w:rsid w:val="004A2A5D"/>
    <w:rPr>
      <w:i/>
      <w:iCs/>
    </w:rPr>
  </w:style>
  <w:style w:type="character" w:customStyle="1" w:styleId="Heading1Char1">
    <w:name w:val="Heading 1 Char1"/>
    <w:basedOn w:val="DefaultParagraphFont"/>
    <w:rsid w:val="00F25277"/>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F25277"/>
    <w:pPr>
      <w:spacing w:after="200"/>
    </w:pPr>
    <w:rPr>
      <w:rFonts w:asciiTheme="minorHAnsi" w:eastAsiaTheme="minorHAnsi" w:hAnsiTheme="minorHAnsi" w:cstheme="minorBidi"/>
      <w:b/>
      <w:bCs/>
      <w:color w:val="4F81BD" w:themeColor="accent1"/>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01340">
      <w:bodyDiv w:val="1"/>
      <w:marLeft w:val="0"/>
      <w:marRight w:val="0"/>
      <w:marTop w:val="0"/>
      <w:marBottom w:val="0"/>
      <w:divBdr>
        <w:top w:val="none" w:sz="0" w:space="0" w:color="auto"/>
        <w:left w:val="none" w:sz="0" w:space="0" w:color="auto"/>
        <w:bottom w:val="none" w:sz="0" w:space="0" w:color="auto"/>
        <w:right w:val="none" w:sz="0" w:space="0" w:color="auto"/>
      </w:divBdr>
    </w:div>
    <w:div w:id="1325744431">
      <w:bodyDiv w:val="1"/>
      <w:marLeft w:val="0"/>
      <w:marRight w:val="0"/>
      <w:marTop w:val="0"/>
      <w:marBottom w:val="0"/>
      <w:divBdr>
        <w:top w:val="none" w:sz="0" w:space="0" w:color="auto"/>
        <w:left w:val="none" w:sz="0" w:space="0" w:color="auto"/>
        <w:bottom w:val="none" w:sz="0" w:space="0" w:color="auto"/>
        <w:right w:val="none" w:sz="0" w:space="0" w:color="auto"/>
      </w:divBdr>
    </w:div>
    <w:div w:id="1583833687">
      <w:bodyDiv w:val="1"/>
      <w:marLeft w:val="0"/>
      <w:marRight w:val="0"/>
      <w:marTop w:val="0"/>
      <w:marBottom w:val="0"/>
      <w:divBdr>
        <w:top w:val="none" w:sz="0" w:space="0" w:color="auto"/>
        <w:left w:val="none" w:sz="0" w:space="0" w:color="auto"/>
        <w:bottom w:val="none" w:sz="0" w:space="0" w:color="auto"/>
        <w:right w:val="none" w:sz="0" w:space="0" w:color="auto"/>
      </w:divBdr>
    </w:div>
    <w:div w:id="1934774978">
      <w:bodyDiv w:val="1"/>
      <w:marLeft w:val="0"/>
      <w:marRight w:val="0"/>
      <w:marTop w:val="0"/>
      <w:marBottom w:val="0"/>
      <w:divBdr>
        <w:top w:val="none" w:sz="0" w:space="0" w:color="auto"/>
        <w:left w:val="none" w:sz="0" w:space="0" w:color="auto"/>
        <w:bottom w:val="none" w:sz="0" w:space="0" w:color="auto"/>
        <w:right w:val="none" w:sz="0" w:space="0" w:color="auto"/>
      </w:divBdr>
    </w:div>
    <w:div w:id="2138179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nkea\Documents\ICCAT\BFT_dataprep_2016\casBFT_vs_AGEnumb_2005-2015_RE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ankea\Documents\ICCAT\BFT_dataprep_2016\casBFT_vs_AGEnumb_2005-2015_RE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ankea\Documents\ICCAT\BFT_dataprep_2016\casBFT_vs_AGEnumb_2005-2015_RE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57222195164244"/>
          <c:y val="5.1400554097404488E-2"/>
          <c:w val="0.79323782279848565"/>
          <c:h val="0.70171697287839063"/>
        </c:manualLayout>
      </c:layout>
      <c:lineChart>
        <c:grouping val="standard"/>
        <c:varyColors val="0"/>
        <c:ser>
          <c:idx val="0"/>
          <c:order val="0"/>
          <c:tx>
            <c:strRef>
              <c:f>TD_Graph!$I$3</c:f>
              <c:strCache>
                <c:ptCount val="1"/>
                <c:pt idx="0">
                  <c:v>CAS WEST</c:v>
                </c:pt>
              </c:strCache>
            </c:strRef>
          </c:tx>
          <c:marker>
            <c:symbol val="none"/>
          </c:marker>
          <c:cat>
            <c:strRef>
              <c:f>TD_Graph!$H$4:$H$34</c:f>
              <c:strCache>
                <c:ptCount val="31"/>
                <c:pt idx="0">
                  <c:v>20-29</c:v>
                </c:pt>
                <c:pt idx="1">
                  <c:v>30-39</c:v>
                </c:pt>
                <c:pt idx="2">
                  <c:v>40-49</c:v>
                </c:pt>
                <c:pt idx="3">
                  <c:v>50-59</c:v>
                </c:pt>
                <c:pt idx="4">
                  <c:v>60-69</c:v>
                </c:pt>
                <c:pt idx="5">
                  <c:v>70-79</c:v>
                </c:pt>
                <c:pt idx="6">
                  <c:v>80-89</c:v>
                </c:pt>
                <c:pt idx="7">
                  <c:v>90-99</c:v>
                </c:pt>
                <c:pt idx="8">
                  <c:v>100-109</c:v>
                </c:pt>
                <c:pt idx="9">
                  <c:v>110-119</c:v>
                </c:pt>
                <c:pt idx="10">
                  <c:v>120-129</c:v>
                </c:pt>
                <c:pt idx="11">
                  <c:v>130-139</c:v>
                </c:pt>
                <c:pt idx="12">
                  <c:v>140-149</c:v>
                </c:pt>
                <c:pt idx="13">
                  <c:v>150-159</c:v>
                </c:pt>
                <c:pt idx="14">
                  <c:v>160-169</c:v>
                </c:pt>
                <c:pt idx="15">
                  <c:v>170-179</c:v>
                </c:pt>
                <c:pt idx="16">
                  <c:v>180-189</c:v>
                </c:pt>
                <c:pt idx="17">
                  <c:v>190-199</c:v>
                </c:pt>
                <c:pt idx="18">
                  <c:v>200-209</c:v>
                </c:pt>
                <c:pt idx="19">
                  <c:v>210-219</c:v>
                </c:pt>
                <c:pt idx="20">
                  <c:v>220-229</c:v>
                </c:pt>
                <c:pt idx="21">
                  <c:v>230-239</c:v>
                </c:pt>
                <c:pt idx="22">
                  <c:v>240-249</c:v>
                </c:pt>
                <c:pt idx="23">
                  <c:v>250-259</c:v>
                </c:pt>
                <c:pt idx="24">
                  <c:v>260-269</c:v>
                </c:pt>
                <c:pt idx="25">
                  <c:v>270-279</c:v>
                </c:pt>
                <c:pt idx="26">
                  <c:v>280-289</c:v>
                </c:pt>
                <c:pt idx="27">
                  <c:v>290-299</c:v>
                </c:pt>
                <c:pt idx="28">
                  <c:v>300-309</c:v>
                </c:pt>
                <c:pt idx="29">
                  <c:v>310-319</c:v>
                </c:pt>
                <c:pt idx="30">
                  <c:v>320-329</c:v>
                </c:pt>
              </c:strCache>
            </c:strRef>
          </c:cat>
          <c:val>
            <c:numRef>
              <c:f>TD_Graph!$I$4:$I$34</c:f>
              <c:numCache>
                <c:formatCode>General</c:formatCode>
                <c:ptCount val="31"/>
                <c:pt idx="0">
                  <c:v>0</c:v>
                </c:pt>
                <c:pt idx="1">
                  <c:v>0</c:v>
                </c:pt>
                <c:pt idx="2">
                  <c:v>0</c:v>
                </c:pt>
                <c:pt idx="3">
                  <c:v>610.08453483999995</c:v>
                </c:pt>
                <c:pt idx="4">
                  <c:v>360.58810364999999</c:v>
                </c:pt>
                <c:pt idx="5">
                  <c:v>4902.7671446860004</c:v>
                </c:pt>
                <c:pt idx="6">
                  <c:v>3725.5381324730006</c:v>
                </c:pt>
                <c:pt idx="7">
                  <c:v>6888.3962881570005</c:v>
                </c:pt>
                <c:pt idx="8">
                  <c:v>12151.759258415997</c:v>
                </c:pt>
                <c:pt idx="9">
                  <c:v>15218.913250510999</c:v>
                </c:pt>
                <c:pt idx="10">
                  <c:v>10364.494795695002</c:v>
                </c:pt>
                <c:pt idx="11">
                  <c:v>11233.166112299003</c:v>
                </c:pt>
                <c:pt idx="12">
                  <c:v>8622.4991823690016</c:v>
                </c:pt>
                <c:pt idx="13">
                  <c:v>9828.4481590019986</c:v>
                </c:pt>
                <c:pt idx="14">
                  <c:v>7340.5515280790014</c:v>
                </c:pt>
                <c:pt idx="15">
                  <c:v>6647.3823482450016</c:v>
                </c:pt>
                <c:pt idx="16">
                  <c:v>10780.509476592999</c:v>
                </c:pt>
                <c:pt idx="17">
                  <c:v>7989.5626644029981</c:v>
                </c:pt>
                <c:pt idx="18">
                  <c:v>7273.0875570889993</c:v>
                </c:pt>
                <c:pt idx="19">
                  <c:v>7658.0823390349988</c:v>
                </c:pt>
                <c:pt idx="20">
                  <c:v>5943.736747846001</c:v>
                </c:pt>
                <c:pt idx="21">
                  <c:v>4678.1554385749996</c:v>
                </c:pt>
                <c:pt idx="22">
                  <c:v>5013.5858414609993</c:v>
                </c:pt>
                <c:pt idx="23">
                  <c:v>3704.9364113559991</c:v>
                </c:pt>
                <c:pt idx="24">
                  <c:v>2711.1202676889993</c:v>
                </c:pt>
                <c:pt idx="25">
                  <c:v>1572.1868129709997</c:v>
                </c:pt>
                <c:pt idx="26">
                  <c:v>483.07799436400001</c:v>
                </c:pt>
                <c:pt idx="27">
                  <c:v>89.924015926999985</c:v>
                </c:pt>
                <c:pt idx="28">
                  <c:v>49.996340949000015</c:v>
                </c:pt>
                <c:pt idx="29">
                  <c:v>10.831580540999999</c:v>
                </c:pt>
                <c:pt idx="30">
                  <c:v>12.777264016</c:v>
                </c:pt>
              </c:numCache>
            </c:numRef>
          </c:val>
          <c:smooth val="0"/>
        </c:ser>
        <c:dLbls>
          <c:showLegendKey val="0"/>
          <c:showVal val="0"/>
          <c:showCatName val="0"/>
          <c:showSerName val="0"/>
          <c:showPercent val="0"/>
          <c:showBubbleSize val="0"/>
        </c:dLbls>
        <c:marker val="1"/>
        <c:smooth val="0"/>
        <c:axId val="214320256"/>
        <c:axId val="214322176"/>
      </c:lineChart>
      <c:lineChart>
        <c:grouping val="standard"/>
        <c:varyColors val="0"/>
        <c:ser>
          <c:idx val="1"/>
          <c:order val="1"/>
          <c:tx>
            <c:strRef>
              <c:f>TD_Graph!$J$3</c:f>
              <c:strCache>
                <c:ptCount val="1"/>
                <c:pt idx="0">
                  <c:v>AGE WEST</c:v>
                </c:pt>
              </c:strCache>
            </c:strRef>
          </c:tx>
          <c:marker>
            <c:symbol val="none"/>
          </c:marker>
          <c:val>
            <c:numRef>
              <c:f>TD_Graph!$J$4:$J$34</c:f>
              <c:numCache>
                <c:formatCode>General</c:formatCode>
                <c:ptCount val="31"/>
                <c:pt idx="4">
                  <c:v>3</c:v>
                </c:pt>
                <c:pt idx="5">
                  <c:v>37</c:v>
                </c:pt>
                <c:pt idx="6">
                  <c:v>99</c:v>
                </c:pt>
                <c:pt idx="7">
                  <c:v>83</c:v>
                </c:pt>
                <c:pt idx="8">
                  <c:v>256</c:v>
                </c:pt>
                <c:pt idx="9">
                  <c:v>117</c:v>
                </c:pt>
                <c:pt idx="10">
                  <c:v>133</c:v>
                </c:pt>
                <c:pt idx="11">
                  <c:v>91</c:v>
                </c:pt>
                <c:pt idx="12">
                  <c:v>110</c:v>
                </c:pt>
                <c:pt idx="13">
                  <c:v>72</c:v>
                </c:pt>
                <c:pt idx="14">
                  <c:v>73</c:v>
                </c:pt>
                <c:pt idx="15">
                  <c:v>189</c:v>
                </c:pt>
                <c:pt idx="16">
                  <c:v>271</c:v>
                </c:pt>
                <c:pt idx="17">
                  <c:v>206</c:v>
                </c:pt>
                <c:pt idx="18">
                  <c:v>186</c:v>
                </c:pt>
                <c:pt idx="19">
                  <c:v>207</c:v>
                </c:pt>
                <c:pt idx="20">
                  <c:v>213</c:v>
                </c:pt>
                <c:pt idx="21">
                  <c:v>186</c:v>
                </c:pt>
                <c:pt idx="22">
                  <c:v>212</c:v>
                </c:pt>
                <c:pt idx="23">
                  <c:v>201</c:v>
                </c:pt>
                <c:pt idx="24">
                  <c:v>195</c:v>
                </c:pt>
                <c:pt idx="25">
                  <c:v>151</c:v>
                </c:pt>
                <c:pt idx="26">
                  <c:v>85</c:v>
                </c:pt>
                <c:pt idx="27">
                  <c:v>24</c:v>
                </c:pt>
              </c:numCache>
            </c:numRef>
          </c:val>
          <c:smooth val="0"/>
        </c:ser>
        <c:dLbls>
          <c:showLegendKey val="0"/>
          <c:showVal val="0"/>
          <c:showCatName val="0"/>
          <c:showSerName val="0"/>
          <c:showPercent val="0"/>
          <c:showBubbleSize val="0"/>
        </c:dLbls>
        <c:marker val="1"/>
        <c:smooth val="0"/>
        <c:axId val="214326272"/>
        <c:axId val="214324352"/>
      </c:lineChart>
      <c:catAx>
        <c:axId val="214320256"/>
        <c:scaling>
          <c:orientation val="minMax"/>
        </c:scaling>
        <c:delete val="0"/>
        <c:axPos val="b"/>
        <c:title>
          <c:tx>
            <c:rich>
              <a:bodyPr/>
              <a:lstStyle/>
              <a:p>
                <a:pPr>
                  <a:defRPr/>
                </a:pPr>
                <a:r>
                  <a:rPr lang="en-US"/>
                  <a:t>Length ranges SFL (cm)</a:t>
                </a:r>
              </a:p>
            </c:rich>
          </c:tx>
          <c:overlay val="0"/>
        </c:title>
        <c:numFmt formatCode="General" sourceLinked="0"/>
        <c:majorTickMark val="out"/>
        <c:minorTickMark val="none"/>
        <c:tickLblPos val="nextTo"/>
        <c:crossAx val="214322176"/>
        <c:crosses val="autoZero"/>
        <c:auto val="1"/>
        <c:lblAlgn val="ctr"/>
        <c:lblOffset val="100"/>
        <c:noMultiLvlLbl val="0"/>
      </c:catAx>
      <c:valAx>
        <c:axId val="214322176"/>
        <c:scaling>
          <c:orientation val="minMax"/>
        </c:scaling>
        <c:delete val="0"/>
        <c:axPos val="l"/>
        <c:majorGridlines/>
        <c:title>
          <c:tx>
            <c:rich>
              <a:bodyPr rot="-5400000" vert="horz"/>
              <a:lstStyle/>
              <a:p>
                <a:pPr>
                  <a:defRPr/>
                </a:pPr>
                <a:r>
                  <a:rPr lang="en-US"/>
                  <a:t>CAS number</a:t>
                </a:r>
              </a:p>
            </c:rich>
          </c:tx>
          <c:overlay val="0"/>
        </c:title>
        <c:numFmt formatCode="General" sourceLinked="1"/>
        <c:majorTickMark val="out"/>
        <c:minorTickMark val="none"/>
        <c:tickLblPos val="nextTo"/>
        <c:crossAx val="214320256"/>
        <c:crosses val="autoZero"/>
        <c:crossBetween val="between"/>
      </c:valAx>
      <c:valAx>
        <c:axId val="214324352"/>
        <c:scaling>
          <c:orientation val="minMax"/>
        </c:scaling>
        <c:delete val="0"/>
        <c:axPos val="r"/>
        <c:title>
          <c:tx>
            <c:rich>
              <a:bodyPr rot="-5400000" vert="horz"/>
              <a:lstStyle/>
              <a:p>
                <a:pPr>
                  <a:defRPr/>
                </a:pPr>
                <a:r>
                  <a:rPr lang="en-US"/>
                  <a:t>AGED number</a:t>
                </a:r>
              </a:p>
            </c:rich>
          </c:tx>
          <c:overlay val="0"/>
        </c:title>
        <c:numFmt formatCode="General" sourceLinked="1"/>
        <c:majorTickMark val="out"/>
        <c:minorTickMark val="none"/>
        <c:tickLblPos val="nextTo"/>
        <c:crossAx val="214326272"/>
        <c:crosses val="max"/>
        <c:crossBetween val="between"/>
      </c:valAx>
      <c:catAx>
        <c:axId val="214326272"/>
        <c:scaling>
          <c:orientation val="minMax"/>
        </c:scaling>
        <c:delete val="1"/>
        <c:axPos val="b"/>
        <c:majorTickMark val="out"/>
        <c:minorTickMark val="none"/>
        <c:tickLblPos val="none"/>
        <c:crossAx val="214324352"/>
        <c:crosses val="autoZero"/>
        <c:auto val="1"/>
        <c:lblAlgn val="ctr"/>
        <c:lblOffset val="100"/>
        <c:noMultiLvlLbl val="0"/>
      </c:catAx>
    </c:plotArea>
    <c:legend>
      <c:legendPos val="r"/>
      <c:layout>
        <c:manualLayout>
          <c:xMode val="edge"/>
          <c:yMode val="edge"/>
          <c:x val="0.70195730294906711"/>
          <c:y val="9.6838363954505707E-2"/>
          <c:w val="0.15677752078365675"/>
          <c:h val="0.14701555598233157"/>
        </c:manualLayout>
      </c:layout>
      <c:overlay val="0"/>
      <c:spPr>
        <a:solidFill>
          <a:schemeClr val="bg1"/>
        </a:solidFill>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6879312934487"/>
          <c:y val="5.1400554097404488E-2"/>
          <c:w val="0.76512211345667946"/>
          <c:h val="0.70171697287839063"/>
        </c:manualLayout>
      </c:layout>
      <c:lineChart>
        <c:grouping val="standard"/>
        <c:varyColors val="0"/>
        <c:ser>
          <c:idx val="0"/>
          <c:order val="0"/>
          <c:tx>
            <c:strRef>
              <c:f>TD_Graph!$W$3</c:f>
              <c:strCache>
                <c:ptCount val="1"/>
                <c:pt idx="0">
                  <c:v>CAS EST ATL UPD</c:v>
                </c:pt>
              </c:strCache>
            </c:strRef>
          </c:tx>
          <c:marker>
            <c:symbol val="none"/>
          </c:marker>
          <c:cat>
            <c:strRef>
              <c:f>TD_Graph!$H$4:$H$34</c:f>
              <c:strCache>
                <c:ptCount val="31"/>
                <c:pt idx="0">
                  <c:v>20-29</c:v>
                </c:pt>
                <c:pt idx="1">
                  <c:v>30-39</c:v>
                </c:pt>
                <c:pt idx="2">
                  <c:v>40-49</c:v>
                </c:pt>
                <c:pt idx="3">
                  <c:v>50-59</c:v>
                </c:pt>
                <c:pt idx="4">
                  <c:v>60-69</c:v>
                </c:pt>
                <c:pt idx="5">
                  <c:v>70-79</c:v>
                </c:pt>
                <c:pt idx="6">
                  <c:v>80-89</c:v>
                </c:pt>
                <c:pt idx="7">
                  <c:v>90-99</c:v>
                </c:pt>
                <c:pt idx="8">
                  <c:v>100-109</c:v>
                </c:pt>
                <c:pt idx="9">
                  <c:v>110-119</c:v>
                </c:pt>
                <c:pt idx="10">
                  <c:v>120-129</c:v>
                </c:pt>
                <c:pt idx="11">
                  <c:v>130-139</c:v>
                </c:pt>
                <c:pt idx="12">
                  <c:v>140-149</c:v>
                </c:pt>
                <c:pt idx="13">
                  <c:v>150-159</c:v>
                </c:pt>
                <c:pt idx="14">
                  <c:v>160-169</c:v>
                </c:pt>
                <c:pt idx="15">
                  <c:v>170-179</c:v>
                </c:pt>
                <c:pt idx="16">
                  <c:v>180-189</c:v>
                </c:pt>
                <c:pt idx="17">
                  <c:v>190-199</c:v>
                </c:pt>
                <c:pt idx="18">
                  <c:v>200-209</c:v>
                </c:pt>
                <c:pt idx="19">
                  <c:v>210-219</c:v>
                </c:pt>
                <c:pt idx="20">
                  <c:v>220-229</c:v>
                </c:pt>
                <c:pt idx="21">
                  <c:v>230-239</c:v>
                </c:pt>
                <c:pt idx="22">
                  <c:v>240-249</c:v>
                </c:pt>
                <c:pt idx="23">
                  <c:v>250-259</c:v>
                </c:pt>
                <c:pt idx="24">
                  <c:v>260-269</c:v>
                </c:pt>
                <c:pt idx="25">
                  <c:v>270-279</c:v>
                </c:pt>
                <c:pt idx="26">
                  <c:v>280-289</c:v>
                </c:pt>
                <c:pt idx="27">
                  <c:v>290-299</c:v>
                </c:pt>
                <c:pt idx="28">
                  <c:v>300-309</c:v>
                </c:pt>
                <c:pt idx="29">
                  <c:v>310-319</c:v>
                </c:pt>
                <c:pt idx="30">
                  <c:v>320-329</c:v>
                </c:pt>
              </c:strCache>
            </c:strRef>
          </c:cat>
          <c:val>
            <c:numRef>
              <c:f>TD_Graph!$W$4:$W$34</c:f>
              <c:numCache>
                <c:formatCode>General</c:formatCode>
                <c:ptCount val="31"/>
                <c:pt idx="0">
                  <c:v>0</c:v>
                </c:pt>
                <c:pt idx="1">
                  <c:v>0</c:v>
                </c:pt>
                <c:pt idx="2">
                  <c:v>48.402559835133303</c:v>
                </c:pt>
                <c:pt idx="3">
                  <c:v>1089.553613725486</c:v>
                </c:pt>
                <c:pt idx="4">
                  <c:v>190864.25761524501</c:v>
                </c:pt>
                <c:pt idx="5">
                  <c:v>268061.90751129074</c:v>
                </c:pt>
                <c:pt idx="6">
                  <c:v>99804.012689720388</c:v>
                </c:pt>
                <c:pt idx="7">
                  <c:v>132110.97852551402</c:v>
                </c:pt>
                <c:pt idx="8">
                  <c:v>48807.969944353106</c:v>
                </c:pt>
                <c:pt idx="9">
                  <c:v>56420.467285880506</c:v>
                </c:pt>
                <c:pt idx="10">
                  <c:v>29838.746960645156</c:v>
                </c:pt>
                <c:pt idx="11">
                  <c:v>22281.375525795953</c:v>
                </c:pt>
                <c:pt idx="12">
                  <c:v>18959.356205471511</c:v>
                </c:pt>
                <c:pt idx="13">
                  <c:v>20777.110165217749</c:v>
                </c:pt>
                <c:pt idx="14">
                  <c:v>23829.836839872882</c:v>
                </c:pt>
                <c:pt idx="15">
                  <c:v>24563.936980441093</c:v>
                </c:pt>
                <c:pt idx="16">
                  <c:v>31216.532778290231</c:v>
                </c:pt>
                <c:pt idx="17">
                  <c:v>35057.158490212205</c:v>
                </c:pt>
                <c:pt idx="18">
                  <c:v>36325.82619049371</c:v>
                </c:pt>
                <c:pt idx="19">
                  <c:v>34033.832134376396</c:v>
                </c:pt>
                <c:pt idx="20">
                  <c:v>28579.220591905425</c:v>
                </c:pt>
                <c:pt idx="21">
                  <c:v>19503.9681281265</c:v>
                </c:pt>
                <c:pt idx="22">
                  <c:v>12968.631624226786</c:v>
                </c:pt>
                <c:pt idx="23">
                  <c:v>6321.6811359837748</c:v>
                </c:pt>
                <c:pt idx="24">
                  <c:v>2423.6505494853291</c:v>
                </c:pt>
                <c:pt idx="25">
                  <c:v>819.32017290547799</c:v>
                </c:pt>
                <c:pt idx="26">
                  <c:v>203.11393693186861</c:v>
                </c:pt>
                <c:pt idx="27">
                  <c:v>35.368184578000005</c:v>
                </c:pt>
                <c:pt idx="28">
                  <c:v>120.03183995800001</c:v>
                </c:pt>
                <c:pt idx="29">
                  <c:v>50.621259634000005</c:v>
                </c:pt>
                <c:pt idx="30">
                  <c:v>0</c:v>
                </c:pt>
              </c:numCache>
            </c:numRef>
          </c:val>
          <c:smooth val="0"/>
        </c:ser>
        <c:ser>
          <c:idx val="2"/>
          <c:order val="1"/>
          <c:tx>
            <c:strRef>
              <c:f>TD_Graph!$X$3</c:f>
              <c:strCache>
                <c:ptCount val="1"/>
                <c:pt idx="0">
                  <c:v>CAS EST ATL NEW</c:v>
                </c:pt>
              </c:strCache>
            </c:strRef>
          </c:tx>
          <c:spPr>
            <a:ln>
              <a:solidFill>
                <a:srgbClr val="FFC000"/>
              </a:solidFill>
              <a:prstDash val="dash"/>
            </a:ln>
          </c:spPr>
          <c:marker>
            <c:symbol val="none"/>
          </c:marker>
          <c:val>
            <c:numRef>
              <c:f>TD_Graph!$X$4:$X$34</c:f>
              <c:numCache>
                <c:formatCode>General</c:formatCode>
                <c:ptCount val="31"/>
                <c:pt idx="0">
                  <c:v>0</c:v>
                </c:pt>
                <c:pt idx="1">
                  <c:v>0</c:v>
                </c:pt>
                <c:pt idx="2">
                  <c:v>48.402559835133303</c:v>
                </c:pt>
                <c:pt idx="3">
                  <c:v>1089.4137516981896</c:v>
                </c:pt>
                <c:pt idx="4">
                  <c:v>190854.28883080735</c:v>
                </c:pt>
                <c:pt idx="5">
                  <c:v>267894.04364269134</c:v>
                </c:pt>
                <c:pt idx="6">
                  <c:v>99046.764807953397</c:v>
                </c:pt>
                <c:pt idx="7">
                  <c:v>130670.76031966723</c:v>
                </c:pt>
                <c:pt idx="8">
                  <c:v>48401.623098805489</c:v>
                </c:pt>
                <c:pt idx="9">
                  <c:v>55889.617356772331</c:v>
                </c:pt>
                <c:pt idx="10">
                  <c:v>29608.384868851495</c:v>
                </c:pt>
                <c:pt idx="11">
                  <c:v>22220.096729039087</c:v>
                </c:pt>
                <c:pt idx="12">
                  <c:v>19057.40454520833</c:v>
                </c:pt>
                <c:pt idx="13">
                  <c:v>21107.818037742072</c:v>
                </c:pt>
                <c:pt idx="14">
                  <c:v>24105.002600818843</c:v>
                </c:pt>
                <c:pt idx="15">
                  <c:v>25028.52760247773</c:v>
                </c:pt>
                <c:pt idx="16">
                  <c:v>31830.181456781083</c:v>
                </c:pt>
                <c:pt idx="17">
                  <c:v>35803.987690221118</c:v>
                </c:pt>
                <c:pt idx="18">
                  <c:v>36930.34923101803</c:v>
                </c:pt>
                <c:pt idx="19">
                  <c:v>34591.487119499841</c:v>
                </c:pt>
                <c:pt idx="20">
                  <c:v>29269.472505776561</c:v>
                </c:pt>
                <c:pt idx="21">
                  <c:v>20014.19790028701</c:v>
                </c:pt>
                <c:pt idx="22">
                  <c:v>13457.2031279854</c:v>
                </c:pt>
                <c:pt idx="23">
                  <c:v>6541.5492973419296</c:v>
                </c:pt>
                <c:pt idx="24">
                  <c:v>2498.7945562337331</c:v>
                </c:pt>
                <c:pt idx="25">
                  <c:v>832.17036741240702</c:v>
                </c:pt>
                <c:pt idx="26">
                  <c:v>204.95801786667909</c:v>
                </c:pt>
                <c:pt idx="27">
                  <c:v>35.368184578000005</c:v>
                </c:pt>
                <c:pt idx="28">
                  <c:v>120.03183995800001</c:v>
                </c:pt>
                <c:pt idx="29">
                  <c:v>50.621259634000005</c:v>
                </c:pt>
                <c:pt idx="30">
                  <c:v>0</c:v>
                </c:pt>
              </c:numCache>
            </c:numRef>
          </c:val>
          <c:smooth val="0"/>
        </c:ser>
        <c:dLbls>
          <c:showLegendKey val="0"/>
          <c:showVal val="0"/>
          <c:showCatName val="0"/>
          <c:showSerName val="0"/>
          <c:showPercent val="0"/>
          <c:showBubbleSize val="0"/>
        </c:dLbls>
        <c:marker val="1"/>
        <c:smooth val="0"/>
        <c:axId val="214365696"/>
        <c:axId val="214367616"/>
      </c:lineChart>
      <c:lineChart>
        <c:grouping val="standard"/>
        <c:varyColors val="0"/>
        <c:ser>
          <c:idx val="1"/>
          <c:order val="2"/>
          <c:tx>
            <c:strRef>
              <c:f>TD_Graph!$AA$3</c:f>
              <c:strCache>
                <c:ptCount val="1"/>
                <c:pt idx="0">
                  <c:v>AGE EST ATL</c:v>
                </c:pt>
              </c:strCache>
            </c:strRef>
          </c:tx>
          <c:marker>
            <c:symbol val="none"/>
          </c:marker>
          <c:val>
            <c:numRef>
              <c:f>TD_Graph!$AA$4:$AA$34</c:f>
              <c:numCache>
                <c:formatCode>General</c:formatCode>
                <c:ptCount val="31"/>
                <c:pt idx="3">
                  <c:v>21</c:v>
                </c:pt>
                <c:pt idx="4">
                  <c:v>95</c:v>
                </c:pt>
                <c:pt idx="5">
                  <c:v>90</c:v>
                </c:pt>
                <c:pt idx="6">
                  <c:v>173</c:v>
                </c:pt>
                <c:pt idx="7">
                  <c:v>95</c:v>
                </c:pt>
                <c:pt idx="8">
                  <c:v>96</c:v>
                </c:pt>
                <c:pt idx="9">
                  <c:v>85</c:v>
                </c:pt>
                <c:pt idx="10">
                  <c:v>42</c:v>
                </c:pt>
                <c:pt idx="11">
                  <c:v>31</c:v>
                </c:pt>
                <c:pt idx="12">
                  <c:v>33</c:v>
                </c:pt>
                <c:pt idx="13">
                  <c:v>48</c:v>
                </c:pt>
                <c:pt idx="14">
                  <c:v>68</c:v>
                </c:pt>
                <c:pt idx="15">
                  <c:v>70</c:v>
                </c:pt>
                <c:pt idx="16">
                  <c:v>83</c:v>
                </c:pt>
                <c:pt idx="17">
                  <c:v>75</c:v>
                </c:pt>
                <c:pt idx="18">
                  <c:v>110</c:v>
                </c:pt>
                <c:pt idx="19">
                  <c:v>125</c:v>
                </c:pt>
                <c:pt idx="20">
                  <c:v>73</c:v>
                </c:pt>
                <c:pt idx="21">
                  <c:v>70</c:v>
                </c:pt>
                <c:pt idx="22">
                  <c:v>23</c:v>
                </c:pt>
                <c:pt idx="23">
                  <c:v>10</c:v>
                </c:pt>
                <c:pt idx="24">
                  <c:v>2</c:v>
                </c:pt>
                <c:pt idx="25">
                  <c:v>1</c:v>
                </c:pt>
                <c:pt idx="26">
                  <c:v>1</c:v>
                </c:pt>
              </c:numCache>
            </c:numRef>
          </c:val>
          <c:smooth val="0"/>
        </c:ser>
        <c:dLbls>
          <c:showLegendKey val="0"/>
          <c:showVal val="0"/>
          <c:showCatName val="0"/>
          <c:showSerName val="0"/>
          <c:showPercent val="0"/>
          <c:showBubbleSize val="0"/>
        </c:dLbls>
        <c:marker val="1"/>
        <c:smooth val="0"/>
        <c:axId val="226041216"/>
        <c:axId val="226039296"/>
      </c:lineChart>
      <c:catAx>
        <c:axId val="214365696"/>
        <c:scaling>
          <c:orientation val="minMax"/>
        </c:scaling>
        <c:delete val="0"/>
        <c:axPos val="b"/>
        <c:title>
          <c:tx>
            <c:rich>
              <a:bodyPr/>
              <a:lstStyle/>
              <a:p>
                <a:pPr>
                  <a:defRPr/>
                </a:pPr>
                <a:r>
                  <a:rPr lang="en-US"/>
                  <a:t>Length ranges SFL (cm)</a:t>
                </a:r>
              </a:p>
            </c:rich>
          </c:tx>
          <c:overlay val="0"/>
        </c:title>
        <c:numFmt formatCode="General" sourceLinked="0"/>
        <c:majorTickMark val="out"/>
        <c:minorTickMark val="none"/>
        <c:tickLblPos val="nextTo"/>
        <c:crossAx val="214367616"/>
        <c:crosses val="autoZero"/>
        <c:auto val="1"/>
        <c:lblAlgn val="ctr"/>
        <c:lblOffset val="100"/>
        <c:noMultiLvlLbl val="0"/>
      </c:catAx>
      <c:valAx>
        <c:axId val="214367616"/>
        <c:scaling>
          <c:orientation val="minMax"/>
        </c:scaling>
        <c:delete val="0"/>
        <c:axPos val="l"/>
        <c:majorGridlines/>
        <c:title>
          <c:tx>
            <c:rich>
              <a:bodyPr rot="-5400000" vert="horz"/>
              <a:lstStyle/>
              <a:p>
                <a:pPr>
                  <a:defRPr/>
                </a:pPr>
                <a:r>
                  <a:rPr lang="en-US"/>
                  <a:t>CAS number</a:t>
                </a:r>
              </a:p>
            </c:rich>
          </c:tx>
          <c:layout>
            <c:manualLayout>
              <c:xMode val="edge"/>
              <c:yMode val="edge"/>
              <c:x val="1.0218893824795697E-2"/>
              <c:y val="0.29827539850201651"/>
            </c:manualLayout>
          </c:layout>
          <c:overlay val="0"/>
        </c:title>
        <c:numFmt formatCode="General" sourceLinked="1"/>
        <c:majorTickMark val="out"/>
        <c:minorTickMark val="none"/>
        <c:tickLblPos val="nextTo"/>
        <c:crossAx val="214365696"/>
        <c:crosses val="autoZero"/>
        <c:crossBetween val="between"/>
      </c:valAx>
      <c:valAx>
        <c:axId val="226039296"/>
        <c:scaling>
          <c:orientation val="minMax"/>
        </c:scaling>
        <c:delete val="0"/>
        <c:axPos val="r"/>
        <c:title>
          <c:tx>
            <c:rich>
              <a:bodyPr rot="-5400000" vert="horz"/>
              <a:lstStyle/>
              <a:p>
                <a:pPr>
                  <a:defRPr/>
                </a:pPr>
                <a:r>
                  <a:rPr lang="en-US"/>
                  <a:t>AGED number</a:t>
                </a:r>
              </a:p>
            </c:rich>
          </c:tx>
          <c:overlay val="0"/>
        </c:title>
        <c:numFmt formatCode="General" sourceLinked="1"/>
        <c:majorTickMark val="out"/>
        <c:minorTickMark val="none"/>
        <c:tickLblPos val="nextTo"/>
        <c:crossAx val="226041216"/>
        <c:crosses val="max"/>
        <c:crossBetween val="between"/>
      </c:valAx>
      <c:catAx>
        <c:axId val="226041216"/>
        <c:scaling>
          <c:orientation val="minMax"/>
        </c:scaling>
        <c:delete val="1"/>
        <c:axPos val="b"/>
        <c:majorTickMark val="out"/>
        <c:minorTickMark val="none"/>
        <c:tickLblPos val="none"/>
        <c:crossAx val="226039296"/>
        <c:crosses val="autoZero"/>
        <c:auto val="1"/>
        <c:lblAlgn val="ctr"/>
        <c:lblOffset val="100"/>
        <c:noMultiLvlLbl val="0"/>
      </c:catAx>
    </c:plotArea>
    <c:legend>
      <c:legendPos val="r"/>
      <c:layout>
        <c:manualLayout>
          <c:xMode val="edge"/>
          <c:yMode val="edge"/>
          <c:x val="0.64356313739300819"/>
          <c:y val="9.6838363954505707E-2"/>
          <c:w val="0.24112464880907578"/>
          <c:h val="0.19173100313680311"/>
        </c:manualLayout>
      </c:layout>
      <c:overlay val="0"/>
      <c:spPr>
        <a:solidFill>
          <a:schemeClr val="bg1"/>
        </a:solidFill>
      </c:sp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6879312934487"/>
          <c:y val="5.1400554097404488E-2"/>
          <c:w val="0.7651221134566798"/>
          <c:h val="0.70171697287839063"/>
        </c:manualLayout>
      </c:layout>
      <c:lineChart>
        <c:grouping val="standard"/>
        <c:varyColors val="0"/>
        <c:ser>
          <c:idx val="0"/>
          <c:order val="0"/>
          <c:tx>
            <c:strRef>
              <c:f>TD_Graph!$Y$3</c:f>
              <c:strCache>
                <c:ptCount val="1"/>
                <c:pt idx="0">
                  <c:v>CAS EST MED UPD</c:v>
                </c:pt>
              </c:strCache>
            </c:strRef>
          </c:tx>
          <c:marker>
            <c:symbol val="none"/>
          </c:marker>
          <c:cat>
            <c:strRef>
              <c:f>TD_Graph!$H$4:$H$34</c:f>
              <c:strCache>
                <c:ptCount val="31"/>
                <c:pt idx="0">
                  <c:v>20-29</c:v>
                </c:pt>
                <c:pt idx="1">
                  <c:v>30-39</c:v>
                </c:pt>
                <c:pt idx="2">
                  <c:v>40-49</c:v>
                </c:pt>
                <c:pt idx="3">
                  <c:v>50-59</c:v>
                </c:pt>
                <c:pt idx="4">
                  <c:v>60-69</c:v>
                </c:pt>
                <c:pt idx="5">
                  <c:v>70-79</c:v>
                </c:pt>
                <c:pt idx="6">
                  <c:v>80-89</c:v>
                </c:pt>
                <c:pt idx="7">
                  <c:v>90-99</c:v>
                </c:pt>
                <c:pt idx="8">
                  <c:v>100-109</c:v>
                </c:pt>
                <c:pt idx="9">
                  <c:v>110-119</c:v>
                </c:pt>
                <c:pt idx="10">
                  <c:v>120-129</c:v>
                </c:pt>
                <c:pt idx="11">
                  <c:v>130-139</c:v>
                </c:pt>
                <c:pt idx="12">
                  <c:v>140-149</c:v>
                </c:pt>
                <c:pt idx="13">
                  <c:v>150-159</c:v>
                </c:pt>
                <c:pt idx="14">
                  <c:v>160-169</c:v>
                </c:pt>
                <c:pt idx="15">
                  <c:v>170-179</c:v>
                </c:pt>
                <c:pt idx="16">
                  <c:v>180-189</c:v>
                </c:pt>
                <c:pt idx="17">
                  <c:v>190-199</c:v>
                </c:pt>
                <c:pt idx="18">
                  <c:v>200-209</c:v>
                </c:pt>
                <c:pt idx="19">
                  <c:v>210-219</c:v>
                </c:pt>
                <c:pt idx="20">
                  <c:v>220-229</c:v>
                </c:pt>
                <c:pt idx="21">
                  <c:v>230-239</c:v>
                </c:pt>
                <c:pt idx="22">
                  <c:v>240-249</c:v>
                </c:pt>
                <c:pt idx="23">
                  <c:v>250-259</c:v>
                </c:pt>
                <c:pt idx="24">
                  <c:v>260-269</c:v>
                </c:pt>
                <c:pt idx="25">
                  <c:v>270-279</c:v>
                </c:pt>
                <c:pt idx="26">
                  <c:v>280-289</c:v>
                </c:pt>
                <c:pt idx="27">
                  <c:v>290-299</c:v>
                </c:pt>
                <c:pt idx="28">
                  <c:v>300-309</c:v>
                </c:pt>
                <c:pt idx="29">
                  <c:v>310-319</c:v>
                </c:pt>
                <c:pt idx="30">
                  <c:v>320-329</c:v>
                </c:pt>
              </c:strCache>
            </c:strRef>
          </c:cat>
          <c:val>
            <c:numRef>
              <c:f>TD_Graph!$Y$4:$Y$34</c:f>
              <c:numCache>
                <c:formatCode>General</c:formatCode>
                <c:ptCount val="31"/>
                <c:pt idx="0">
                  <c:v>1.133022617</c:v>
                </c:pt>
                <c:pt idx="1">
                  <c:v>703.7137548820001</c:v>
                </c:pt>
                <c:pt idx="2">
                  <c:v>4688.9215560910006</c:v>
                </c:pt>
                <c:pt idx="3">
                  <c:v>35454.391545883998</c:v>
                </c:pt>
                <c:pt idx="4">
                  <c:v>130286.4666191056</c:v>
                </c:pt>
                <c:pt idx="5">
                  <c:v>273887.56482954946</c:v>
                </c:pt>
                <c:pt idx="6">
                  <c:v>278065.83367157134</c:v>
                </c:pt>
                <c:pt idx="7">
                  <c:v>339891.89609303244</c:v>
                </c:pt>
                <c:pt idx="8">
                  <c:v>128072.41268768672</c:v>
                </c:pt>
                <c:pt idx="9">
                  <c:v>200092.43467888428</c:v>
                </c:pt>
                <c:pt idx="10">
                  <c:v>171890.9688267142</c:v>
                </c:pt>
                <c:pt idx="11">
                  <c:v>109218.40952282649</c:v>
                </c:pt>
                <c:pt idx="12">
                  <c:v>113180.17849766491</c:v>
                </c:pt>
                <c:pt idx="13">
                  <c:v>83151.379138574775</c:v>
                </c:pt>
                <c:pt idx="14">
                  <c:v>105614.11484730183</c:v>
                </c:pt>
                <c:pt idx="15">
                  <c:v>60637.805139042117</c:v>
                </c:pt>
                <c:pt idx="16">
                  <c:v>98854.384638158794</c:v>
                </c:pt>
                <c:pt idx="17">
                  <c:v>88340.080903127819</c:v>
                </c:pt>
                <c:pt idx="18">
                  <c:v>63199.77176204123</c:v>
                </c:pt>
                <c:pt idx="19">
                  <c:v>90019.498293086508</c:v>
                </c:pt>
                <c:pt idx="20">
                  <c:v>32348.22781416537</c:v>
                </c:pt>
                <c:pt idx="21">
                  <c:v>13732.004789767889</c:v>
                </c:pt>
                <c:pt idx="22">
                  <c:v>7244.1580588980778</c:v>
                </c:pt>
                <c:pt idx="23">
                  <c:v>4301.4923123126791</c:v>
                </c:pt>
                <c:pt idx="24">
                  <c:v>2493.3761779082356</c:v>
                </c:pt>
                <c:pt idx="25">
                  <c:v>1100.8873529438608</c:v>
                </c:pt>
                <c:pt idx="26">
                  <c:v>569.48708581440189</c:v>
                </c:pt>
                <c:pt idx="27">
                  <c:v>552.68406977400002</c:v>
                </c:pt>
                <c:pt idx="28">
                  <c:v>91.781240199999999</c:v>
                </c:pt>
                <c:pt idx="29">
                  <c:v>10.197781449000001</c:v>
                </c:pt>
                <c:pt idx="30">
                  <c:v>3.8112638930000005</c:v>
                </c:pt>
              </c:numCache>
            </c:numRef>
          </c:val>
          <c:smooth val="0"/>
        </c:ser>
        <c:ser>
          <c:idx val="2"/>
          <c:order val="1"/>
          <c:tx>
            <c:strRef>
              <c:f>TD_Graph!$Z$3</c:f>
              <c:strCache>
                <c:ptCount val="1"/>
                <c:pt idx="0">
                  <c:v>CAS EST MED NEW</c:v>
                </c:pt>
              </c:strCache>
            </c:strRef>
          </c:tx>
          <c:spPr>
            <a:ln>
              <a:solidFill>
                <a:srgbClr val="FFC000"/>
              </a:solidFill>
              <a:prstDash val="dash"/>
            </a:ln>
          </c:spPr>
          <c:marker>
            <c:symbol val="none"/>
          </c:marker>
          <c:val>
            <c:numRef>
              <c:f>TD_Graph!$Z$4:$Z$34</c:f>
              <c:numCache>
                <c:formatCode>General</c:formatCode>
                <c:ptCount val="31"/>
                <c:pt idx="0">
                  <c:v>1.133022617</c:v>
                </c:pt>
                <c:pt idx="1">
                  <c:v>2248.1834235249999</c:v>
                </c:pt>
                <c:pt idx="2">
                  <c:v>6720.439698390077</c:v>
                </c:pt>
                <c:pt idx="3">
                  <c:v>9325.763610440581</c:v>
                </c:pt>
                <c:pt idx="4">
                  <c:v>7955.9091095162794</c:v>
                </c:pt>
                <c:pt idx="5">
                  <c:v>65469.918628785912</c:v>
                </c:pt>
                <c:pt idx="6">
                  <c:v>90943.378114111867</c:v>
                </c:pt>
                <c:pt idx="7">
                  <c:v>52098.406116922335</c:v>
                </c:pt>
                <c:pt idx="8">
                  <c:v>57610.728275901783</c:v>
                </c:pt>
                <c:pt idx="9">
                  <c:v>101315.74455186247</c:v>
                </c:pt>
                <c:pt idx="10">
                  <c:v>174859.46360595967</c:v>
                </c:pt>
                <c:pt idx="11">
                  <c:v>193379.57054166848</c:v>
                </c:pt>
                <c:pt idx="12">
                  <c:v>131535.06662404814</c:v>
                </c:pt>
                <c:pt idx="13">
                  <c:v>92624.48329470813</c:v>
                </c:pt>
                <c:pt idx="14">
                  <c:v>55456.964245417257</c:v>
                </c:pt>
                <c:pt idx="15">
                  <c:v>45153.129650862909</c:v>
                </c:pt>
                <c:pt idx="16">
                  <c:v>42611.211633213839</c:v>
                </c:pt>
                <c:pt idx="17">
                  <c:v>51923.147862505888</c:v>
                </c:pt>
                <c:pt idx="18">
                  <c:v>60391.32560783474</c:v>
                </c:pt>
                <c:pt idx="19">
                  <c:v>65963.626107119693</c:v>
                </c:pt>
                <c:pt idx="20">
                  <c:v>58925.270794079719</c:v>
                </c:pt>
                <c:pt idx="21">
                  <c:v>45954.47673273574</c:v>
                </c:pt>
                <c:pt idx="22">
                  <c:v>31713.67425947509</c:v>
                </c:pt>
                <c:pt idx="23">
                  <c:v>18933.165618595289</c:v>
                </c:pt>
                <c:pt idx="24">
                  <c:v>8714.5457216086834</c:v>
                </c:pt>
                <c:pt idx="25">
                  <c:v>4026.6363458021833</c:v>
                </c:pt>
                <c:pt idx="26">
                  <c:v>2180.0172280090005</c:v>
                </c:pt>
                <c:pt idx="27">
                  <c:v>949.48500204000004</c:v>
                </c:pt>
                <c:pt idx="28">
                  <c:v>474.98648959000002</c:v>
                </c:pt>
                <c:pt idx="29">
                  <c:v>234.066132272</c:v>
                </c:pt>
                <c:pt idx="30">
                  <c:v>36.185122562000004</c:v>
                </c:pt>
              </c:numCache>
            </c:numRef>
          </c:val>
          <c:smooth val="0"/>
        </c:ser>
        <c:dLbls>
          <c:showLegendKey val="0"/>
          <c:showVal val="0"/>
          <c:showCatName val="0"/>
          <c:showSerName val="0"/>
          <c:showPercent val="0"/>
          <c:showBubbleSize val="0"/>
        </c:dLbls>
        <c:marker val="1"/>
        <c:smooth val="0"/>
        <c:axId val="155535232"/>
        <c:axId val="155545600"/>
      </c:lineChart>
      <c:lineChart>
        <c:grouping val="standard"/>
        <c:varyColors val="0"/>
        <c:ser>
          <c:idx val="1"/>
          <c:order val="2"/>
          <c:tx>
            <c:strRef>
              <c:f>TD_Graph!$AB$3</c:f>
              <c:strCache>
                <c:ptCount val="1"/>
                <c:pt idx="0">
                  <c:v>AGE EAST MED</c:v>
                </c:pt>
              </c:strCache>
            </c:strRef>
          </c:tx>
          <c:marker>
            <c:symbol val="none"/>
          </c:marker>
          <c:val>
            <c:numRef>
              <c:f>TD_Graph!$AB$4:$AB$34</c:f>
              <c:numCache>
                <c:formatCode>General</c:formatCode>
                <c:ptCount val="31"/>
                <c:pt idx="0">
                  <c:v>11</c:v>
                </c:pt>
                <c:pt idx="1">
                  <c:v>72</c:v>
                </c:pt>
                <c:pt idx="2">
                  <c:v>12</c:v>
                </c:pt>
                <c:pt idx="3">
                  <c:v>29</c:v>
                </c:pt>
                <c:pt idx="4">
                  <c:v>46</c:v>
                </c:pt>
                <c:pt idx="5">
                  <c:v>74</c:v>
                </c:pt>
                <c:pt idx="6">
                  <c:v>66</c:v>
                </c:pt>
                <c:pt idx="7">
                  <c:v>69</c:v>
                </c:pt>
                <c:pt idx="8">
                  <c:v>77</c:v>
                </c:pt>
                <c:pt idx="9">
                  <c:v>174</c:v>
                </c:pt>
                <c:pt idx="10">
                  <c:v>103</c:v>
                </c:pt>
                <c:pt idx="11">
                  <c:v>77</c:v>
                </c:pt>
                <c:pt idx="12">
                  <c:v>60</c:v>
                </c:pt>
                <c:pt idx="13">
                  <c:v>41</c:v>
                </c:pt>
                <c:pt idx="14">
                  <c:v>39</c:v>
                </c:pt>
                <c:pt idx="15">
                  <c:v>25</c:v>
                </c:pt>
                <c:pt idx="16">
                  <c:v>36</c:v>
                </c:pt>
                <c:pt idx="17">
                  <c:v>62</c:v>
                </c:pt>
                <c:pt idx="18">
                  <c:v>57</c:v>
                </c:pt>
                <c:pt idx="19">
                  <c:v>62</c:v>
                </c:pt>
                <c:pt idx="20">
                  <c:v>45</c:v>
                </c:pt>
                <c:pt idx="21">
                  <c:v>33</c:v>
                </c:pt>
                <c:pt idx="22">
                  <c:v>20</c:v>
                </c:pt>
                <c:pt idx="23">
                  <c:v>7</c:v>
                </c:pt>
                <c:pt idx="24">
                  <c:v>5</c:v>
                </c:pt>
                <c:pt idx="25">
                  <c:v>1</c:v>
                </c:pt>
                <c:pt idx="26">
                  <c:v>2</c:v>
                </c:pt>
              </c:numCache>
            </c:numRef>
          </c:val>
          <c:smooth val="0"/>
        </c:ser>
        <c:dLbls>
          <c:showLegendKey val="0"/>
          <c:showVal val="0"/>
          <c:showCatName val="0"/>
          <c:showSerName val="0"/>
          <c:showPercent val="0"/>
          <c:showBubbleSize val="0"/>
        </c:dLbls>
        <c:marker val="1"/>
        <c:smooth val="0"/>
        <c:axId val="155553792"/>
        <c:axId val="155547520"/>
      </c:lineChart>
      <c:catAx>
        <c:axId val="155535232"/>
        <c:scaling>
          <c:orientation val="minMax"/>
        </c:scaling>
        <c:delete val="0"/>
        <c:axPos val="b"/>
        <c:title>
          <c:tx>
            <c:rich>
              <a:bodyPr/>
              <a:lstStyle/>
              <a:p>
                <a:pPr>
                  <a:defRPr/>
                </a:pPr>
                <a:r>
                  <a:rPr lang="en-US"/>
                  <a:t>Length ranges SFL (cm)</a:t>
                </a:r>
              </a:p>
            </c:rich>
          </c:tx>
          <c:overlay val="0"/>
        </c:title>
        <c:numFmt formatCode="General" sourceLinked="0"/>
        <c:majorTickMark val="out"/>
        <c:minorTickMark val="none"/>
        <c:tickLblPos val="nextTo"/>
        <c:crossAx val="155545600"/>
        <c:crosses val="autoZero"/>
        <c:auto val="1"/>
        <c:lblAlgn val="ctr"/>
        <c:lblOffset val="100"/>
        <c:noMultiLvlLbl val="0"/>
      </c:catAx>
      <c:valAx>
        <c:axId val="155545600"/>
        <c:scaling>
          <c:orientation val="minMax"/>
        </c:scaling>
        <c:delete val="0"/>
        <c:axPos val="l"/>
        <c:majorGridlines/>
        <c:title>
          <c:tx>
            <c:rich>
              <a:bodyPr rot="-5400000" vert="horz"/>
              <a:lstStyle/>
              <a:p>
                <a:pPr>
                  <a:defRPr/>
                </a:pPr>
                <a:r>
                  <a:rPr lang="en-US"/>
                  <a:t>CAS number</a:t>
                </a:r>
              </a:p>
            </c:rich>
          </c:tx>
          <c:layout>
            <c:manualLayout>
              <c:xMode val="edge"/>
              <c:yMode val="edge"/>
              <c:x val="1.0218893824795693E-2"/>
              <c:y val="0.29827539850201651"/>
            </c:manualLayout>
          </c:layout>
          <c:overlay val="0"/>
        </c:title>
        <c:numFmt formatCode="General" sourceLinked="1"/>
        <c:majorTickMark val="out"/>
        <c:minorTickMark val="none"/>
        <c:tickLblPos val="nextTo"/>
        <c:crossAx val="155535232"/>
        <c:crosses val="autoZero"/>
        <c:crossBetween val="between"/>
      </c:valAx>
      <c:valAx>
        <c:axId val="155547520"/>
        <c:scaling>
          <c:orientation val="minMax"/>
        </c:scaling>
        <c:delete val="0"/>
        <c:axPos val="r"/>
        <c:title>
          <c:tx>
            <c:rich>
              <a:bodyPr rot="-5400000" vert="horz"/>
              <a:lstStyle/>
              <a:p>
                <a:pPr>
                  <a:defRPr/>
                </a:pPr>
                <a:r>
                  <a:rPr lang="en-US"/>
                  <a:t>AGED number</a:t>
                </a:r>
              </a:p>
            </c:rich>
          </c:tx>
          <c:overlay val="0"/>
        </c:title>
        <c:numFmt formatCode="General" sourceLinked="1"/>
        <c:majorTickMark val="out"/>
        <c:minorTickMark val="none"/>
        <c:tickLblPos val="nextTo"/>
        <c:crossAx val="155553792"/>
        <c:crosses val="max"/>
        <c:crossBetween val="between"/>
      </c:valAx>
      <c:catAx>
        <c:axId val="155553792"/>
        <c:scaling>
          <c:orientation val="minMax"/>
        </c:scaling>
        <c:delete val="1"/>
        <c:axPos val="b"/>
        <c:majorTickMark val="out"/>
        <c:minorTickMark val="none"/>
        <c:tickLblPos val="none"/>
        <c:crossAx val="155547520"/>
        <c:crosses val="autoZero"/>
        <c:auto val="1"/>
        <c:lblAlgn val="ctr"/>
        <c:lblOffset val="100"/>
        <c:noMultiLvlLbl val="0"/>
      </c:catAx>
    </c:plotArea>
    <c:legend>
      <c:legendPos val="r"/>
      <c:layout>
        <c:manualLayout>
          <c:xMode val="edge"/>
          <c:yMode val="edge"/>
          <c:x val="0.64356313739300841"/>
          <c:y val="9.6838363954505707E-2"/>
          <c:w val="0.24112464880907578"/>
          <c:h val="0.19173100313680316"/>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4F4DF-4DDF-4D70-A23B-15D446F7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7940</Words>
  <Characters>45261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REPORT OF THE 2010 ICCAT BLUEFIN</vt:lpstr>
    </vt:vector>
  </TitlesOfParts>
  <Company>Hewlett-Packard Company</Company>
  <LinksUpToDate>false</LinksUpToDate>
  <CharactersWithSpaces>53095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2010 ICCAT BLUEFIN</dc:title>
  <dc:creator>miguel.santos@iccat.int</dc:creator>
  <cp:lastModifiedBy>Clay Porch</cp:lastModifiedBy>
  <cp:revision>2</cp:revision>
  <cp:lastPrinted>2015-04-15T13:40:00Z</cp:lastPrinted>
  <dcterms:created xsi:type="dcterms:W3CDTF">2016-09-02T11:26:00Z</dcterms:created>
  <dcterms:modified xsi:type="dcterms:W3CDTF">2016-09-02T11:26:00Z</dcterms:modified>
  <dc:language>en-US</dc:language>
</cp:coreProperties>
</file>