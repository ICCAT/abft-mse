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9B6379" w14:textId="77777777" w:rsidR="003104E1" w:rsidRPr="003A680D" w:rsidRDefault="003104E1" w:rsidP="003104E1">
      <w:pPr>
        <w:autoSpaceDN w:val="0"/>
        <w:adjustRightInd w:val="0"/>
        <w:spacing w:after="200" w:line="276" w:lineRule="auto"/>
        <w:contextualSpacing/>
        <w:rPr>
          <w:rFonts w:eastAsia="Calibri"/>
        </w:rPr>
      </w:pPr>
      <w:r>
        <w:t>6.4. Fleet structure for operating models and tentative specifications for 2016 assessment models.</w:t>
      </w:r>
    </w:p>
    <w:p w14:paraId="1543F4D2" w14:textId="77777777" w:rsidR="009922C6" w:rsidRDefault="009922C6" w:rsidP="009922C6"/>
    <w:p w14:paraId="6B13EA4A" w14:textId="77777777" w:rsidR="009922C6" w:rsidRDefault="003104E1" w:rsidP="003104E1">
      <w:r>
        <w:t>The proposed f</w:t>
      </w:r>
      <w:r w:rsidR="009922C6">
        <w:t xml:space="preserve">leet structure definitions for </w:t>
      </w:r>
      <w:r>
        <w:t xml:space="preserve">the </w:t>
      </w:r>
      <w:r w:rsidR="009922C6">
        <w:t>operating model and tentative specifications for assessment models</w:t>
      </w:r>
      <w:r>
        <w:t xml:space="preserve"> are outlined below. We note that for stock assessment models </w:t>
      </w:r>
      <w:r w:rsidR="009922C6">
        <w:t xml:space="preserve">there may need to be some flexibility in these specifications </w:t>
      </w:r>
      <w:r>
        <w:t xml:space="preserve">pending </w:t>
      </w:r>
      <w:r w:rsidR="009922C6">
        <w:t>examining initial model run diagnostics</w:t>
      </w:r>
      <w:r>
        <w:t xml:space="preserve">, particularly as non-spatial models may need to allow flexibility to allow selectivity alias spatial changes in a fleet. </w:t>
      </w:r>
    </w:p>
    <w:p w14:paraId="760FF617" w14:textId="77777777" w:rsidR="009922C6" w:rsidRDefault="009922C6" w:rsidP="009922C6"/>
    <w:p w14:paraId="5D60CF0F" w14:textId="77777777" w:rsidR="009922C6" w:rsidRDefault="009922C6" w:rsidP="009922C6">
      <w:bookmarkStart w:id="0" w:name="_GoBack"/>
      <w:proofErr w:type="gramStart"/>
      <w:r>
        <w:t>Longline(</w:t>
      </w:r>
      <w:proofErr w:type="gramEnd"/>
      <w:r>
        <w:t>2</w:t>
      </w:r>
      <w:r w:rsidR="003104E1">
        <w:t xml:space="preserve"> fleets): </w:t>
      </w:r>
      <w:proofErr w:type="spellStart"/>
      <w:r w:rsidR="003104E1">
        <w:rPr>
          <w:b/>
        </w:rPr>
        <w:t>Japan_</w:t>
      </w:r>
      <w:r w:rsidR="003104E1" w:rsidRPr="003104E1">
        <w:rPr>
          <w:b/>
        </w:rPr>
        <w:t>long</w:t>
      </w:r>
      <w:r w:rsidR="003104E1">
        <w:rPr>
          <w:b/>
        </w:rPr>
        <w:t>line</w:t>
      </w:r>
      <w:proofErr w:type="spellEnd"/>
      <w:r w:rsidR="003104E1">
        <w:rPr>
          <w:b/>
        </w:rPr>
        <w:t xml:space="preserve">, </w:t>
      </w:r>
      <w:proofErr w:type="spellStart"/>
      <w:r w:rsidR="003104E1">
        <w:rPr>
          <w:b/>
        </w:rPr>
        <w:t>Other_longline</w:t>
      </w:r>
      <w:proofErr w:type="spellEnd"/>
    </w:p>
    <w:p w14:paraId="65F45248" w14:textId="25666BD5" w:rsidR="009922C6" w:rsidRDefault="003104E1" w:rsidP="009922C6">
      <w:proofErr w:type="spellStart"/>
      <w:proofErr w:type="gramStart"/>
      <w:r>
        <w:t>B</w:t>
      </w:r>
      <w:r w:rsidR="009922C6">
        <w:t>aitboat</w:t>
      </w:r>
      <w:proofErr w:type="spellEnd"/>
      <w:r w:rsidR="009922C6">
        <w:t>(</w:t>
      </w:r>
      <w:proofErr w:type="gramEnd"/>
      <w:r w:rsidR="009922C6">
        <w:t>2</w:t>
      </w:r>
      <w:r>
        <w:t xml:space="preserve"> fleets):  </w:t>
      </w:r>
      <w:del w:id="1" w:author="John Walter III" w:date="2016-07-28T11:58:00Z">
        <w:r w:rsidDel="00204DE1">
          <w:rPr>
            <w:b/>
          </w:rPr>
          <w:delText>BB</w:delText>
        </w:r>
        <w:r w:rsidR="009922C6" w:rsidRPr="003104E1" w:rsidDel="00204DE1">
          <w:rPr>
            <w:b/>
          </w:rPr>
          <w:delText>Pre2008</w:delText>
        </w:r>
      </w:del>
      <w:ins w:id="2" w:author="John Walter III" w:date="2016-07-28T11:58:00Z">
        <w:r w:rsidR="00204DE1">
          <w:rPr>
            <w:b/>
          </w:rPr>
          <w:t>BB</w:t>
        </w:r>
        <w:r w:rsidR="00204DE1" w:rsidRPr="003104E1">
          <w:rPr>
            <w:b/>
          </w:rPr>
          <w:t>Pre200</w:t>
        </w:r>
        <w:r w:rsidR="00204DE1">
          <w:rPr>
            <w:b/>
          </w:rPr>
          <w:t>9</w:t>
        </w:r>
      </w:ins>
      <w:r w:rsidR="009922C6" w:rsidRPr="003104E1">
        <w:rPr>
          <w:b/>
        </w:rPr>
        <w:t xml:space="preserve">, </w:t>
      </w:r>
      <w:r w:rsidRPr="003104E1">
        <w:rPr>
          <w:b/>
        </w:rPr>
        <w:t xml:space="preserve"> </w:t>
      </w:r>
      <w:del w:id="3" w:author="John Walter III" w:date="2016-07-28T11:58:00Z">
        <w:r w:rsidDel="00204DE1">
          <w:rPr>
            <w:b/>
          </w:rPr>
          <w:delText>BB</w:delText>
        </w:r>
        <w:r w:rsidR="009922C6" w:rsidRPr="003104E1" w:rsidDel="00204DE1">
          <w:rPr>
            <w:b/>
          </w:rPr>
          <w:delText>2008onwards</w:delText>
        </w:r>
      </w:del>
      <w:ins w:id="4" w:author="John Walter III" w:date="2016-07-28T11:58:00Z">
        <w:r w:rsidR="00204DE1">
          <w:rPr>
            <w:b/>
          </w:rPr>
          <w:t>BB</w:t>
        </w:r>
        <w:r w:rsidR="00204DE1" w:rsidRPr="003104E1">
          <w:rPr>
            <w:b/>
          </w:rPr>
          <w:t>200</w:t>
        </w:r>
        <w:r w:rsidR="00204DE1">
          <w:rPr>
            <w:b/>
          </w:rPr>
          <w:t>9</w:t>
        </w:r>
        <w:r w:rsidR="00204DE1" w:rsidRPr="003104E1">
          <w:rPr>
            <w:b/>
          </w:rPr>
          <w:t>onwards</w:t>
        </w:r>
      </w:ins>
    </w:p>
    <w:p w14:paraId="69057A35" w14:textId="61477B3B" w:rsidR="003104E1" w:rsidRDefault="009922C6" w:rsidP="009922C6">
      <w:r>
        <w:t>P</w:t>
      </w:r>
      <w:r w:rsidR="003104E1">
        <w:t xml:space="preserve">urse </w:t>
      </w:r>
      <w:r>
        <w:t>S</w:t>
      </w:r>
      <w:r w:rsidR="003104E1">
        <w:t>eine</w:t>
      </w:r>
      <w:r>
        <w:t xml:space="preserve"> (5</w:t>
      </w:r>
      <w:r w:rsidR="003104E1">
        <w:t xml:space="preserve"> fleets</w:t>
      </w:r>
      <w:r>
        <w:t xml:space="preserve">): </w:t>
      </w:r>
      <w:r w:rsidR="003104E1" w:rsidRPr="003104E1">
        <w:rPr>
          <w:b/>
        </w:rPr>
        <w:t>PS</w:t>
      </w:r>
      <w:r w:rsidR="00C03858">
        <w:rPr>
          <w:b/>
        </w:rPr>
        <w:t>Med</w:t>
      </w:r>
      <w:r w:rsidR="003104E1" w:rsidRPr="003104E1">
        <w:rPr>
          <w:b/>
        </w:rPr>
        <w:t>R</w:t>
      </w:r>
      <w:r w:rsidRPr="003104E1">
        <w:rPr>
          <w:b/>
        </w:rPr>
        <w:t>ecent</w:t>
      </w:r>
      <w:r w:rsidR="003104E1" w:rsidRPr="003104E1">
        <w:rPr>
          <w:b/>
        </w:rPr>
        <w:t>_</w:t>
      </w:r>
      <w:del w:id="5" w:author="John Walter III" w:date="2016-07-28T11:58:00Z">
        <w:r w:rsidRPr="003104E1" w:rsidDel="00204DE1">
          <w:rPr>
            <w:b/>
          </w:rPr>
          <w:delText>2008onwards</w:delText>
        </w:r>
      </w:del>
      <w:ins w:id="6" w:author="John Walter III" w:date="2016-07-28T11:58:00Z">
        <w:r w:rsidR="00204DE1" w:rsidRPr="003104E1">
          <w:rPr>
            <w:b/>
          </w:rPr>
          <w:t>200</w:t>
        </w:r>
        <w:r w:rsidR="00204DE1">
          <w:rPr>
            <w:b/>
          </w:rPr>
          <w:t>9</w:t>
        </w:r>
        <w:r w:rsidR="00204DE1" w:rsidRPr="003104E1">
          <w:rPr>
            <w:b/>
          </w:rPr>
          <w:t>onwards</w:t>
        </w:r>
      </w:ins>
      <w:r w:rsidRPr="003104E1">
        <w:rPr>
          <w:b/>
        </w:rPr>
        <w:t xml:space="preserve">, </w:t>
      </w:r>
      <w:del w:id="7" w:author="iccat" w:date="2016-07-28T17:45:00Z">
        <w:r w:rsidR="003104E1" w:rsidRPr="003104E1" w:rsidDel="000E2C9C">
          <w:rPr>
            <w:b/>
          </w:rPr>
          <w:delText>PS</w:delText>
        </w:r>
        <w:r w:rsidR="003104E1" w:rsidDel="000E2C9C">
          <w:rPr>
            <w:b/>
          </w:rPr>
          <w:delText>MedS</w:delText>
        </w:r>
        <w:r w:rsidRPr="003104E1" w:rsidDel="000E2C9C">
          <w:rPr>
            <w:b/>
          </w:rPr>
          <w:delText>pawn</w:delText>
        </w:r>
        <w:r w:rsidR="003104E1" w:rsidRPr="003104E1" w:rsidDel="000E2C9C">
          <w:rPr>
            <w:b/>
          </w:rPr>
          <w:delText>ing</w:delText>
        </w:r>
      </w:del>
      <w:ins w:id="8" w:author="iccat" w:date="2016-07-28T17:45:00Z">
        <w:r w:rsidR="000E2C9C" w:rsidRPr="003104E1">
          <w:rPr>
            <w:b/>
          </w:rPr>
          <w:t>PS</w:t>
        </w:r>
        <w:r w:rsidR="000E2C9C">
          <w:rPr>
            <w:b/>
          </w:rPr>
          <w:t>MedLarge</w:t>
        </w:r>
      </w:ins>
      <w:r w:rsidR="003104E1" w:rsidRPr="003104E1">
        <w:rPr>
          <w:b/>
        </w:rPr>
        <w:t>_</w:t>
      </w:r>
      <w:del w:id="9" w:author="John Walter III" w:date="2016-07-28T11:58:00Z">
        <w:r w:rsidRPr="003104E1" w:rsidDel="00204DE1">
          <w:rPr>
            <w:b/>
          </w:rPr>
          <w:delText>Pre2008</w:delText>
        </w:r>
      </w:del>
      <w:ins w:id="10" w:author="John Walter III" w:date="2016-07-28T11:58:00Z">
        <w:r w:rsidR="00204DE1" w:rsidRPr="003104E1">
          <w:rPr>
            <w:b/>
          </w:rPr>
          <w:t>Pre200</w:t>
        </w:r>
        <w:r w:rsidR="00204DE1">
          <w:rPr>
            <w:b/>
          </w:rPr>
          <w:t>9</w:t>
        </w:r>
      </w:ins>
      <w:r w:rsidRPr="003104E1">
        <w:rPr>
          <w:b/>
        </w:rPr>
        <w:t xml:space="preserve">, </w:t>
      </w:r>
      <w:del w:id="11" w:author="iccat" w:date="2016-07-28T17:47:00Z">
        <w:r w:rsidR="003104E1" w:rsidRPr="003104E1" w:rsidDel="000E2C9C">
          <w:rPr>
            <w:b/>
          </w:rPr>
          <w:delText>PSMed</w:delText>
        </w:r>
        <w:r w:rsidR="003104E1" w:rsidDel="000E2C9C">
          <w:rPr>
            <w:b/>
          </w:rPr>
          <w:delText>N</w:delText>
        </w:r>
        <w:r w:rsidRPr="003104E1" w:rsidDel="000E2C9C">
          <w:rPr>
            <w:b/>
          </w:rPr>
          <w:delText>onSpawn</w:delText>
        </w:r>
        <w:r w:rsidR="003104E1" w:rsidDel="000E2C9C">
          <w:rPr>
            <w:b/>
          </w:rPr>
          <w:delText>ing</w:delText>
        </w:r>
      </w:del>
      <w:ins w:id="12" w:author="iccat" w:date="2016-07-28T17:47:00Z">
        <w:r w:rsidR="000E2C9C" w:rsidRPr="003104E1">
          <w:rPr>
            <w:b/>
          </w:rPr>
          <w:t>PSMed</w:t>
        </w:r>
        <w:r w:rsidR="000E2C9C">
          <w:rPr>
            <w:b/>
          </w:rPr>
          <w:t>Small</w:t>
        </w:r>
      </w:ins>
      <w:r w:rsidR="003104E1" w:rsidRPr="003104E1">
        <w:rPr>
          <w:b/>
        </w:rPr>
        <w:t>_</w:t>
      </w:r>
      <w:del w:id="13" w:author="John Walter III" w:date="2016-07-28T11:58:00Z">
        <w:r w:rsidRPr="003104E1" w:rsidDel="00204DE1">
          <w:rPr>
            <w:b/>
          </w:rPr>
          <w:delText>Pre2008</w:delText>
        </w:r>
      </w:del>
      <w:ins w:id="14" w:author="John Walter III" w:date="2016-07-28T11:58:00Z">
        <w:r w:rsidR="00204DE1" w:rsidRPr="003104E1">
          <w:rPr>
            <w:b/>
          </w:rPr>
          <w:t>Pre200</w:t>
        </w:r>
        <w:r w:rsidR="00204DE1">
          <w:rPr>
            <w:b/>
          </w:rPr>
          <w:t>9</w:t>
        </w:r>
      </w:ins>
      <w:r w:rsidRPr="003104E1">
        <w:rPr>
          <w:b/>
        </w:rPr>
        <w:t xml:space="preserve">, </w:t>
      </w:r>
      <w:r w:rsidR="003104E1" w:rsidRPr="003104E1">
        <w:rPr>
          <w:b/>
        </w:rPr>
        <w:t>PS</w:t>
      </w:r>
      <w:r w:rsidRPr="003104E1">
        <w:rPr>
          <w:b/>
        </w:rPr>
        <w:t>West</w:t>
      </w:r>
      <w:r w:rsidR="003104E1" w:rsidRPr="003104E1">
        <w:rPr>
          <w:b/>
        </w:rPr>
        <w:t>ern_</w:t>
      </w:r>
      <w:del w:id="15" w:author="iccat" w:date="2016-07-28T17:41:00Z">
        <w:r w:rsidRPr="003104E1" w:rsidDel="00B0288D">
          <w:rPr>
            <w:b/>
          </w:rPr>
          <w:delText>Pre1985</w:delText>
        </w:r>
      </w:del>
      <w:ins w:id="16" w:author="iccat" w:date="2016-07-28T17:41:00Z">
        <w:r w:rsidR="00B0288D" w:rsidRPr="003104E1">
          <w:rPr>
            <w:b/>
          </w:rPr>
          <w:t>Pre198</w:t>
        </w:r>
        <w:r w:rsidR="00B0288D">
          <w:rPr>
            <w:b/>
          </w:rPr>
          <w:t>7</w:t>
        </w:r>
      </w:ins>
      <w:r w:rsidRPr="003104E1">
        <w:rPr>
          <w:b/>
        </w:rPr>
        <w:t xml:space="preserve">, </w:t>
      </w:r>
      <w:r w:rsidR="003104E1" w:rsidRPr="003104E1">
        <w:rPr>
          <w:b/>
        </w:rPr>
        <w:t>PS</w:t>
      </w:r>
      <w:r w:rsidRPr="003104E1">
        <w:rPr>
          <w:b/>
        </w:rPr>
        <w:t>West</w:t>
      </w:r>
      <w:r w:rsidR="003104E1">
        <w:rPr>
          <w:b/>
        </w:rPr>
        <w:t>ern</w:t>
      </w:r>
      <w:r w:rsidR="003104E1" w:rsidRPr="003104E1">
        <w:rPr>
          <w:b/>
        </w:rPr>
        <w:t>_</w:t>
      </w:r>
      <w:del w:id="17" w:author="iccat" w:date="2016-07-28T17:41:00Z">
        <w:r w:rsidRPr="003104E1" w:rsidDel="00B0288D">
          <w:rPr>
            <w:b/>
          </w:rPr>
          <w:delText>1985</w:delText>
        </w:r>
        <w:r w:rsidR="003104E1" w:rsidRPr="003104E1" w:rsidDel="00B0288D">
          <w:rPr>
            <w:b/>
          </w:rPr>
          <w:delText>onwards</w:delText>
        </w:r>
      </w:del>
      <w:ins w:id="18" w:author="iccat" w:date="2016-07-28T17:41:00Z">
        <w:r w:rsidR="00B0288D" w:rsidRPr="003104E1">
          <w:rPr>
            <w:b/>
          </w:rPr>
          <w:t>198</w:t>
        </w:r>
        <w:r w:rsidR="00B0288D">
          <w:rPr>
            <w:b/>
          </w:rPr>
          <w:t>7</w:t>
        </w:r>
        <w:r w:rsidR="00B0288D" w:rsidRPr="003104E1">
          <w:rPr>
            <w:b/>
          </w:rPr>
          <w:t>onwards</w:t>
        </w:r>
      </w:ins>
    </w:p>
    <w:p w14:paraId="33EBB2FA" w14:textId="7AF5A9A8" w:rsidR="000E2C9C" w:rsidRDefault="000E2C9C" w:rsidP="009922C6">
      <w:pPr>
        <w:rPr>
          <w:ins w:id="19" w:author="iccat" w:date="2016-07-28T17:47:00Z"/>
        </w:rPr>
      </w:pPr>
      <w:ins w:id="20" w:author="iccat" w:date="2016-07-28T17:47:00Z">
        <w:r>
          <w:t xml:space="preserve">The precise separation of small vs large </w:t>
        </w:r>
      </w:ins>
      <w:ins w:id="21" w:author="iccat" w:date="2016-07-28T17:49:00Z">
        <w:r w:rsidR="00D64A5D">
          <w:t>purse seines fleets in the Mediterranean</w:t>
        </w:r>
      </w:ins>
      <w:ins w:id="22" w:author="iccat" w:date="2016-07-28T17:47:00Z">
        <w:r>
          <w:t xml:space="preserve"> will be defined </w:t>
        </w:r>
        <w:r w:rsidR="00D64A5D">
          <w:t>according to quarter and flag.</w:t>
        </w:r>
      </w:ins>
    </w:p>
    <w:p w14:paraId="122E2C3B" w14:textId="3C805A9E" w:rsidR="003104E1" w:rsidDel="000E2C9C" w:rsidRDefault="003104E1" w:rsidP="009922C6">
      <w:pPr>
        <w:rPr>
          <w:del w:id="23" w:author="iccat" w:date="2016-07-28T17:48:00Z"/>
        </w:rPr>
      </w:pPr>
      <w:del w:id="24" w:author="iccat" w:date="2016-07-28T17:48:00Z">
        <w:r w:rsidDel="000E2C9C">
          <w:delText xml:space="preserve">Note that spawning season will be defined as </w:delText>
        </w:r>
      </w:del>
      <w:del w:id="25" w:author="iccat" w:date="2016-07-28T17:29:00Z">
        <w:r w:rsidDel="00C03858">
          <w:delText>months May,June and July</w:delText>
        </w:r>
      </w:del>
    </w:p>
    <w:p w14:paraId="10639945" w14:textId="36FEB196" w:rsidR="003104E1" w:rsidRDefault="003104E1" w:rsidP="009922C6">
      <w:del w:id="26" w:author="iccat" w:date="2016-07-28T17:48:00Z">
        <w:r w:rsidDel="000E2C9C">
          <w:delText xml:space="preserve">NonSpawning season will be </w:delText>
        </w:r>
      </w:del>
      <w:del w:id="27" w:author="iccat" w:date="2016-07-28T17:37:00Z">
        <w:r w:rsidDel="00B0288D">
          <w:delText>other months (usually Sept, Oct)</w:delText>
        </w:r>
      </w:del>
    </w:p>
    <w:p w14:paraId="57FBAAA1" w14:textId="77777777" w:rsidR="009922C6" w:rsidRDefault="009922C6" w:rsidP="009922C6">
      <w:r>
        <w:t xml:space="preserve">  </w:t>
      </w:r>
    </w:p>
    <w:p w14:paraId="6CCDD606" w14:textId="7D6B266B" w:rsidR="009922C6" w:rsidRDefault="009922C6" w:rsidP="009922C6">
      <w:r>
        <w:t>Trap (2):</w:t>
      </w:r>
      <w:r w:rsidR="003104E1">
        <w:t xml:space="preserve"> </w:t>
      </w:r>
      <w:del w:id="28" w:author="John Walter III" w:date="2016-07-28T11:58:00Z">
        <w:r w:rsidR="003104E1" w:rsidRPr="003104E1" w:rsidDel="00204DE1">
          <w:rPr>
            <w:b/>
          </w:rPr>
          <w:delText>TPPre2008</w:delText>
        </w:r>
      </w:del>
      <w:ins w:id="29" w:author="John Walter III" w:date="2016-07-28T11:58:00Z">
        <w:r w:rsidR="00204DE1" w:rsidRPr="003104E1">
          <w:rPr>
            <w:b/>
          </w:rPr>
          <w:t>TPPre200</w:t>
        </w:r>
        <w:r w:rsidR="00204DE1">
          <w:rPr>
            <w:b/>
          </w:rPr>
          <w:t>9</w:t>
        </w:r>
      </w:ins>
      <w:r w:rsidRPr="003104E1">
        <w:rPr>
          <w:b/>
        </w:rPr>
        <w:t xml:space="preserve">, </w:t>
      </w:r>
      <w:del w:id="30" w:author="John Walter III" w:date="2016-07-28T11:58:00Z">
        <w:r w:rsidR="003104E1" w:rsidRPr="003104E1" w:rsidDel="00204DE1">
          <w:rPr>
            <w:b/>
          </w:rPr>
          <w:delText>TP2008onwards</w:delText>
        </w:r>
      </w:del>
      <w:ins w:id="31" w:author="John Walter III" w:date="2016-07-28T11:58:00Z">
        <w:r w:rsidR="00204DE1" w:rsidRPr="003104E1">
          <w:rPr>
            <w:b/>
          </w:rPr>
          <w:t>TP200</w:t>
        </w:r>
        <w:r w:rsidR="00204DE1">
          <w:rPr>
            <w:b/>
          </w:rPr>
          <w:t>9</w:t>
        </w:r>
        <w:r w:rsidR="00204DE1" w:rsidRPr="003104E1">
          <w:rPr>
            <w:b/>
          </w:rPr>
          <w:t>onwards</w:t>
        </w:r>
      </w:ins>
    </w:p>
    <w:p w14:paraId="2F98A7D4" w14:textId="0CDC4674" w:rsidR="009922C6" w:rsidRDefault="003104E1" w:rsidP="009922C6">
      <w:r>
        <w:t>Rod and reel</w:t>
      </w:r>
      <w:r w:rsidR="009922C6">
        <w:t xml:space="preserve"> (2); </w:t>
      </w:r>
      <w:proofErr w:type="spellStart"/>
      <w:r w:rsidRPr="003104E1">
        <w:rPr>
          <w:b/>
        </w:rPr>
        <w:t>RR</w:t>
      </w:r>
      <w:r w:rsidR="009922C6" w:rsidRPr="003104E1">
        <w:rPr>
          <w:b/>
        </w:rPr>
        <w:t>Can</w:t>
      </w:r>
      <w:proofErr w:type="spellEnd"/>
      <w:r w:rsidR="009922C6">
        <w:t xml:space="preserve">, </w:t>
      </w:r>
      <w:r w:rsidRPr="003104E1">
        <w:rPr>
          <w:b/>
        </w:rPr>
        <w:t>RR</w:t>
      </w:r>
      <w:r w:rsidR="009922C6" w:rsidRPr="003104E1">
        <w:rPr>
          <w:b/>
        </w:rPr>
        <w:t>US</w:t>
      </w:r>
      <w:r w:rsidR="009922C6">
        <w:t xml:space="preserve">, only use comp data from </w:t>
      </w:r>
      <w:del w:id="32" w:author="iccat" w:date="2016-07-28T17:43:00Z">
        <w:r w:rsidR="009922C6" w:rsidDel="000E2C9C">
          <w:delText xml:space="preserve">1987 </w:delText>
        </w:r>
      </w:del>
      <w:ins w:id="33" w:author="iccat" w:date="2016-07-28T17:43:00Z">
        <w:r w:rsidR="000E2C9C">
          <w:t xml:space="preserve">1988 </w:t>
        </w:r>
      </w:ins>
      <w:r w:rsidR="009922C6">
        <w:t>on</w:t>
      </w:r>
      <w:r>
        <w:t xml:space="preserve"> due to missing data from some fleets prior to this year.</w:t>
      </w:r>
    </w:p>
    <w:p w14:paraId="0E6B4F67" w14:textId="77777777" w:rsidR="003104E1" w:rsidRDefault="003104E1" w:rsidP="009922C6"/>
    <w:p w14:paraId="45D1DEA9" w14:textId="77777777" w:rsidR="009922C6" w:rsidDel="00D64A5D" w:rsidRDefault="003104E1" w:rsidP="009922C6">
      <w:pPr>
        <w:rPr>
          <w:del w:id="34" w:author="iccat" w:date="2016-07-28T17:49:00Z"/>
        </w:rPr>
      </w:pPr>
      <w:r w:rsidRPr="003104E1">
        <w:t>All other fleets</w:t>
      </w:r>
      <w:r>
        <w:rPr>
          <w:b/>
        </w:rPr>
        <w:t xml:space="preserve"> </w:t>
      </w:r>
      <w:r w:rsidR="009922C6" w:rsidRPr="003104E1">
        <w:rPr>
          <w:b/>
        </w:rPr>
        <w:t>other</w:t>
      </w:r>
      <w:r w:rsidR="009922C6">
        <w:t xml:space="preserve"> (1) </w:t>
      </w:r>
    </w:p>
    <w:p w14:paraId="1F57D4BC" w14:textId="71DAB6AE" w:rsidR="003104E1" w:rsidRDefault="003104E1" w:rsidP="009922C6"/>
    <w:bookmarkEnd w:id="0"/>
    <w:p w14:paraId="0788F3E3" w14:textId="77777777" w:rsidR="009922C6" w:rsidRDefault="009922C6" w:rsidP="009922C6"/>
    <w:p w14:paraId="2C00F8CC" w14:textId="56B3DD5A" w:rsidR="00FB21CF" w:rsidRDefault="003104E1" w:rsidP="009922C6">
      <w:r>
        <w:t xml:space="preserve">This totals </w:t>
      </w:r>
      <w:r w:rsidR="009922C6">
        <w:t>14 fleets</w:t>
      </w:r>
      <w:r>
        <w:t>. Many fleets were split at</w:t>
      </w:r>
      <w:r w:rsidR="009922C6">
        <w:t xml:space="preserve"> </w:t>
      </w:r>
      <w:del w:id="35" w:author="John Walter III" w:date="2016-07-28T11:58:00Z">
        <w:r w:rsidR="009922C6" w:rsidDel="00204DE1">
          <w:delText xml:space="preserve">2008 </w:delText>
        </w:r>
      </w:del>
      <w:ins w:id="36" w:author="John Walter III" w:date="2016-07-28T11:58:00Z">
        <w:r w:rsidR="00204DE1">
          <w:t xml:space="preserve">2009 </w:t>
        </w:r>
      </w:ins>
      <w:r w:rsidR="009922C6">
        <w:t>due t</w:t>
      </w:r>
      <w:r>
        <w:t xml:space="preserve">o the impacts of </w:t>
      </w:r>
      <w:ins w:id="37" w:author="John Walter III" w:date="2016-07-28T11:58:00Z">
        <w:r w:rsidR="00204DE1">
          <w:t>Resolution 08-05 that affected fleet operations</w:t>
        </w:r>
      </w:ins>
      <w:del w:id="38" w:author="John Walter III" w:date="2016-07-28T11:58:00Z">
        <w:r w:rsidDel="00204DE1">
          <w:delText xml:space="preserve">recent </w:delText>
        </w:r>
        <w:r w:rsidR="009922C6" w:rsidDel="00204DE1">
          <w:delText>regulations</w:delText>
        </w:r>
      </w:del>
      <w:r w:rsidR="009922C6">
        <w:t>.</w:t>
      </w:r>
    </w:p>
    <w:p w14:paraId="3C557FD4" w14:textId="77777777" w:rsidR="003104E1" w:rsidRDefault="003104E1" w:rsidP="009922C6"/>
    <w:p w14:paraId="3715BA10" w14:textId="77777777" w:rsidR="003104E1" w:rsidRDefault="003104E1" w:rsidP="009922C6"/>
    <w:p w14:paraId="578FCDAE" w14:textId="77777777" w:rsidR="003104E1" w:rsidRDefault="003104E1" w:rsidP="009922C6"/>
    <w:sectPr w:rsidR="00310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C31345"/>
    <w:multiLevelType w:val="multilevel"/>
    <w:tmpl w:val="B82C10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ccat">
    <w15:presenceInfo w15:providerId="None" w15:userId="icca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proofState w:spelling="clean" w:grammar="clean"/>
  <w:revisionView w:markup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2C6"/>
    <w:rsid w:val="000E2C9C"/>
    <w:rsid w:val="002012E4"/>
    <w:rsid w:val="00204DE1"/>
    <w:rsid w:val="002E4984"/>
    <w:rsid w:val="003104E1"/>
    <w:rsid w:val="009922C6"/>
    <w:rsid w:val="00B0288D"/>
    <w:rsid w:val="00C03858"/>
    <w:rsid w:val="00C12D36"/>
    <w:rsid w:val="00D64A5D"/>
    <w:rsid w:val="00FB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695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01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2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2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2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2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2E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012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12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12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12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12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12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2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1273</Characters>
  <Application>Microsoft Office Word</Application>
  <DocSecurity>0</DocSecurity>
  <Lines>34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Walter III</dc:creator>
  <cp:lastModifiedBy>Tom Carruthers</cp:lastModifiedBy>
  <cp:revision>2</cp:revision>
  <dcterms:created xsi:type="dcterms:W3CDTF">2016-07-29T15:36:00Z</dcterms:created>
  <dcterms:modified xsi:type="dcterms:W3CDTF">2016-07-29T15:36:00Z</dcterms:modified>
</cp:coreProperties>
</file>