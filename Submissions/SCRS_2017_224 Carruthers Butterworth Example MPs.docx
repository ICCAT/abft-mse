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75A0E922" w14:textId="156DEADA" w:rsidR="006779D1" w:rsidRPr="00590D45" w:rsidRDefault="006779D1" w:rsidP="006779D1">
      <w:pPr>
        <w:jc w:val="both"/>
        <w:rPr>
          <w:rFonts w:cs="Times New Roman"/>
          <w:color w:val="222222"/>
          <w:szCs w:val="20"/>
          <w:highlight w:val="yellow"/>
          <w:shd w:val="clear" w:color="auto" w:fill="FFFFFF"/>
        </w:rPr>
      </w:pPr>
      <w:r w:rsidRPr="00590D45">
        <w:rPr>
          <w:rFonts w:cs="Times New Roman"/>
          <w:color w:val="222222"/>
          <w:szCs w:val="20"/>
          <w:highlight w:val="yellow"/>
          <w:shd w:val="clear" w:color="auto" w:fill="FFFFFF"/>
        </w:rPr>
        <w:t xml:space="preserve">The Management Strategy Evaluation (MSE)/Management Procedure (MP) process is subtle and sometimes complex, and therefore it can be difficult to grasp the essences and implications if </w:t>
      </w:r>
      <w:r w:rsidR="00B16335">
        <w:rPr>
          <w:rFonts w:cs="Times New Roman"/>
          <w:color w:val="222222"/>
          <w:szCs w:val="20"/>
          <w:highlight w:val="yellow"/>
          <w:shd w:val="clear" w:color="auto" w:fill="FFFFFF"/>
        </w:rPr>
        <w:t xml:space="preserve">it is </w:t>
      </w:r>
      <w:r w:rsidRPr="00590D45">
        <w:rPr>
          <w:rFonts w:cs="Times New Roman"/>
          <w:color w:val="222222"/>
          <w:szCs w:val="20"/>
          <w:highlight w:val="yellow"/>
          <w:shd w:val="clear" w:color="auto" w:fill="FFFFFF"/>
        </w:rPr>
        <w:t xml:space="preserve">presented only in an abstract way. In an attempt to aid </w:t>
      </w:r>
      <w:r w:rsidR="00B16335">
        <w:rPr>
          <w:rFonts w:cs="Times New Roman"/>
          <w:color w:val="222222"/>
          <w:szCs w:val="20"/>
          <w:highlight w:val="yellow"/>
          <w:shd w:val="clear" w:color="auto" w:fill="FFFFFF"/>
        </w:rPr>
        <w:t>a</w:t>
      </w:r>
      <w:r w:rsidRPr="00590D45">
        <w:rPr>
          <w:rFonts w:cs="Times New Roman"/>
          <w:color w:val="222222"/>
          <w:szCs w:val="20"/>
          <w:highlight w:val="yellow"/>
          <w:shd w:val="clear" w:color="auto" w:fill="FFFFFF"/>
        </w:rPr>
        <w:t xml:space="preserve"> process for enhanced understanding, this document provides an illustrative example of the development of Candidate Management Procedures (MPs) for the Eastern North Atlantic bluefin tuna resource. Its purpose is to draw attention to key components of this process, especially the catch </w:t>
      </w:r>
      <w:r w:rsidRPr="000A5361">
        <w:rPr>
          <w:rFonts w:cs="Times New Roman"/>
          <w:i/>
          <w:color w:val="222222"/>
          <w:szCs w:val="20"/>
          <w:highlight w:val="yellow"/>
          <w:shd w:val="clear" w:color="auto" w:fill="FFFFFF"/>
        </w:rPr>
        <w:t>vs</w:t>
      </w:r>
      <w:r w:rsidRPr="00590D45">
        <w:rPr>
          <w:rFonts w:cs="Times New Roman"/>
          <w:color w:val="222222"/>
          <w:szCs w:val="20"/>
          <w:highlight w:val="yellow"/>
          <w:shd w:val="clear" w:color="auto" w:fill="FFFFFF"/>
        </w:rPr>
        <w:t xml:space="preserve"> resource depletion risk considerations that arise, so as to guide the further development of the MSE/MP process for bluefin tuna within ICCAT.</w:t>
      </w:r>
    </w:p>
    <w:p w14:paraId="391CAE1F" w14:textId="77777777" w:rsidR="006779D1" w:rsidRPr="00590D45" w:rsidRDefault="006779D1" w:rsidP="006779D1">
      <w:pPr>
        <w:jc w:val="both"/>
        <w:rPr>
          <w:rFonts w:cs="Times New Roman"/>
          <w:color w:val="222222"/>
          <w:szCs w:val="20"/>
          <w:highlight w:val="yellow"/>
          <w:shd w:val="clear" w:color="auto" w:fill="FFFFFF"/>
        </w:rPr>
      </w:pPr>
    </w:p>
    <w:p w14:paraId="1C509CFA" w14:textId="5D168779" w:rsidR="006779D1" w:rsidRPr="00590D45" w:rsidRDefault="006779D1" w:rsidP="006779D1">
      <w:pPr>
        <w:jc w:val="both"/>
        <w:rPr>
          <w:rFonts w:cs="Times New Roman"/>
          <w:b/>
          <w:szCs w:val="20"/>
          <w:highlight w:val="yellow"/>
        </w:rPr>
      </w:pPr>
      <w:r w:rsidRPr="00590D45">
        <w:rPr>
          <w:rFonts w:cs="Times New Roman"/>
          <w:color w:val="222222"/>
          <w:szCs w:val="20"/>
          <w:highlight w:val="yellow"/>
          <w:shd w:val="clear" w:color="auto" w:fill="FFFFFF"/>
        </w:rPr>
        <w:t xml:space="preserve">The document first develops Operating Models (OMs) to be used to test candidate MPs (CMPs) which are based on statistical catch-at-length (SCAL) assessments of the resource using the most recent data available, and also sets out a few options for projecting these dynamics into the future in line with plausible future recruitment scenarios. The data series to be used as input to the CMPs are specified, and the process used to generate future associated observed values for these developed. Some relatively simple empirical CMPs are specified, and these are applied to the four OMs specified for the resource to determine catch </w:t>
      </w:r>
      <w:r w:rsidRPr="000A5361">
        <w:rPr>
          <w:rFonts w:cs="Times New Roman"/>
          <w:i/>
          <w:color w:val="222222"/>
          <w:szCs w:val="20"/>
          <w:highlight w:val="yellow"/>
          <w:shd w:val="clear" w:color="auto" w:fill="FFFFFF"/>
        </w:rPr>
        <w:t>vs</w:t>
      </w:r>
      <w:r w:rsidRPr="00590D45">
        <w:rPr>
          <w:rFonts w:cs="Times New Roman"/>
          <w:color w:val="222222"/>
          <w:szCs w:val="20"/>
          <w:highlight w:val="yellow"/>
          <w:shd w:val="clear" w:color="auto" w:fill="FFFFFF"/>
        </w:rPr>
        <w:t xml:space="preserve"> resource depletion risk performance</w:t>
      </w:r>
      <w:r w:rsidR="00A07835">
        <w:rPr>
          <w:rFonts w:cs="Times New Roman"/>
          <w:color w:val="222222"/>
          <w:szCs w:val="20"/>
          <w:highlight w:val="yellow"/>
          <w:shd w:val="clear" w:color="auto" w:fill="FFFFFF"/>
        </w:rPr>
        <w:t xml:space="preserve"> trade-offs</w:t>
      </w:r>
      <w:r w:rsidRPr="00590D45">
        <w:rPr>
          <w:rFonts w:cs="Times New Roman"/>
          <w:color w:val="222222"/>
          <w:szCs w:val="20"/>
          <w:highlight w:val="yellow"/>
          <w:shd w:val="clear" w:color="auto" w:fill="FFFFFF"/>
        </w:rPr>
        <w:t>. Finally the implications of the outcomes from these calculations for the further development of the ICCAT MSE/MP process for bluefin tuna are discussed.</w:t>
      </w:r>
    </w:p>
    <w:p w14:paraId="31898ACA" w14:textId="77777777" w:rsidR="006779D1" w:rsidRPr="00590D45" w:rsidRDefault="006779D1" w:rsidP="00AF7149">
      <w:pPr>
        <w:rPr>
          <w:highlight w:val="yellow"/>
        </w:rPr>
      </w:pPr>
    </w:p>
    <w:p w14:paraId="43CEF52F" w14:textId="77777777" w:rsidR="006779D1" w:rsidRPr="00590D45" w:rsidRDefault="006779D1" w:rsidP="00AF7149">
      <w:pPr>
        <w:rPr>
          <w:highlight w:val="yellow"/>
        </w:rPr>
      </w:pPr>
    </w:p>
    <w:p w14:paraId="4FAEF25B" w14:textId="049E311E" w:rsidR="00AF7149" w:rsidRPr="00590D45" w:rsidRDefault="00AF7149" w:rsidP="00AF7149">
      <w:pPr>
        <w:rPr>
          <w:highlight w:val="yellow"/>
        </w:rPr>
      </w:pPr>
      <w:r w:rsidRPr="00590D45">
        <w:rPr>
          <w:highlight w:val="yellow"/>
        </w:rPr>
        <w:t>A Management Strategy Evaluation (MSE, Butterworth 1999, Cochrane 1998) approach has been proposed for A</w:t>
      </w:r>
      <w:r w:rsidR="002848B6" w:rsidRPr="00590D45">
        <w:rPr>
          <w:highlight w:val="yellow"/>
        </w:rPr>
        <w:t>tlantic bluefin tuna</w:t>
      </w:r>
      <w:r w:rsidRPr="00590D45">
        <w:rPr>
          <w:highlight w:val="yellow"/>
        </w:rPr>
        <w:t xml:space="preserve"> as a suitable framework for providing robust management advice consistent with the precautionary approach (GBYP 201</w:t>
      </w:r>
      <w:r w:rsidR="002848B6" w:rsidRPr="00590D45">
        <w:rPr>
          <w:highlight w:val="yellow"/>
        </w:rPr>
        <w:t>7a</w:t>
      </w:r>
      <w:r w:rsidRPr="00590D45">
        <w:rPr>
          <w:highlight w:val="yellow"/>
        </w:rPr>
        <w:t xml:space="preserve">). A principal task in the construction of an MSE framework is the development of operating models which represent credible hypotheses for population and fishery dynamics. Operating models are typically fishery stock assessment models which are fitted to data to ensure that model assumptions and estimated parameters are empirically credible (Punt et al. 2014, e.g. CCSBT 2011). </w:t>
      </w:r>
    </w:p>
    <w:p w14:paraId="230A8E62" w14:textId="77777777" w:rsidR="00AF7149" w:rsidRPr="00590D45" w:rsidRDefault="00AF7149" w:rsidP="00AF7149">
      <w:pPr>
        <w:rPr>
          <w:highlight w:val="yellow"/>
        </w:rPr>
      </w:pPr>
    </w:p>
    <w:p w14:paraId="3CB38D25" w14:textId="475C52BD" w:rsidR="00AF7149" w:rsidRPr="00590D45" w:rsidRDefault="00AF7149" w:rsidP="00AF7149">
      <w:pPr>
        <w:rPr>
          <w:highlight w:val="yellow"/>
        </w:rPr>
      </w:pPr>
      <w:r w:rsidRPr="00590D45">
        <w:rPr>
          <w:highlight w:val="yellow"/>
        </w:rPr>
        <w:t>A general approach for testing MPs using MSE establishe</w:t>
      </w:r>
      <w:r w:rsidR="00A07835">
        <w:rPr>
          <w:highlight w:val="yellow"/>
        </w:rPr>
        <w:t>s</w:t>
      </w:r>
      <w:r w:rsidRPr="00590D45">
        <w:rPr>
          <w:highlight w:val="yellow"/>
        </w:rPr>
        <w:t xml:space="preserve"> two sets of operating models. The reference </w:t>
      </w:r>
      <w:r w:rsidR="00A07835">
        <w:rPr>
          <w:highlight w:val="yellow"/>
        </w:rPr>
        <w:t xml:space="preserve">set of </w:t>
      </w:r>
      <w:r w:rsidRPr="00590D45">
        <w:rPr>
          <w:highlight w:val="yellow"/>
        </w:rPr>
        <w:t>trials (</w:t>
      </w:r>
      <w:r w:rsidR="00A07835">
        <w:rPr>
          <w:highlight w:val="yellow"/>
        </w:rPr>
        <w:t>RS</w:t>
      </w:r>
      <w:r w:rsidRPr="00590D45">
        <w:rPr>
          <w:highlight w:val="yellow"/>
        </w:rPr>
        <w:t>) are considered to reflect the most plausible hypotheses</w:t>
      </w:r>
      <w:r w:rsidR="00A07835">
        <w:rPr>
          <w:highlight w:val="yellow"/>
        </w:rPr>
        <w:t xml:space="preserve"> which also have a relatively large impact on the dynamics,</w:t>
      </w:r>
      <w:r w:rsidRPr="00590D45">
        <w:rPr>
          <w:highlight w:val="yellow"/>
        </w:rPr>
        <w:t xml:space="preserve"> and are the primary basis for identifying</w:t>
      </w:r>
      <w:r w:rsidR="004E1E8D" w:rsidRPr="00590D45">
        <w:rPr>
          <w:highlight w:val="yellow"/>
        </w:rPr>
        <w:t xml:space="preserve"> the</w:t>
      </w:r>
      <w:r w:rsidRPr="00590D45">
        <w:rPr>
          <w:highlight w:val="yellow"/>
        </w:rPr>
        <w:t xml:space="preserve"> </w:t>
      </w:r>
      <w:r w:rsidR="004E1E8D" w:rsidRPr="00590D45">
        <w:rPr>
          <w:highlight w:val="yellow"/>
        </w:rPr>
        <w:t>best performing</w:t>
      </w:r>
      <w:r w:rsidRPr="00590D45">
        <w:rPr>
          <w:highlight w:val="yellow"/>
        </w:rPr>
        <w:t xml:space="preserve"> management </w:t>
      </w:r>
      <w:r w:rsidR="004E1E8D" w:rsidRPr="00590D45">
        <w:rPr>
          <w:highlight w:val="yellow"/>
        </w:rPr>
        <w:t>procedure. R</w:t>
      </w:r>
      <w:r w:rsidRPr="00590D45">
        <w:rPr>
          <w:highlight w:val="yellow"/>
        </w:rPr>
        <w:t xml:space="preserve">obustness trials are used to determine whether the management </w:t>
      </w:r>
      <w:r w:rsidR="004E1E8D" w:rsidRPr="00590D45">
        <w:rPr>
          <w:highlight w:val="yellow"/>
        </w:rPr>
        <w:t>procedure</w:t>
      </w:r>
      <w:r w:rsidRPr="00590D45">
        <w:rPr>
          <w:highlight w:val="yellow"/>
        </w:rPr>
        <w:t xml:space="preserve"> behaves as intended in scenarios that are </w:t>
      </w:r>
      <w:r w:rsidR="004E1E8D" w:rsidRPr="00590D45">
        <w:rPr>
          <w:highlight w:val="yellow"/>
        </w:rPr>
        <w:t>less likely</w:t>
      </w:r>
      <w:r w:rsidRPr="00590D45">
        <w:rPr>
          <w:highlight w:val="yellow"/>
        </w:rPr>
        <w:t>.</w:t>
      </w:r>
    </w:p>
    <w:p w14:paraId="47207E10" w14:textId="77777777" w:rsidR="004E1E8D" w:rsidRPr="00590D45" w:rsidRDefault="004E1E8D" w:rsidP="00AF7149">
      <w:pPr>
        <w:rPr>
          <w:highlight w:val="yellow"/>
        </w:rPr>
      </w:pPr>
    </w:p>
    <w:p w14:paraId="4490F5B1" w14:textId="59340968" w:rsidR="004E1E8D" w:rsidRDefault="004E1E8D" w:rsidP="00AF7149">
      <w:r w:rsidRPr="00590D45">
        <w:rPr>
          <w:highlight w:val="yellow"/>
        </w:rPr>
        <w:t>In this paper the design of the reference set of operating models is described including the fit of these models to data.</w:t>
      </w:r>
      <w:r>
        <w:t xml:space="preserve"> </w:t>
      </w:r>
    </w:p>
    <w:p w14:paraId="406FA5CB" w14:textId="77777777" w:rsidR="00113064" w:rsidRDefault="00113064" w:rsidP="00AF7149"/>
    <w:p w14:paraId="1638220F" w14:textId="027F4D9A" w:rsidR="00113064" w:rsidRDefault="00113064" w:rsidP="00AF7149">
      <w:r>
        <w:t>&lt;refer to other document&gt;</w:t>
      </w:r>
    </w:p>
    <w:p w14:paraId="00C0B450" w14:textId="77777777" w:rsidR="00EB7F5A" w:rsidRDefault="00EB7F5A" w:rsidP="004756EC"/>
    <w:p w14:paraId="23A4BE9E" w14:textId="77777777" w:rsidR="00910F3C" w:rsidRDefault="00910F3C" w:rsidP="004756EC"/>
    <w:p w14:paraId="023173B1" w14:textId="77777777" w:rsidR="00910F3C" w:rsidRDefault="00910F3C" w:rsidP="004756EC"/>
    <w:p w14:paraId="781CE7A6" w14:textId="23FF7CA8" w:rsidR="00910F3C" w:rsidRPr="00910F3C" w:rsidRDefault="00910F3C" w:rsidP="00910F3C">
      <w:pPr>
        <w:rPr>
          <w:highlight w:val="yellow"/>
        </w:rPr>
      </w:pPr>
      <w:r w:rsidRPr="00910F3C">
        <w:rPr>
          <w:highlight w:val="yellow"/>
        </w:rPr>
        <w:t>&lt; Purpose of document &gt;</w:t>
      </w:r>
    </w:p>
    <w:p w14:paraId="13A45FE4" w14:textId="580C3322" w:rsidR="00910F3C" w:rsidRPr="00910F3C" w:rsidRDefault="00910F3C" w:rsidP="00910F3C">
      <w:pPr>
        <w:rPr>
          <w:highlight w:val="yellow"/>
        </w:rPr>
      </w:pPr>
      <w:r w:rsidRPr="00910F3C">
        <w:rPr>
          <w:highlight w:val="yellow"/>
        </w:rPr>
        <w:t>Feedback</w:t>
      </w:r>
    </w:p>
    <w:p w14:paraId="1B5DEFCE" w14:textId="14F3420F" w:rsidR="00910F3C" w:rsidRPr="00910F3C" w:rsidRDefault="00910F3C" w:rsidP="00910F3C">
      <w:pPr>
        <w:rPr>
          <w:highlight w:val="yellow"/>
        </w:rPr>
      </w:pPr>
      <w:r w:rsidRPr="00910F3C">
        <w:rPr>
          <w:highlight w:val="yellow"/>
        </w:rPr>
        <w:t>Metrics</w:t>
      </w:r>
    </w:p>
    <w:p w14:paraId="671296EF" w14:textId="7159E539" w:rsidR="00910F3C" w:rsidRDefault="00910F3C" w:rsidP="00910F3C">
      <w:r w:rsidRPr="00910F3C">
        <w:rPr>
          <w:highlight w:val="yellow"/>
        </w:rPr>
        <w:t>MP examples</w:t>
      </w:r>
    </w:p>
    <w:p w14:paraId="51BA6E0E" w14:textId="77777777" w:rsidR="00910F3C" w:rsidRDefault="00910F3C"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35913AB6" w14:textId="7186F67B" w:rsidR="006779D1"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were tested for </w:t>
      </w:r>
      <w:r>
        <w:rPr>
          <w:rFonts w:cs="Times New Roman"/>
          <w:szCs w:val="20"/>
        </w:rPr>
        <w:t>the reference case</w:t>
      </w:r>
      <w:r w:rsidRPr="006779D1">
        <w:rPr>
          <w:rFonts w:cs="Times New Roman"/>
          <w:szCs w:val="20"/>
        </w:rPr>
        <w:t xml:space="preserve"> </w:t>
      </w:r>
      <w:r w:rsidR="002F298D">
        <w:rPr>
          <w:rFonts w:cs="Times New Roman"/>
          <w:szCs w:val="20"/>
        </w:rPr>
        <w:t xml:space="preserve">(RC) </w:t>
      </w:r>
      <w:r w:rsidRPr="006779D1">
        <w:rPr>
          <w:rFonts w:cs="Times New Roman"/>
          <w:szCs w:val="20"/>
        </w:rPr>
        <w:t>operating model</w:t>
      </w:r>
      <w:r w:rsidR="002F298D">
        <w:rPr>
          <w:rFonts w:cs="Times New Roman"/>
          <w:szCs w:val="20"/>
        </w:rPr>
        <w:t xml:space="preserve"> (the central OM from the RS)</w:t>
      </w:r>
      <w:r w:rsidRPr="006779D1">
        <w:rPr>
          <w:rFonts w:cs="Times New Roman"/>
          <w:szCs w:val="20"/>
        </w:rPr>
        <w:t>.</w:t>
      </w:r>
      <w:r>
        <w:rPr>
          <w:rFonts w:cs="Times New Roman"/>
          <w:szCs w:val="20"/>
        </w:rPr>
        <w:t xml:space="preserve"> </w:t>
      </w:r>
      <w:r w:rsidR="007B470B">
        <w:rPr>
          <w:rFonts w:cs="Times New Roman"/>
          <w:szCs w:val="20"/>
        </w:rPr>
        <w:t xml:space="preserve">The first EMP1 is a very simple index target MP that makes incremental adjustments to the TAC depending on the proximity of index observations to a target level. The second MP, EMP2 </w:t>
      </w:r>
      <w:r>
        <w:rPr>
          <w:rFonts w:cs="Times New Roman"/>
          <w:szCs w:val="20"/>
        </w:rPr>
        <w:t>originate</w:t>
      </w:r>
      <w:r w:rsidR="007B470B">
        <w:rPr>
          <w:rFonts w:cs="Times New Roman"/>
          <w:szCs w:val="20"/>
        </w:rPr>
        <w:t>s</w:t>
      </w:r>
      <w:r>
        <w:rPr>
          <w:rFonts w:cs="Times New Roman"/>
          <w:szCs w:val="20"/>
        </w:rPr>
        <w:t xml:space="preserve"> from Rademeyer and </w:t>
      </w:r>
      <w:r w:rsidR="007B470B">
        <w:rPr>
          <w:rFonts w:cs="Times New Roman"/>
          <w:szCs w:val="20"/>
        </w:rPr>
        <w:t xml:space="preserve">Butterworth (2015) and also accounts for changes in the slope of indices (whether there is a positive or negative trend) in addition to proximity to a target index level. Both of these MPs are empirical; they calculate TACs directly from abundance indices. </w:t>
      </w:r>
    </w:p>
    <w:p w14:paraId="28C47D7D" w14:textId="77777777" w:rsidR="00630DC0" w:rsidRDefault="00630DC0" w:rsidP="006779D1">
      <w:pPr>
        <w:jc w:val="both"/>
        <w:rPr>
          <w:rFonts w:cs="Times New Roman"/>
          <w:szCs w:val="20"/>
        </w:rPr>
      </w:pPr>
    </w:p>
    <w:p w14:paraId="150EFA95" w14:textId="7D1467DD" w:rsidR="00630DC0" w:rsidRDefault="00630DC0" w:rsidP="006779D1">
      <w:pPr>
        <w:jc w:val="both"/>
        <w:rPr>
          <w:rFonts w:cs="Times New Roman"/>
          <w:szCs w:val="20"/>
        </w:rPr>
      </w:pPr>
      <w:r>
        <w:rPr>
          <w:rFonts w:cs="Times New Roman"/>
          <w:szCs w:val="20"/>
        </w:rPr>
        <w:t xml:space="preserve">All MPs were tested on OM #1, the reference case operating model that uses the best model estimates of abundance for both stocks, high natural mortality rate and low age at maturity (Carruthers and Butterworth, SCRS/2017/223).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414EFB5D" w14:textId="7191260D" w:rsidR="009A19A7" w:rsidRDefault="003B3A68" w:rsidP="006779D1">
      <w:pPr>
        <w:jc w:val="both"/>
        <w:rPr>
          <w:rFonts w:cs="Times New Roman"/>
          <w:szCs w:val="20"/>
        </w:rPr>
      </w:pPr>
      <w:r>
        <w:rPr>
          <w:rFonts w:cs="Times New Roman"/>
          <w:szCs w:val="20"/>
        </w:rPr>
        <w:t xml:space="preserve">EMP1 is a very simple index target MP. </w:t>
      </w:r>
      <w:r w:rsidR="002F298D">
        <w:rPr>
          <w:rFonts w:cs="Times New Roman"/>
          <w:szCs w:val="20"/>
        </w:rPr>
        <w:t>For</w:t>
      </w:r>
      <w:r>
        <w:rPr>
          <w:rFonts w:cs="Times New Roman"/>
          <w:szCs w:val="20"/>
        </w:rPr>
        <w:t xml:space="preserve"> each year</w:t>
      </w:r>
      <w:r w:rsidR="002F298D">
        <w:rPr>
          <w:rFonts w:cs="Times New Roman"/>
          <w:szCs w:val="20"/>
        </w:rPr>
        <w:t>,</w:t>
      </w:r>
      <w:r>
        <w:rPr>
          <w:rFonts w:cs="Times New Roman"/>
          <w:szCs w:val="20"/>
        </w:rPr>
        <w:t xml:space="preserve"> </w:t>
      </w:r>
      <w:r w:rsidRPr="009A19A7">
        <w:rPr>
          <w:rFonts w:cs="Times New Roman"/>
          <w:i/>
          <w:szCs w:val="20"/>
        </w:rPr>
        <w:t>y</w:t>
      </w:r>
      <w:r>
        <w:rPr>
          <w:rFonts w:cs="Times New Roman"/>
          <w:szCs w:val="20"/>
        </w:rPr>
        <w:t xml:space="preserve">, that the TAC is calculated, three inputs are required: the previous TAC recommendation, a mean </w:t>
      </w:r>
      <w:r w:rsidR="002F298D">
        <w:rPr>
          <w:rFonts w:cs="Times New Roman"/>
          <w:szCs w:val="20"/>
        </w:rPr>
        <w:t xml:space="preserve">abundance </w:t>
      </w:r>
      <w:r>
        <w:rPr>
          <w:rFonts w:cs="Times New Roman"/>
          <w:szCs w:val="20"/>
        </w:rPr>
        <w:t xml:space="preserve">index </w:t>
      </w:r>
      <w:r w:rsidRPr="009A19A7">
        <w:rPr>
          <w:rFonts w:cs="Times New Roman"/>
          <w:i/>
          <w:szCs w:val="20"/>
        </w:rPr>
        <w:t>J</w:t>
      </w:r>
      <w:r w:rsidR="009A19A7" w:rsidRPr="009A19A7">
        <w:rPr>
          <w:rFonts w:cs="Times New Roman"/>
          <w:i/>
          <w:szCs w:val="20"/>
          <w:vertAlign w:val="subscript"/>
        </w:rPr>
        <w:t>y</w:t>
      </w:r>
      <w:r>
        <w:rPr>
          <w:rFonts w:cs="Times New Roman"/>
          <w:szCs w:val="20"/>
        </w:rPr>
        <w:t xml:space="preserve"> over the </w:t>
      </w:r>
      <w:r w:rsidR="009A19A7">
        <w:rPr>
          <w:rFonts w:cs="Times New Roman"/>
          <w:szCs w:val="20"/>
        </w:rPr>
        <w:t>most recent</w:t>
      </w:r>
      <w:r>
        <w:rPr>
          <w:rFonts w:cs="Times New Roman"/>
          <w:szCs w:val="20"/>
        </w:rPr>
        <w:t xml:space="preserve"> five years and a target level for </w:t>
      </w:r>
      <w:r>
        <w:rPr>
          <w:rFonts w:cs="Times New Roman"/>
          <w:szCs w:val="20"/>
        </w:rPr>
        <w:lastRenderedPageBreak/>
        <w:t xml:space="preserve">that index </w:t>
      </w:r>
      <w:r w:rsidRPr="009A19A7">
        <w:rPr>
          <w:rFonts w:cs="Times New Roman"/>
          <w:i/>
          <w:szCs w:val="20"/>
        </w:rPr>
        <w:t>J</w:t>
      </w:r>
      <w:r w:rsidRPr="009A19A7">
        <w:rPr>
          <w:rFonts w:cs="Times New Roman"/>
          <w:i/>
          <w:szCs w:val="20"/>
          <w:vertAlign w:val="subscript"/>
        </w:rPr>
        <w:t>targ</w:t>
      </w:r>
      <w:r>
        <w:rPr>
          <w:rFonts w:cs="Times New Roman"/>
          <w:szCs w:val="20"/>
        </w:rPr>
        <w:t xml:space="preserve">. </w:t>
      </w:r>
      <w:r w:rsidR="009A19A7">
        <w:rPr>
          <w:rFonts w:cs="Times New Roman"/>
          <w:szCs w:val="20"/>
        </w:rPr>
        <w:t xml:space="preserve">The MP either decreases the TAC by 10%, keeps the TAC the same, or increases the TAC by 10% depending on the ratio of the mean index </w:t>
      </w:r>
      <w:r w:rsidR="009A19A7" w:rsidRPr="009A19A7">
        <w:rPr>
          <w:rFonts w:cs="Times New Roman"/>
          <w:i/>
          <w:szCs w:val="20"/>
        </w:rPr>
        <w:t>J</w:t>
      </w:r>
      <w:r w:rsidR="009A19A7" w:rsidRPr="009A19A7">
        <w:rPr>
          <w:rFonts w:cs="Times New Roman"/>
          <w:i/>
          <w:szCs w:val="20"/>
          <w:vertAlign w:val="subscript"/>
        </w:rPr>
        <w:t>y</w:t>
      </w:r>
      <w:r w:rsidR="009A19A7">
        <w:rPr>
          <w:rFonts w:cs="Times New Roman"/>
          <w:szCs w:val="20"/>
        </w:rPr>
        <w:t xml:space="preserve"> to the target index </w:t>
      </w:r>
      <w:r w:rsidR="009A19A7" w:rsidRPr="009A19A7">
        <w:rPr>
          <w:rFonts w:cs="Times New Roman"/>
          <w:i/>
          <w:szCs w:val="20"/>
        </w:rPr>
        <w:t>J</w:t>
      </w:r>
      <w:r w:rsidR="009A19A7" w:rsidRPr="009A19A7">
        <w:rPr>
          <w:rFonts w:cs="Times New Roman"/>
          <w:i/>
          <w:szCs w:val="20"/>
          <w:vertAlign w:val="subscript"/>
        </w:rPr>
        <w:t>targ</w:t>
      </w:r>
      <w:r w:rsidR="009A19A7">
        <w:rPr>
          <w:rFonts w:cs="Times New Roman"/>
          <w:szCs w:val="20"/>
        </w:rPr>
        <w:t>:</w:t>
      </w:r>
    </w:p>
    <w:p w14:paraId="0C28D988" w14:textId="77777777" w:rsidR="009A19A7" w:rsidRPr="009A19A7" w:rsidRDefault="009A19A7" w:rsidP="006779D1">
      <w:pPr>
        <w:jc w:val="both"/>
        <w:rPr>
          <w:rFonts w:cs="Times New Roman"/>
          <w:szCs w:val="20"/>
        </w:rPr>
      </w:pPr>
    </w:p>
    <w:p w14:paraId="17639D57" w14:textId="0C11D874" w:rsidR="003B3A68" w:rsidRDefault="00056ED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686DC3B2" w:rsidR="007B470B" w:rsidRDefault="00056EDC"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sub>
                  </m:sSub>
                  <m:r>
                    <w:rPr>
                      <w:rFonts w:ascii="Cambria Math" w:hAnsi="Cambria Math" w:cs="Times New Roman"/>
                      <w:szCs w:val="20"/>
                    </w:rPr>
                    <m:t>&gt;1.4</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5D704DE9" w:rsidR="009A19A7" w:rsidRDefault="009A19A7" w:rsidP="006779D1">
      <w:pPr>
        <w:jc w:val="both"/>
        <w:rPr>
          <w:rFonts w:cs="Times New Roman"/>
          <w:szCs w:val="20"/>
        </w:rPr>
      </w:pPr>
      <w:r>
        <w:rPr>
          <w:rFonts w:cs="Times New Roman"/>
          <w:szCs w:val="20"/>
        </w:rPr>
        <w:t xml:space="preserve">EMP2 is somewhat more complex and provides TAC adjustment accounting for both the ratio of the current index to the target index </w:t>
      </w:r>
      <w:r w:rsidRPr="009A19A7">
        <w:rPr>
          <w:rFonts w:cs="Times New Roman"/>
          <w:i/>
          <w:szCs w:val="20"/>
        </w:rPr>
        <w:t>J</w:t>
      </w:r>
      <w:r w:rsidRPr="009A19A7">
        <w:rPr>
          <w:rFonts w:cs="Times New Roman"/>
          <w:i/>
          <w:szCs w:val="20"/>
          <w:vertAlign w:val="subscript"/>
        </w:rPr>
        <w:t>ratio</w:t>
      </w:r>
      <w:r>
        <w:rPr>
          <w:rFonts w:cs="Times New Roman"/>
          <w:szCs w:val="20"/>
        </w:rPr>
        <w:t xml:space="preserve">, but also </w:t>
      </w:r>
      <w:r w:rsidR="002F298D">
        <w:rPr>
          <w:rFonts w:cs="Times New Roman"/>
          <w:szCs w:val="20"/>
        </w:rPr>
        <w:t>its</w:t>
      </w:r>
      <w:r>
        <w:rPr>
          <w:rFonts w:cs="Times New Roman"/>
          <w:szCs w:val="20"/>
        </w:rPr>
        <w:t xml:space="preserv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64230903" w:rsidR="006779D1" w:rsidRPr="004D7EC4" w:rsidRDefault="000A5361" w:rsidP="006779D1">
      <w:pPr>
        <w:jc w:val="both"/>
        <w:rPr>
          <w:rFonts w:cs="Times New Roman"/>
          <w:szCs w:val="20"/>
        </w:rPr>
      </w:pPr>
      <w:r w:rsidRPr="009A19A7">
        <w:rPr>
          <w:rFonts w:cs="Times New Roman"/>
          <w:position w:val="-14"/>
          <w:szCs w:val="20"/>
        </w:rPr>
        <w:object w:dxaOrig="4860"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7.25pt" o:ole="" fillcolor="window">
            <v:imagedata r:id="rId8" o:title=""/>
          </v:shape>
          <o:OLEObject Type="Embed" ProgID="Equation.3" ShapeID="_x0000_i1025" DrawAspect="Content" ObjectID="_1567618943" r:id="rId9"/>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2FC71FB3" w14:textId="77777777" w:rsidR="000A5361" w:rsidRDefault="000A5361" w:rsidP="006779D1">
      <w:pPr>
        <w:jc w:val="both"/>
        <w:rPr>
          <w:rFonts w:cs="Times New Roman"/>
          <w:szCs w:val="20"/>
        </w:rPr>
      </w:pP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0" o:title=""/>
          </v:shape>
          <o:OLEObject Type="Embed" ProgID="Equation.3" ShapeID="_x0000_i1026" DrawAspect="Content" ObjectID="_1567618944" r:id="rId11"/>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5B6B3327"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3pt;height:15pt" o:ole="" fillcolor="window">
            <v:imagedata r:id="rId12" o:title=""/>
          </v:shape>
          <o:OLEObject Type="Embed" ProgID="Equation.3" ShapeID="_x0000_i1027" DrawAspect="Content" ObjectID="_1567618945" r:id="rId13"/>
        </w:object>
      </w:r>
      <w:r>
        <w:rPr>
          <w:rFonts w:cs="Times New Roman"/>
          <w:szCs w:val="20"/>
        </w:rPr>
        <w:t>,</w:t>
      </w:r>
      <w:r w:rsidRPr="001739DA">
        <w:rPr>
          <w:rFonts w:cs="Times New Roman"/>
          <w:position w:val="-12"/>
          <w:szCs w:val="20"/>
        </w:rPr>
        <w:object w:dxaOrig="660" w:dyaOrig="320" w14:anchorId="0F79FF07">
          <v:shape id="_x0000_i1028" type="#_x0000_t75" style="width:33.75pt;height:15pt" o:ole="" fillcolor="window">
            <v:imagedata r:id="rId14" o:title=""/>
          </v:shape>
          <o:OLEObject Type="Embed" ProgID="Equation.3" ShapeID="_x0000_i1028" DrawAspect="Content" ObjectID="_1567618946" r:id="rId15"/>
        </w:object>
      </w:r>
      <w:r>
        <w:rPr>
          <w:rFonts w:cs="Times New Roman"/>
          <w:szCs w:val="20"/>
        </w:rPr>
        <w:t xml:space="preserve"> control parameters </w:t>
      </w:r>
    </w:p>
    <w:p w14:paraId="2A63ECB6" w14:textId="77777777" w:rsidR="009A19A7" w:rsidRDefault="009A19A7" w:rsidP="006779D1">
      <w:pPr>
        <w:jc w:val="both"/>
        <w:rPr>
          <w:rFonts w:cs="Times New Roman"/>
          <w:szCs w:val="20"/>
        </w:rPr>
      </w:pPr>
    </w:p>
    <w:p w14:paraId="784B35B0" w14:textId="681A7755" w:rsidR="006779D1" w:rsidRDefault="009A19A7" w:rsidP="006779D1">
      <w:pPr>
        <w:jc w:val="both"/>
        <w:rPr>
          <w:rFonts w:cs="Times New Roman"/>
          <w:szCs w:val="20"/>
        </w:rPr>
      </w:pPr>
      <w:r>
        <w:rPr>
          <w:rFonts w:cs="Times New Roman"/>
          <w:szCs w:val="20"/>
        </w:rPr>
        <w:t xml:space="preserve">Similarly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4BED4BD7" w:rsidR="00217076" w:rsidRDefault="00217076" w:rsidP="00217076">
      <w:pPr>
        <w:ind w:hanging="11"/>
        <w:jc w:val="both"/>
        <w:rPr>
          <w:rFonts w:cs="Times New Roman"/>
          <w:szCs w:val="20"/>
        </w:rPr>
      </w:pPr>
      <w:r>
        <w:rPr>
          <w:rFonts w:cs="Times New Roman"/>
          <w:szCs w:val="20"/>
        </w:rPr>
        <w:t>For these examples, the Japanese Longline index for the North East Atlantic (JPLL_NEAtl2) was used for setting TACs for the eastern area</w:t>
      </w:r>
      <w:r w:rsidR="00B67319">
        <w:rPr>
          <w:rFonts w:cs="Times New Roman"/>
          <w:szCs w:val="20"/>
        </w:rPr>
        <w:t>,</w:t>
      </w:r>
      <w:r>
        <w:rPr>
          <w:rFonts w:cs="Times New Roman"/>
          <w:szCs w:val="20"/>
        </w:rPr>
        <w:t xml:space="preserve"> and the Gulf of Mexico Larval Survey (GOM_LAR_SUV) for setting TACs in the </w:t>
      </w:r>
      <w:r w:rsidR="00B67319">
        <w:rPr>
          <w:rFonts w:cs="Times New Roman"/>
          <w:szCs w:val="20"/>
        </w:rPr>
        <w:t>w</w:t>
      </w:r>
      <w:r>
        <w:rPr>
          <w:rFonts w:cs="Times New Roman"/>
          <w:szCs w:val="20"/>
        </w:rPr>
        <w:t xml:space="preserve">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Values were chosen for the target index levels and up/down control parameters to attempt to achieve an appropriate trade-off amongst performance statistics for conflicting objectives (such as high catches and low risk of unintended resource depletion).</w:t>
      </w:r>
    </w:p>
    <w:p w14:paraId="33A7EA46" w14:textId="77777777" w:rsidR="00217076" w:rsidRPr="009F5F6A" w:rsidRDefault="00217076" w:rsidP="006779D1">
      <w:pPr>
        <w:jc w:val="both"/>
        <w:rPr>
          <w:rFonts w:cs="Times New Roman"/>
          <w:b/>
          <w:i/>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698347F3" w:rsidR="00910F3C" w:rsidRDefault="00910F3C" w:rsidP="006779D1">
      <w:pPr>
        <w:jc w:val="both"/>
        <w:rPr>
          <w:rFonts w:cs="Times New Roman"/>
          <w:szCs w:val="20"/>
        </w:rPr>
      </w:pPr>
      <w:r>
        <w:rPr>
          <w:rFonts w:cs="Times New Roman"/>
          <w:szCs w:val="20"/>
        </w:rPr>
        <w:t xml:space="preserve">Four other management procedures were evaluated to frame the performance of the example management procedures. These included four constant catch MPs that </w:t>
      </w:r>
      <w:r w:rsidR="00B67319">
        <w:rPr>
          <w:rFonts w:cs="Times New Roman"/>
          <w:szCs w:val="20"/>
        </w:rPr>
        <w:t>specified</w:t>
      </w:r>
      <w:r>
        <w:rPr>
          <w:rFonts w:cs="Times New Roman"/>
          <w:szCs w:val="20"/>
        </w:rPr>
        <w:t xml:space="preserve"> zero catches (ZeroC), </w:t>
      </w:r>
      <w:r w:rsidR="00B67319">
        <w:rPr>
          <w:rFonts w:cs="Times New Roman"/>
          <w:szCs w:val="20"/>
        </w:rPr>
        <w:t xml:space="preserve">or </w:t>
      </w:r>
      <w:r>
        <w:rPr>
          <w:rFonts w:cs="Times New Roman"/>
          <w:szCs w:val="20"/>
        </w:rPr>
        <w:t xml:space="preserve">50%, 100% and 150% of current catches (CurC50, CurC100, CurC150, respectively). </w:t>
      </w:r>
    </w:p>
    <w:p w14:paraId="515AAC21" w14:textId="77777777" w:rsidR="00910F3C" w:rsidRPr="00910F3C" w:rsidRDefault="00910F3C" w:rsidP="006779D1">
      <w:pPr>
        <w:jc w:val="both"/>
        <w:rPr>
          <w:rFonts w:cs="Times New Roman"/>
          <w:szCs w:val="20"/>
        </w:rPr>
      </w:pPr>
    </w:p>
    <w:p w14:paraId="7DA0B44D" w14:textId="65C93F03" w:rsidR="00B67319" w:rsidRDefault="00B67319">
      <w:pPr>
        <w:spacing w:after="200" w:line="276" w:lineRule="auto"/>
        <w:rPr>
          <w:rFonts w:cs="Times New Roman"/>
          <w:b/>
          <w:i/>
          <w:szCs w:val="20"/>
        </w:rPr>
      </w:pPr>
      <w:r>
        <w:rPr>
          <w:rFonts w:cs="Times New Roman"/>
          <w:b/>
          <w:i/>
          <w:szCs w:val="20"/>
        </w:rPr>
        <w:br w:type="page"/>
      </w:r>
    </w:p>
    <w:p w14:paraId="74834D00"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2A118B66" w14:textId="77777777" w:rsidR="00DD5DC1" w:rsidRDefault="00DD5DC1" w:rsidP="006779D1">
      <w:pPr>
        <w:jc w:val="both"/>
        <w:rPr>
          <w:rFonts w:cs="Times New Roman"/>
          <w:szCs w:val="20"/>
        </w:rPr>
      </w:pPr>
    </w:p>
    <w:p w14:paraId="424189A5" w14:textId="77777777" w:rsidR="006779D1" w:rsidRPr="004D7EC4" w:rsidRDefault="006779D1"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5CDB7603" w14:textId="77777777" w:rsidR="00561AFC" w:rsidRDefault="00561AFC" w:rsidP="00561AFC"/>
    <w:p w14:paraId="5AA9680C" w14:textId="77777777" w:rsidR="00910F3C" w:rsidRDefault="00910F3C" w:rsidP="00561AFC">
      <w:pPr>
        <w:rPr>
          <w:b/>
        </w:rPr>
      </w:pPr>
    </w:p>
    <w:p w14:paraId="300971B9" w14:textId="777FF420" w:rsidR="00910F3C" w:rsidRPr="00910F3C" w:rsidRDefault="00910F3C" w:rsidP="00910F3C">
      <w:pPr>
        <w:shd w:val="clear" w:color="auto" w:fill="FFFF00"/>
      </w:pPr>
      <w:r w:rsidRPr="00910F3C">
        <w:t>&lt; an example interpretation of metrics, trade-offs and projections&gt;</w:t>
      </w:r>
    </w:p>
    <w:p w14:paraId="755C861E" w14:textId="77777777" w:rsidR="00910F3C" w:rsidRDefault="00910F3C" w:rsidP="00561AFC">
      <w:pPr>
        <w:rPr>
          <w:b/>
        </w:rPr>
      </w:pPr>
    </w:p>
    <w:p w14:paraId="1FE1D90B" w14:textId="77777777" w:rsidR="00E65A38" w:rsidRDefault="00E65A38" w:rsidP="00BE1E57">
      <w:pPr>
        <w:jc w:val="both"/>
      </w:pPr>
    </w:p>
    <w:p w14:paraId="3CF2DFAB" w14:textId="77777777" w:rsidR="00E65A38" w:rsidRDefault="00E65A38" w:rsidP="00BE1E57">
      <w:pPr>
        <w:jc w:val="both"/>
      </w:pPr>
    </w:p>
    <w:p w14:paraId="01337974" w14:textId="77777777" w:rsidR="00126E53" w:rsidRDefault="00126E53"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D1915A7" w14:textId="77777777" w:rsidR="00247470" w:rsidRDefault="00247470" w:rsidP="00D35A60"/>
    <w:p w14:paraId="671ECA9C" w14:textId="14907674" w:rsidR="00910F3C" w:rsidRPr="00910F3C" w:rsidRDefault="00910F3C" w:rsidP="00D35A60">
      <w:pPr>
        <w:rPr>
          <w:highlight w:val="yellow"/>
        </w:rPr>
      </w:pPr>
      <w:r w:rsidRPr="00910F3C">
        <w:rPr>
          <w:highlight w:val="yellow"/>
        </w:rPr>
        <w:t>&lt; MP design – other options &gt;</w:t>
      </w:r>
    </w:p>
    <w:p w14:paraId="457B227B" w14:textId="77777777" w:rsidR="00910F3C" w:rsidRPr="00910F3C" w:rsidRDefault="00910F3C" w:rsidP="00D35A60">
      <w:pPr>
        <w:rPr>
          <w:highlight w:val="yellow"/>
        </w:rPr>
      </w:pPr>
    </w:p>
    <w:p w14:paraId="51D06F5A" w14:textId="42088E17" w:rsidR="00910F3C" w:rsidRPr="00910F3C" w:rsidRDefault="00910F3C" w:rsidP="00D35A60">
      <w:pPr>
        <w:rPr>
          <w:highlight w:val="yellow"/>
        </w:rPr>
      </w:pPr>
      <w:r w:rsidRPr="00910F3C">
        <w:rPr>
          <w:highlight w:val="yellow"/>
        </w:rPr>
        <w:t>&lt; Stakeholder participation &gt;</w:t>
      </w:r>
    </w:p>
    <w:p w14:paraId="79EE6980" w14:textId="77777777" w:rsidR="00910F3C" w:rsidRPr="00910F3C" w:rsidRDefault="00910F3C" w:rsidP="00D35A60">
      <w:pPr>
        <w:rPr>
          <w:highlight w:val="yellow"/>
        </w:rPr>
      </w:pPr>
    </w:p>
    <w:p w14:paraId="4A5254E7" w14:textId="6AC79BCF" w:rsidR="00910F3C" w:rsidRPr="00910F3C" w:rsidRDefault="00910F3C" w:rsidP="00D35A60">
      <w:pPr>
        <w:rPr>
          <w:highlight w:val="yellow"/>
        </w:rPr>
      </w:pPr>
      <w:r w:rsidRPr="00910F3C">
        <w:rPr>
          <w:highlight w:val="yellow"/>
        </w:rPr>
        <w:t>&lt; Other MP processes &gt;</w:t>
      </w:r>
    </w:p>
    <w:p w14:paraId="1124DB86" w14:textId="77777777" w:rsidR="00910F3C" w:rsidRPr="00910F3C" w:rsidRDefault="00910F3C" w:rsidP="00D35A60">
      <w:pPr>
        <w:rPr>
          <w:highlight w:val="yellow"/>
        </w:rPr>
      </w:pPr>
    </w:p>
    <w:p w14:paraId="1FE68F58" w14:textId="11FB53E6" w:rsidR="00910F3C" w:rsidRDefault="00910F3C" w:rsidP="00D35A60">
      <w:r w:rsidRPr="00910F3C">
        <w:rPr>
          <w:highlight w:val="yellow"/>
        </w:rPr>
        <w:t>&lt; R package makes this easy (reference to the third paper) &gt;</w:t>
      </w:r>
    </w:p>
    <w:p w14:paraId="6B15E175" w14:textId="77777777" w:rsidR="00910F3C" w:rsidRDefault="00910F3C" w:rsidP="00D35A60"/>
    <w:p w14:paraId="14C8E463" w14:textId="77777777" w:rsidR="00910F3C" w:rsidRDefault="00910F3C" w:rsidP="00D35A60"/>
    <w:p w14:paraId="444CBAFE" w14:textId="77777777" w:rsidR="00910F3C" w:rsidRDefault="00910F3C" w:rsidP="00D35A60"/>
    <w:p w14:paraId="4EAE804F" w14:textId="77777777" w:rsidR="00910F3C" w:rsidRDefault="00910F3C"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Kell, L., Butterworth, D., Lauretta, M. and Kitakado,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Kell, L. 2015b. A summary of data to inform operating models in management strategy evaluation of Atlantic bluefin tuna. ICCAT SCRS/2015/180. </w:t>
      </w:r>
    </w:p>
    <w:p w14:paraId="0D656154" w14:textId="6D55C849" w:rsidR="004E1E8D" w:rsidRPr="006779D1" w:rsidRDefault="004E1E8D" w:rsidP="004E1E8D">
      <w:pPr>
        <w:spacing w:afterLines="40" w:after="96"/>
        <w:ind w:left="425" w:right="-11" w:hanging="425"/>
        <w:jc w:val="both"/>
        <w:rPr>
          <w:highlight w:val="yellow"/>
          <w:lang w:val="en-US"/>
        </w:rPr>
      </w:pPr>
      <w:r w:rsidRPr="006779D1">
        <w:rPr>
          <w:highlight w:val="yellow"/>
          <w:lang w:val="en-US"/>
        </w:rPr>
        <w:t xml:space="preserve">CMG. 2017. Specifications for MSE trials for bluefin tuna in the North Atlantic. GBYP Core Modelling Group. </w:t>
      </w:r>
      <w:r w:rsidR="001F274F" w:rsidRPr="006779D1">
        <w:rPr>
          <w:highlight w:val="yellow"/>
        </w:rPr>
        <w:t xml:space="preserve">ICCAT Atlantic Wide Research Programme for Bluefin Tuna. </w:t>
      </w:r>
      <w:r w:rsidRPr="006779D1">
        <w:rPr>
          <w:highlight w:val="yellow"/>
          <w:lang w:val="en-US"/>
        </w:rPr>
        <w:t>Available at: [accessed September 2017]</w:t>
      </w:r>
    </w:p>
    <w:p w14:paraId="1BC1584C" w14:textId="0D97641E" w:rsidR="002848B6" w:rsidRPr="006779D1" w:rsidRDefault="002848B6" w:rsidP="004E1E8D">
      <w:pPr>
        <w:spacing w:afterLines="40" w:after="96"/>
        <w:ind w:left="425" w:right="-11" w:hanging="425"/>
        <w:jc w:val="both"/>
        <w:rPr>
          <w:highlight w:val="yellow"/>
          <w:lang w:val="en-US"/>
        </w:rPr>
      </w:pPr>
      <w:r w:rsidRPr="006779D1">
        <w:rPr>
          <w:highlight w:val="yellow"/>
          <w:lang w:val="en-US"/>
        </w:rPr>
        <w:t xml:space="preserve">GBYP. 2017a. ICCAT Atlantic wide research programme for Bluefin Tuna. Available online at: http://www.iccat.int/GBYP/en/index.htm [accessed </w:t>
      </w:r>
      <w:r w:rsidRPr="006779D1">
        <w:rPr>
          <w:highlight w:val="yellow"/>
        </w:rPr>
        <w:t>September 2017</w:t>
      </w:r>
      <w:r w:rsidRPr="006779D1">
        <w:rPr>
          <w:highlight w:val="yellow"/>
          <w:lang w:val="en-US"/>
        </w:rPr>
        <w:t>]</w:t>
      </w:r>
    </w:p>
    <w:p w14:paraId="1F835BCC" w14:textId="77AF5892" w:rsidR="004E1E8D" w:rsidRPr="006779D1" w:rsidRDefault="001F274F" w:rsidP="004E1E8D">
      <w:pPr>
        <w:spacing w:afterLines="40" w:after="96"/>
        <w:ind w:left="425" w:right="-11" w:hanging="425"/>
        <w:jc w:val="both"/>
        <w:rPr>
          <w:highlight w:val="yellow"/>
          <w:lang w:val="en-US"/>
        </w:rPr>
      </w:pPr>
      <w:r w:rsidRPr="006779D1">
        <w:rPr>
          <w:highlight w:val="yellow"/>
          <w:lang w:val="en-US"/>
        </w:rPr>
        <w:t>GBYP. 2017</w:t>
      </w:r>
      <w:r w:rsidR="002848B6" w:rsidRPr="006779D1">
        <w:rPr>
          <w:highlight w:val="yellow"/>
          <w:lang w:val="en-US"/>
        </w:rPr>
        <w:t>b</w:t>
      </w:r>
      <w:r w:rsidRPr="006779D1">
        <w:rPr>
          <w:highlight w:val="yellow"/>
          <w:lang w:val="en-US"/>
        </w:rPr>
        <w:t xml:space="preserve">. Data to inform operating models for North Atlantic bluefin tuna. </w:t>
      </w:r>
      <w:r w:rsidRPr="006779D1">
        <w:rPr>
          <w:highlight w:val="yellow"/>
        </w:rPr>
        <w:t>ICCAT Atlantic Wide Research Programme for Bluefin Tuna. Available at: [accessed September 2017]</w:t>
      </w:r>
    </w:p>
    <w:p w14:paraId="4D068BFA" w14:textId="447ADA6B" w:rsidR="0000387F" w:rsidRPr="006779D1" w:rsidRDefault="004E1E8D" w:rsidP="004E1E8D">
      <w:pPr>
        <w:spacing w:afterLines="40" w:after="96"/>
        <w:ind w:left="425" w:right="-11" w:hanging="425"/>
        <w:jc w:val="both"/>
        <w:rPr>
          <w:highlight w:val="yellow"/>
          <w:lang w:val="en-US"/>
        </w:rPr>
      </w:pPr>
      <w:r w:rsidRPr="006779D1">
        <w:rPr>
          <w:highlight w:val="yellow"/>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D4A9BA4" w:rsidR="001F274F" w:rsidRDefault="001F274F" w:rsidP="004E1E8D">
      <w:pPr>
        <w:spacing w:afterLines="40" w:after="96"/>
        <w:ind w:left="425" w:right="-11" w:hanging="425"/>
        <w:jc w:val="both"/>
        <w:rPr>
          <w:lang w:val="en-US"/>
        </w:rPr>
      </w:pPr>
      <w:r w:rsidRPr="006779D1">
        <w:rPr>
          <w:highlight w:val="yellow"/>
          <w:lang w:val="en-US"/>
        </w:rPr>
        <w:t xml:space="preserve">Punt, A.E., Butterworth, D.S., de Moor, C.L., De Oliveira, J.A.A., Haddon, M., 2016. Management strategy evaluation: best practices. Fish Fish. 17, 303–334, </w:t>
      </w:r>
      <w:hyperlink r:id="rId16" w:history="1">
        <w:r w:rsidR="006779D1" w:rsidRPr="006779D1">
          <w:rPr>
            <w:rStyle w:val="Hyperlink"/>
            <w:highlight w:val="yellow"/>
            <w:lang w:val="en-US"/>
          </w:rPr>
          <w:t>http://dx.doi.org/10.1111/faf.12104</w:t>
        </w:r>
      </w:hyperlink>
      <w:r w:rsidRPr="006779D1">
        <w:rPr>
          <w:highlight w:val="yellow"/>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r>
        <w:rPr>
          <w:lang w:val="en-US"/>
        </w:rPr>
        <w:lastRenderedPageBreak/>
        <w:t xml:space="preserve">Radermeyer,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351AB586" w14:textId="77777777" w:rsidR="000A5361" w:rsidRDefault="000A5361" w:rsidP="00113064">
      <w:pPr>
        <w:spacing w:afterLines="40" w:after="96"/>
        <w:ind w:right="-11"/>
        <w:rPr>
          <w:rFonts w:eastAsiaTheme="majorEastAsia" w:cstheme="majorBidi"/>
          <w:b/>
          <w:bCs/>
          <w:szCs w:val="26"/>
        </w:rPr>
      </w:pPr>
    </w:p>
    <w:p w14:paraId="6396C977" w14:textId="3E80E07E" w:rsidR="00DB4153" w:rsidRDefault="000A5361" w:rsidP="00113064">
      <w:pPr>
        <w:spacing w:afterLines="40" w:after="96"/>
        <w:ind w:right="-11"/>
        <w:rPr>
          <w:rFonts w:eastAsiaTheme="majorEastAsia" w:cstheme="majorBidi"/>
          <w:b/>
          <w:bCs/>
          <w:szCs w:val="26"/>
        </w:rPr>
      </w:pPr>
      <w:r>
        <w:rPr>
          <w:rFonts w:eastAsiaTheme="majorEastAsia" w:cstheme="majorBidi"/>
          <w:b/>
          <w:bCs/>
          <w:szCs w:val="26"/>
        </w:rPr>
        <w:t>Tables</w:t>
      </w:r>
    </w:p>
    <w:p w14:paraId="4EF595CE" w14:textId="77777777" w:rsidR="000A5361" w:rsidRDefault="000A5361" w:rsidP="00113064">
      <w:pPr>
        <w:spacing w:afterLines="40" w:after="96"/>
        <w:ind w:right="-11"/>
        <w:rPr>
          <w:rFonts w:eastAsiaTheme="majorEastAsia" w:cstheme="majorBidi"/>
          <w:b/>
          <w:bCs/>
          <w:szCs w:val="26"/>
        </w:rPr>
      </w:pPr>
    </w:p>
    <w:p w14:paraId="05CED2C3" w14:textId="77777777" w:rsidR="000A5361" w:rsidRDefault="000A5361" w:rsidP="000A536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0A5361" w:rsidRPr="00E62CBF" w14:paraId="77704EA6" w14:textId="77777777" w:rsidTr="00AF4D00">
        <w:trPr>
          <w:trHeight w:val="336"/>
        </w:trPr>
        <w:tc>
          <w:tcPr>
            <w:tcW w:w="5149" w:type="dxa"/>
            <w:tcBorders>
              <w:top w:val="single" w:sz="4" w:space="0" w:color="auto"/>
              <w:left w:val="nil"/>
              <w:bottom w:val="single" w:sz="4" w:space="0" w:color="auto"/>
              <w:right w:val="nil"/>
            </w:tcBorders>
            <w:shd w:val="clear" w:color="auto" w:fill="auto"/>
            <w:vAlign w:val="center"/>
            <w:hideMark/>
          </w:tcPr>
          <w:p w14:paraId="6A78266E" w14:textId="77777777" w:rsidR="000A5361" w:rsidRPr="00E62CBF" w:rsidRDefault="000A5361" w:rsidP="00AF4D00">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1E672E84" w14:textId="77777777" w:rsidR="000A5361" w:rsidRPr="00E62CBF" w:rsidRDefault="000A5361" w:rsidP="00AF4D00">
            <w:pPr>
              <w:jc w:val="center"/>
              <w:rPr>
                <w:rFonts w:eastAsia="Times New Roman" w:cs="Times New Roman"/>
                <w:color w:val="000000"/>
                <w:lang w:val="en-US"/>
              </w:rPr>
            </w:pPr>
            <w:r>
              <w:rPr>
                <w:rFonts w:eastAsia="Times New Roman" w:cs="Times New Roman"/>
                <w:color w:val="000000"/>
                <w:lang w:val="en-US"/>
              </w:rPr>
              <w:t>Value</w:t>
            </w:r>
          </w:p>
        </w:tc>
      </w:tr>
      <w:tr w:rsidR="000A5361" w:rsidRPr="00E62CBF" w14:paraId="3DE851D4" w14:textId="77777777" w:rsidTr="00AF4D00">
        <w:trPr>
          <w:trHeight w:val="324"/>
        </w:trPr>
        <w:tc>
          <w:tcPr>
            <w:tcW w:w="5149" w:type="dxa"/>
            <w:tcBorders>
              <w:top w:val="nil"/>
              <w:left w:val="nil"/>
              <w:bottom w:val="nil"/>
              <w:right w:val="nil"/>
            </w:tcBorders>
            <w:shd w:val="clear" w:color="auto" w:fill="auto"/>
            <w:noWrap/>
            <w:vAlign w:val="center"/>
            <w:hideMark/>
          </w:tcPr>
          <w:p w14:paraId="2A862833" w14:textId="77777777" w:rsidR="000A5361" w:rsidRPr="00E62CBF" w:rsidRDefault="000A5361" w:rsidP="00AF4D00">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77C0E399" w14:textId="77777777" w:rsidR="000A5361" w:rsidRPr="00E62CBF" w:rsidRDefault="000A5361" w:rsidP="00AF4D00">
            <w:pPr>
              <w:jc w:val="center"/>
              <w:rPr>
                <w:rFonts w:eastAsia="Times New Roman" w:cs="Times New Roman"/>
                <w:color w:val="000000"/>
                <w:lang w:val="en-US"/>
              </w:rPr>
            </w:pPr>
            <w:r w:rsidRPr="00E62CBF">
              <w:rPr>
                <w:rFonts w:eastAsia="Times New Roman" w:cs="Times New Roman"/>
                <w:color w:val="000000"/>
                <w:lang w:val="en-US"/>
              </w:rPr>
              <w:t>0.0</w:t>
            </w:r>
            <w:r>
              <w:rPr>
                <w:rFonts w:eastAsia="Times New Roman" w:cs="Times New Roman"/>
                <w:color w:val="000000"/>
                <w:lang w:val="en-US"/>
              </w:rPr>
              <w:t>5</w:t>
            </w:r>
          </w:p>
        </w:tc>
      </w:tr>
      <w:tr w:rsidR="000A5361" w:rsidRPr="00E62CBF" w14:paraId="3240CC02" w14:textId="77777777" w:rsidTr="00AF4D00">
        <w:trPr>
          <w:trHeight w:val="324"/>
        </w:trPr>
        <w:tc>
          <w:tcPr>
            <w:tcW w:w="5149" w:type="dxa"/>
            <w:tcBorders>
              <w:top w:val="nil"/>
              <w:left w:val="nil"/>
              <w:bottom w:val="nil"/>
              <w:right w:val="nil"/>
            </w:tcBorders>
            <w:shd w:val="clear" w:color="auto" w:fill="auto"/>
            <w:noWrap/>
            <w:vAlign w:val="center"/>
            <w:hideMark/>
          </w:tcPr>
          <w:p w14:paraId="14980590" w14:textId="77777777" w:rsidR="000A5361" w:rsidRPr="00E62CBF" w:rsidRDefault="000A5361" w:rsidP="00AF4D00">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71A2D18" w14:textId="77777777" w:rsidR="000A5361" w:rsidRPr="00E62CBF" w:rsidRDefault="000A5361" w:rsidP="00AF4D00">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7F1FCEAE" w14:textId="77777777" w:rsidTr="00AF4D00">
        <w:trPr>
          <w:trHeight w:val="324"/>
        </w:trPr>
        <w:tc>
          <w:tcPr>
            <w:tcW w:w="5149" w:type="dxa"/>
            <w:tcBorders>
              <w:top w:val="nil"/>
              <w:left w:val="nil"/>
              <w:bottom w:val="nil"/>
              <w:right w:val="nil"/>
            </w:tcBorders>
            <w:shd w:val="clear" w:color="auto" w:fill="auto"/>
            <w:noWrap/>
            <w:vAlign w:val="center"/>
            <w:hideMark/>
          </w:tcPr>
          <w:p w14:paraId="7ADF3DD8" w14:textId="77777777" w:rsidR="000A5361" w:rsidRPr="00E62CBF" w:rsidRDefault="000A5361" w:rsidP="00AF4D00">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61546E7E" w14:textId="77777777" w:rsidR="000A5361" w:rsidRPr="00E62CBF" w:rsidRDefault="000A5361" w:rsidP="00AF4D00">
            <w:pPr>
              <w:jc w:val="center"/>
              <w:rPr>
                <w:rFonts w:eastAsia="Times New Roman" w:cs="Times New Roman"/>
                <w:color w:val="000000"/>
                <w:lang w:val="en-US"/>
              </w:rPr>
            </w:pPr>
            <w:r>
              <w:rPr>
                <w:rFonts w:eastAsia="Times New Roman" w:cs="Times New Roman"/>
                <w:color w:val="000000"/>
                <w:lang w:val="en-US"/>
              </w:rPr>
              <w:t>0.05</w:t>
            </w:r>
          </w:p>
        </w:tc>
      </w:tr>
      <w:tr w:rsidR="000A5361" w:rsidRPr="00E62CBF" w14:paraId="54A4AA15" w14:textId="77777777" w:rsidTr="00AF4D00">
        <w:trPr>
          <w:trHeight w:val="324"/>
        </w:trPr>
        <w:tc>
          <w:tcPr>
            <w:tcW w:w="5149" w:type="dxa"/>
            <w:tcBorders>
              <w:top w:val="nil"/>
              <w:left w:val="nil"/>
              <w:bottom w:val="nil"/>
              <w:right w:val="nil"/>
            </w:tcBorders>
            <w:shd w:val="clear" w:color="auto" w:fill="auto"/>
            <w:noWrap/>
            <w:vAlign w:val="center"/>
            <w:hideMark/>
          </w:tcPr>
          <w:p w14:paraId="0248F388" w14:textId="77777777" w:rsidR="000A5361" w:rsidRPr="00E62CBF" w:rsidRDefault="000A5361" w:rsidP="00AF4D00">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43B367DF" w14:textId="77777777" w:rsidR="000A5361" w:rsidRPr="00E62CBF" w:rsidRDefault="000A5361" w:rsidP="00AF4D00">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0FF1D7AF" w14:textId="77777777" w:rsidTr="00AF4D00">
        <w:trPr>
          <w:trHeight w:val="324"/>
        </w:trPr>
        <w:tc>
          <w:tcPr>
            <w:tcW w:w="5149" w:type="dxa"/>
            <w:tcBorders>
              <w:top w:val="nil"/>
              <w:left w:val="nil"/>
              <w:bottom w:val="nil"/>
              <w:right w:val="nil"/>
            </w:tcBorders>
            <w:shd w:val="clear" w:color="auto" w:fill="auto"/>
            <w:noWrap/>
            <w:vAlign w:val="center"/>
            <w:hideMark/>
          </w:tcPr>
          <w:p w14:paraId="4C1DD0D4" w14:textId="77777777" w:rsidR="000A5361" w:rsidRPr="00E62CBF" w:rsidRDefault="000A5361" w:rsidP="00AF4D00">
            <w:pPr>
              <w:rPr>
                <w:rFonts w:eastAsia="Times New Roman" w:cs="Times New Roman"/>
                <w:color w:val="000000"/>
                <w:lang w:val="en-US"/>
              </w:rPr>
            </w:pPr>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r w:rsidRPr="00E62CBF">
              <w:rPr>
                <w:rFonts w:eastAsia="Times New Roman" w:cs="Times New Roman"/>
                <w:color w:val="000000"/>
                <w:lang w:val="en-US"/>
              </w:rPr>
              <w:t xml:space="preserve"> </w:t>
            </w:r>
            <w:r>
              <w:rPr>
                <w:rFonts w:eastAsia="Times New Roman" w:cs="Times New Roman"/>
                <w:color w:val="000000"/>
                <w:lang w:val="en-US"/>
              </w:rPr>
              <w:t>-</w:t>
            </w:r>
            <w:r w:rsidRPr="00E62CBF">
              <w:rPr>
                <w:rFonts w:eastAsia="Times New Roman" w:cs="Times New Roman"/>
                <w:color w:val="000000"/>
                <w:lang w:val="en-US"/>
              </w:rPr>
              <w:t>JPLL_NEA</w:t>
            </w:r>
            <w:r>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2EE12FC1" w14:textId="77777777" w:rsidR="000A5361" w:rsidRPr="00E62CBF" w:rsidRDefault="000A5361" w:rsidP="00AF4D00">
            <w:pPr>
              <w:jc w:val="center"/>
              <w:rPr>
                <w:rFonts w:eastAsia="Times New Roman" w:cs="Times New Roman"/>
                <w:color w:val="000000"/>
                <w:lang w:val="en-US"/>
              </w:rPr>
            </w:pPr>
            <w:r>
              <w:rPr>
                <w:rFonts w:eastAsia="Times New Roman" w:cs="Times New Roman"/>
                <w:color w:val="000000"/>
                <w:lang w:val="en-US"/>
              </w:rPr>
              <w:t>4.8</w:t>
            </w:r>
          </w:p>
        </w:tc>
      </w:tr>
      <w:tr w:rsidR="000A5361" w:rsidRPr="00E62CBF" w14:paraId="206FC4EC" w14:textId="77777777" w:rsidTr="00AF4D00">
        <w:trPr>
          <w:trHeight w:val="324"/>
        </w:trPr>
        <w:tc>
          <w:tcPr>
            <w:tcW w:w="5149" w:type="dxa"/>
            <w:tcBorders>
              <w:top w:val="nil"/>
              <w:left w:val="nil"/>
              <w:bottom w:val="single" w:sz="4" w:space="0" w:color="auto"/>
              <w:right w:val="nil"/>
            </w:tcBorders>
            <w:shd w:val="clear" w:color="auto" w:fill="auto"/>
            <w:noWrap/>
            <w:vAlign w:val="center"/>
            <w:hideMark/>
          </w:tcPr>
          <w:p w14:paraId="4BEBFC83" w14:textId="77777777" w:rsidR="000A5361" w:rsidRPr="00E62CBF" w:rsidRDefault="000A5361" w:rsidP="00AF4D00">
            <w:pPr>
              <w:rPr>
                <w:rFonts w:eastAsia="Times New Roman" w:cs="Times New Roman"/>
                <w:color w:val="000000"/>
                <w:lang w:val="en-US"/>
              </w:rPr>
            </w:pPr>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r w:rsidRPr="00E62CBF">
              <w:rPr>
                <w:rFonts w:eastAsia="Times New Roman" w:cs="Times New Roman"/>
                <w:color w:val="000000"/>
                <w:lang w:val="en-US"/>
              </w:rPr>
              <w:t xml:space="preserve"> </w:t>
            </w:r>
            <w:r>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37430050" w14:textId="77777777" w:rsidR="000A5361" w:rsidRPr="00E62CBF" w:rsidRDefault="000A5361" w:rsidP="00AF4D00">
            <w:pPr>
              <w:jc w:val="center"/>
              <w:rPr>
                <w:rFonts w:eastAsia="Times New Roman" w:cs="Times New Roman"/>
                <w:color w:val="000000"/>
                <w:lang w:val="en-US"/>
              </w:rPr>
            </w:pPr>
            <w:r>
              <w:rPr>
                <w:rFonts w:eastAsia="Times New Roman" w:cs="Times New Roman"/>
                <w:color w:val="000000"/>
                <w:lang w:val="en-US"/>
              </w:rPr>
              <w:t>0.66</w:t>
            </w:r>
          </w:p>
        </w:tc>
      </w:tr>
    </w:tbl>
    <w:p w14:paraId="7AE24CA0" w14:textId="77777777" w:rsidR="000A5361" w:rsidRDefault="000A5361" w:rsidP="000A5361">
      <w:pPr>
        <w:jc w:val="both"/>
        <w:rPr>
          <w:rFonts w:cs="Times New Roman"/>
          <w:szCs w:val="20"/>
        </w:rPr>
      </w:pPr>
    </w:p>
    <w:p w14:paraId="56A28D7C" w14:textId="77777777" w:rsidR="000A5361" w:rsidRDefault="000A5361" w:rsidP="000A5361">
      <w:pPr>
        <w:jc w:val="both"/>
        <w:rPr>
          <w:rFonts w:cs="Times New Roman"/>
          <w:szCs w:val="20"/>
        </w:rPr>
      </w:pPr>
    </w:p>
    <w:p w14:paraId="38FB4727" w14:textId="77777777" w:rsidR="000A5361" w:rsidRDefault="000A5361" w:rsidP="000A5361">
      <w:pPr>
        <w:jc w:val="both"/>
        <w:rPr>
          <w:rFonts w:cs="Times New Roman"/>
          <w:szCs w:val="20"/>
        </w:rPr>
      </w:pPr>
    </w:p>
    <w:p w14:paraId="1AE5657B" w14:textId="77777777" w:rsidR="000A5361" w:rsidRDefault="000A5361" w:rsidP="000A5361">
      <w:pPr>
        <w:jc w:val="both"/>
        <w:rPr>
          <w:rFonts w:cs="Times New Roman"/>
          <w:szCs w:val="20"/>
        </w:rPr>
      </w:pPr>
    </w:p>
    <w:p w14:paraId="6D72F001" w14:textId="77777777" w:rsidR="000A5361" w:rsidRDefault="000A5361" w:rsidP="000A5361">
      <w:pPr>
        <w:keepNext/>
        <w:keepLines/>
        <w:jc w:val="both"/>
        <w:rPr>
          <w:rFonts w:cs="Times New Roman"/>
          <w:szCs w:val="20"/>
        </w:rPr>
      </w:pPr>
      <w:r w:rsidRPr="007B0E15">
        <w:rPr>
          <w:rFonts w:cs="Times New Roman"/>
          <w:b/>
          <w:szCs w:val="20"/>
        </w:rPr>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0A5361" w:rsidRPr="007B0E15" w14:paraId="1AF5E16A" w14:textId="77777777" w:rsidTr="00AF4D00">
        <w:trPr>
          <w:trHeight w:val="398"/>
        </w:trPr>
        <w:tc>
          <w:tcPr>
            <w:tcW w:w="7225" w:type="dxa"/>
            <w:tcBorders>
              <w:top w:val="single" w:sz="4" w:space="0" w:color="auto"/>
              <w:bottom w:val="single" w:sz="4" w:space="0" w:color="auto"/>
            </w:tcBorders>
            <w:vAlign w:val="center"/>
          </w:tcPr>
          <w:p w14:paraId="6D6E4BC6" w14:textId="77777777" w:rsidR="000A5361" w:rsidRPr="007B0E15" w:rsidRDefault="000A5361" w:rsidP="00AF4D00">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3B5DDD0C" w14:textId="77777777" w:rsidR="000A5361" w:rsidRPr="007B0E15" w:rsidRDefault="000A5361" w:rsidP="00AF4D00">
            <w:pPr>
              <w:keepNext/>
              <w:keepLines/>
              <w:jc w:val="center"/>
              <w:rPr>
                <w:rFonts w:cs="Times New Roman"/>
                <w:b/>
                <w:szCs w:val="20"/>
              </w:rPr>
            </w:pPr>
            <w:r w:rsidRPr="007B0E15">
              <w:rPr>
                <w:rFonts w:cs="Times New Roman"/>
                <w:b/>
                <w:szCs w:val="20"/>
              </w:rPr>
              <w:t>Abbreviation</w:t>
            </w:r>
          </w:p>
        </w:tc>
      </w:tr>
      <w:tr w:rsidR="000A5361" w:rsidRPr="007B0E15" w14:paraId="2C0A1A4A" w14:textId="77777777" w:rsidTr="00AF4D00">
        <w:tc>
          <w:tcPr>
            <w:tcW w:w="7225" w:type="dxa"/>
            <w:tcBorders>
              <w:top w:val="single" w:sz="4" w:space="0" w:color="auto"/>
              <w:bottom w:val="single" w:sz="4" w:space="0" w:color="auto"/>
            </w:tcBorders>
          </w:tcPr>
          <w:p w14:paraId="65D560FE" w14:textId="77777777" w:rsidR="000A5361" w:rsidRPr="007B0E15" w:rsidRDefault="000A5361" w:rsidP="00AF4D00">
            <w:pPr>
              <w:keepNext/>
              <w:keepLines/>
              <w:rPr>
                <w:rFonts w:cs="Times New Roman"/>
                <w:szCs w:val="20"/>
              </w:rPr>
            </w:pPr>
            <w:r w:rsidRPr="007B0E15">
              <w:rPr>
                <w:rFonts w:cs="Times New Roman"/>
                <w:szCs w:val="20"/>
              </w:rPr>
              <w:t>a) Annual average catch for the first, second and third 10-year period of MP application</w:t>
            </w:r>
          </w:p>
        </w:tc>
        <w:tc>
          <w:tcPr>
            <w:tcW w:w="1792" w:type="dxa"/>
            <w:tcBorders>
              <w:top w:val="single" w:sz="4" w:space="0" w:color="auto"/>
              <w:bottom w:val="single" w:sz="4" w:space="0" w:color="auto"/>
            </w:tcBorders>
            <w:vAlign w:val="center"/>
          </w:tcPr>
          <w:p w14:paraId="45F6E709" w14:textId="77777777" w:rsidR="000A5361" w:rsidRPr="007B0E15" w:rsidRDefault="000A5361" w:rsidP="00AF4D00">
            <w:pPr>
              <w:keepNext/>
              <w:keepLines/>
              <w:jc w:val="center"/>
              <w:rPr>
                <w:rFonts w:cs="Times New Roman"/>
                <w:szCs w:val="20"/>
              </w:rPr>
            </w:pPr>
            <w:r w:rsidRPr="007B0E15">
              <w:rPr>
                <w:rFonts w:cs="Times New Roman"/>
                <w:szCs w:val="20"/>
              </w:rPr>
              <w:t>C10, C20</w:t>
            </w:r>
            <w:r>
              <w:rPr>
                <w:rFonts w:cs="Times New Roman"/>
                <w:szCs w:val="20"/>
              </w:rPr>
              <w:t xml:space="preserve">, </w:t>
            </w:r>
            <w:r w:rsidRPr="007B0E15">
              <w:rPr>
                <w:rFonts w:cs="Times New Roman"/>
                <w:szCs w:val="20"/>
              </w:rPr>
              <w:t>C30</w:t>
            </w:r>
          </w:p>
        </w:tc>
      </w:tr>
      <w:tr w:rsidR="000A5361" w:rsidRPr="007B0E15" w14:paraId="46293FD0" w14:textId="77777777" w:rsidTr="00AF4D00">
        <w:tc>
          <w:tcPr>
            <w:tcW w:w="7225" w:type="dxa"/>
            <w:tcBorders>
              <w:top w:val="single" w:sz="4" w:space="0" w:color="auto"/>
              <w:bottom w:val="single" w:sz="4" w:space="0" w:color="auto"/>
            </w:tcBorders>
          </w:tcPr>
          <w:p w14:paraId="1A9F5071" w14:textId="77777777" w:rsidR="000A5361" w:rsidRPr="007B0E15" w:rsidRDefault="000A5361" w:rsidP="00AF4D00">
            <w:pPr>
              <w:keepNext/>
              <w:keepLines/>
              <w:rPr>
                <w:rFonts w:cs="Times New Roman"/>
                <w:szCs w:val="20"/>
              </w:rPr>
            </w:pPr>
            <w:r w:rsidRPr="007B0E15">
              <w:rPr>
                <w:rFonts w:cs="Times New Roman"/>
                <w:szCs w:val="20"/>
              </w:rPr>
              <w:t>b) 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CDDC46F" w14:textId="77777777" w:rsidR="000A5361" w:rsidRPr="007B0E15" w:rsidRDefault="000A5361" w:rsidP="00AF4D00">
            <w:pPr>
              <w:keepNext/>
              <w:keepLines/>
              <w:jc w:val="center"/>
              <w:rPr>
                <w:rFonts w:cs="Times New Roman"/>
                <w:szCs w:val="20"/>
              </w:rPr>
            </w:pPr>
            <w:r>
              <w:rPr>
                <w:rFonts w:cs="Times New Roman"/>
                <w:szCs w:val="20"/>
              </w:rPr>
              <w:t xml:space="preserve">D10, D20, </w:t>
            </w:r>
            <w:r w:rsidRPr="007B0E15">
              <w:rPr>
                <w:rFonts w:cs="Times New Roman"/>
                <w:szCs w:val="20"/>
              </w:rPr>
              <w:t>D30</w:t>
            </w:r>
          </w:p>
          <w:p w14:paraId="12C5B7CF" w14:textId="77777777" w:rsidR="000A5361" w:rsidRPr="007B0E15" w:rsidRDefault="000A5361" w:rsidP="00AF4D00">
            <w:pPr>
              <w:keepNext/>
              <w:keepLines/>
              <w:jc w:val="center"/>
              <w:rPr>
                <w:rFonts w:cs="Times New Roman"/>
                <w:szCs w:val="20"/>
              </w:rPr>
            </w:pPr>
          </w:p>
        </w:tc>
      </w:tr>
      <w:tr w:rsidR="000A5361" w:rsidRPr="007B0E15" w14:paraId="2F3C26D4" w14:textId="77777777" w:rsidTr="00AF4D00">
        <w:tc>
          <w:tcPr>
            <w:tcW w:w="7225" w:type="dxa"/>
            <w:tcBorders>
              <w:top w:val="single" w:sz="4" w:space="0" w:color="auto"/>
              <w:bottom w:val="single" w:sz="4" w:space="0" w:color="auto"/>
            </w:tcBorders>
          </w:tcPr>
          <w:p w14:paraId="3781F092" w14:textId="77777777" w:rsidR="000A5361" w:rsidRPr="007B0E15" w:rsidRDefault="000A5361" w:rsidP="00AF4D00">
            <w:pPr>
              <w:keepNext/>
              <w:keepLines/>
              <w:rPr>
                <w:rFonts w:cs="Times New Roman"/>
                <w:szCs w:val="20"/>
              </w:rPr>
            </w:pPr>
            <w:r w:rsidRPr="007B0E15">
              <w:rPr>
                <w:rFonts w:cs="Times New Roman"/>
                <w:szCs w:val="20"/>
              </w:rPr>
              <w:t>c) 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0EF6DAFF" w14:textId="77777777" w:rsidR="000A5361" w:rsidRPr="007B0E15" w:rsidRDefault="000A5361" w:rsidP="00AF4D00">
            <w:pPr>
              <w:keepNext/>
              <w:keepLines/>
              <w:jc w:val="center"/>
              <w:rPr>
                <w:rFonts w:cs="Times New Roman"/>
                <w:szCs w:val="20"/>
              </w:rPr>
            </w:pPr>
            <w:r w:rsidRPr="007B0E15">
              <w:rPr>
                <w:rFonts w:cs="Times New Roman"/>
                <w:szCs w:val="20"/>
              </w:rPr>
              <w:t>LD</w:t>
            </w:r>
          </w:p>
        </w:tc>
      </w:tr>
      <w:tr w:rsidR="000A5361" w:rsidRPr="007B0E15" w14:paraId="17D83D2A" w14:textId="77777777" w:rsidTr="00AF4D00">
        <w:tc>
          <w:tcPr>
            <w:tcW w:w="7225" w:type="dxa"/>
            <w:tcBorders>
              <w:top w:val="single" w:sz="4" w:space="0" w:color="auto"/>
              <w:bottom w:val="single" w:sz="4" w:space="0" w:color="auto"/>
            </w:tcBorders>
          </w:tcPr>
          <w:p w14:paraId="31AA63B7" w14:textId="77777777" w:rsidR="000A5361" w:rsidRPr="007B0E15" w:rsidRDefault="000A5361" w:rsidP="00AF4D00">
            <w:pPr>
              <w:keepNext/>
              <w:keepLines/>
              <w:rPr>
                <w:rFonts w:cs="Times New Roman"/>
                <w:szCs w:val="20"/>
              </w:rPr>
            </w:pPr>
            <w:r w:rsidRPr="007B0E15">
              <w:rPr>
                <w:rFonts w:cs="Times New Roman"/>
                <w:szCs w:val="20"/>
              </w:rPr>
              <w:t>d) Spawning biomass depletion after 30 years, but calculated relative to the trajectory that would have occurred had no catches been taken over the full period for which MP application is being considered.</w:t>
            </w:r>
          </w:p>
        </w:tc>
        <w:tc>
          <w:tcPr>
            <w:tcW w:w="1792" w:type="dxa"/>
            <w:tcBorders>
              <w:top w:val="single" w:sz="4" w:space="0" w:color="auto"/>
              <w:bottom w:val="single" w:sz="4" w:space="0" w:color="auto"/>
            </w:tcBorders>
            <w:vAlign w:val="center"/>
          </w:tcPr>
          <w:p w14:paraId="70C02F01" w14:textId="77777777" w:rsidR="000A5361" w:rsidRPr="007B0E15" w:rsidRDefault="000A5361" w:rsidP="00AF4D00">
            <w:pPr>
              <w:keepNext/>
              <w:keepLines/>
              <w:jc w:val="center"/>
              <w:rPr>
                <w:rFonts w:cs="Times New Roman"/>
                <w:szCs w:val="20"/>
              </w:rPr>
            </w:pPr>
            <w:r w:rsidRPr="007B0E15">
              <w:rPr>
                <w:rFonts w:cs="Times New Roman"/>
                <w:szCs w:val="20"/>
              </w:rPr>
              <w:t>DNC</w:t>
            </w:r>
          </w:p>
        </w:tc>
      </w:tr>
      <w:tr w:rsidR="000A5361" w:rsidRPr="007B0E15" w14:paraId="0578170F" w14:textId="77777777" w:rsidTr="00AF4D00">
        <w:tc>
          <w:tcPr>
            <w:tcW w:w="7225" w:type="dxa"/>
            <w:tcBorders>
              <w:top w:val="single" w:sz="4" w:space="0" w:color="auto"/>
              <w:bottom w:val="single" w:sz="4" w:space="0" w:color="auto"/>
            </w:tcBorders>
          </w:tcPr>
          <w:p w14:paraId="5DAF3B37" w14:textId="77777777" w:rsidR="000A5361" w:rsidRPr="007B0E15" w:rsidRDefault="000A5361" w:rsidP="00AF4D00">
            <w:pPr>
              <w:keepNext/>
              <w:keepLines/>
              <w:rPr>
                <w:rFonts w:cs="Times New Roman"/>
                <w:szCs w:val="20"/>
              </w:rPr>
            </w:pPr>
            <w:r w:rsidRPr="007B0E15">
              <w:rPr>
                <w:rFonts w:cs="Times New Roman"/>
                <w:szCs w:val="20"/>
              </w:rPr>
              <w:t>e) The lowest spawning biomass depletion over the 30 years for which the MP is applied, but calculated relative to the zero catch trajectory specified in d).</w:t>
            </w:r>
          </w:p>
        </w:tc>
        <w:tc>
          <w:tcPr>
            <w:tcW w:w="1792" w:type="dxa"/>
            <w:tcBorders>
              <w:top w:val="single" w:sz="4" w:space="0" w:color="auto"/>
              <w:bottom w:val="single" w:sz="4" w:space="0" w:color="auto"/>
            </w:tcBorders>
            <w:vAlign w:val="center"/>
          </w:tcPr>
          <w:p w14:paraId="267F8759" w14:textId="77777777" w:rsidR="000A5361" w:rsidRPr="007B0E15" w:rsidRDefault="000A5361" w:rsidP="00AF4D00">
            <w:pPr>
              <w:keepNext/>
              <w:keepLines/>
              <w:jc w:val="center"/>
              <w:rPr>
                <w:rFonts w:cs="Times New Roman"/>
                <w:szCs w:val="20"/>
              </w:rPr>
            </w:pPr>
            <w:r>
              <w:rPr>
                <w:rFonts w:cs="Times New Roman"/>
                <w:szCs w:val="20"/>
              </w:rPr>
              <w:t>LDNC</w:t>
            </w:r>
          </w:p>
        </w:tc>
      </w:tr>
      <w:tr w:rsidR="000A5361" w:rsidRPr="007B0E15" w14:paraId="7F55C1CC" w14:textId="77777777" w:rsidTr="00AF4D00">
        <w:tc>
          <w:tcPr>
            <w:tcW w:w="7225" w:type="dxa"/>
            <w:tcBorders>
              <w:top w:val="single" w:sz="4" w:space="0" w:color="auto"/>
              <w:bottom w:val="single" w:sz="4" w:space="0" w:color="auto"/>
            </w:tcBorders>
          </w:tcPr>
          <w:p w14:paraId="6B1956FD" w14:textId="77777777" w:rsidR="000A5361" w:rsidRPr="007B0E15" w:rsidRDefault="000A5361" w:rsidP="00AF4D00">
            <w:pPr>
              <w:keepNext/>
              <w:keepLines/>
              <w:rPr>
                <w:rFonts w:cs="Times New Roman"/>
                <w:szCs w:val="20"/>
              </w:rPr>
            </w:pPr>
            <w:r>
              <w:rPr>
                <w:rFonts w:cs="Times New Roman"/>
                <w:szCs w:val="20"/>
              </w:rPr>
              <w:t xml:space="preserve">f) </w:t>
            </w:r>
            <w:r w:rsidRPr="007B0E15">
              <w:rPr>
                <w:rFonts w:cs="Times New Roman"/>
                <w:szCs w:val="20"/>
              </w:rPr>
              <w:t xml:space="preserve">Kobe indicators: Probability of Overfishing (F&gt;FMSY), Probability overfished state (B &lt; BMSY), Probability green Kobe (F&lt;FMSY and B&gt;BMSY) </w:t>
            </w:r>
            <w:r>
              <w:rPr>
                <w:rFonts w:cs="Times New Roman"/>
                <w:szCs w:val="20"/>
              </w:rPr>
              <w:t>over</w:t>
            </w:r>
            <w:r w:rsidRPr="007B0E15">
              <w:rPr>
                <w:rFonts w:cs="Times New Roman"/>
                <w:szCs w:val="20"/>
              </w:rPr>
              <w:t xml:space="preserve"> 30</w:t>
            </w:r>
            <w:r>
              <w:rPr>
                <w:rFonts w:cs="Times New Roman"/>
                <w:szCs w:val="20"/>
              </w:rPr>
              <w:t xml:space="preserve"> projected years</w:t>
            </w:r>
            <w:r w:rsidRPr="007B0E15">
              <w:rPr>
                <w:rFonts w:cs="Times New Roman"/>
                <w:szCs w:val="20"/>
              </w:rPr>
              <w:t xml:space="preserve"> </w:t>
            </w:r>
          </w:p>
        </w:tc>
        <w:tc>
          <w:tcPr>
            <w:tcW w:w="1792" w:type="dxa"/>
            <w:tcBorders>
              <w:top w:val="single" w:sz="4" w:space="0" w:color="auto"/>
              <w:bottom w:val="single" w:sz="4" w:space="0" w:color="auto"/>
            </w:tcBorders>
            <w:vAlign w:val="center"/>
          </w:tcPr>
          <w:p w14:paraId="462B1F1F" w14:textId="77777777" w:rsidR="000A5361" w:rsidRPr="007B0E15" w:rsidRDefault="000A5361" w:rsidP="00AF4D00">
            <w:pPr>
              <w:keepNext/>
              <w:keepLines/>
              <w:jc w:val="center"/>
              <w:rPr>
                <w:rFonts w:cs="Times New Roman"/>
                <w:szCs w:val="20"/>
              </w:rPr>
            </w:pPr>
            <w:r w:rsidRPr="007B0E15">
              <w:rPr>
                <w:rFonts w:cs="Times New Roman"/>
                <w:szCs w:val="20"/>
              </w:rPr>
              <w:t>POF, POS, PGK</w:t>
            </w:r>
          </w:p>
        </w:tc>
      </w:tr>
      <w:tr w:rsidR="000A5361" w:rsidRPr="007B0E15" w14:paraId="18B9B23C" w14:textId="77777777" w:rsidTr="00AF4D00">
        <w:tc>
          <w:tcPr>
            <w:tcW w:w="7225" w:type="dxa"/>
            <w:tcBorders>
              <w:top w:val="single" w:sz="4" w:space="0" w:color="auto"/>
              <w:bottom w:val="single" w:sz="4" w:space="0" w:color="auto"/>
            </w:tcBorders>
          </w:tcPr>
          <w:p w14:paraId="17F8B1A3" w14:textId="77777777" w:rsidR="000A5361" w:rsidRPr="007B0E15" w:rsidRDefault="000A5361" w:rsidP="00AF4D00">
            <w:pPr>
              <w:keepNext/>
              <w:keepLines/>
              <w:rPr>
                <w:rFonts w:cs="Times New Roman"/>
                <w:szCs w:val="20"/>
              </w:rPr>
            </w:pPr>
            <w:r>
              <w:rPr>
                <w:rFonts w:cs="Times New Roman"/>
                <w:szCs w:val="20"/>
              </w:rPr>
              <w:t xml:space="preserve">g) </w:t>
            </w:r>
            <w:r w:rsidRPr="007B0E15">
              <w:rPr>
                <w:rFonts w:cs="Times New Roman"/>
                <w:szCs w:val="20"/>
              </w:rPr>
              <w:t>Average annual variation in catches defined by:</w:t>
            </w:r>
          </w:p>
          <w:p w14:paraId="3AC37DE0" w14:textId="77777777" w:rsidR="000A5361" w:rsidRPr="007B0E15" w:rsidRDefault="000A5361" w:rsidP="00AF4D00">
            <w:pPr>
              <w:keepNext/>
              <w:keepLines/>
              <w:rPr>
                <w:rFonts w:cs="Times New Roman"/>
                <w:szCs w:val="20"/>
              </w:rPr>
            </w:pPr>
            <w:r w:rsidRPr="007B0E15">
              <w:rPr>
                <w:position w:val="-30"/>
                <w:szCs w:val="20"/>
              </w:rPr>
              <w:object w:dxaOrig="3180" w:dyaOrig="700" w14:anchorId="5446BE31">
                <v:shape id="_x0000_i1029" type="#_x0000_t75" style="width:161.25pt;height:33pt" o:ole="" fillcolor="window">
                  <v:imagedata r:id="rId17" o:title=""/>
                </v:shape>
                <o:OLEObject Type="Embed" ProgID="Equation.3" ShapeID="_x0000_i1029" DrawAspect="Content" ObjectID="_1567618947" r:id="rId18"/>
              </w:object>
            </w:r>
            <w:r w:rsidRPr="007B0E15">
              <w:rPr>
                <w:rFonts w:cs="Times New Roman"/>
                <w:szCs w:val="20"/>
              </w:rPr>
              <w:tab/>
            </w:r>
          </w:p>
        </w:tc>
        <w:tc>
          <w:tcPr>
            <w:tcW w:w="1792" w:type="dxa"/>
            <w:tcBorders>
              <w:top w:val="single" w:sz="4" w:space="0" w:color="auto"/>
              <w:bottom w:val="single" w:sz="4" w:space="0" w:color="auto"/>
            </w:tcBorders>
            <w:vAlign w:val="center"/>
          </w:tcPr>
          <w:p w14:paraId="78C0D509" w14:textId="77777777" w:rsidR="000A5361" w:rsidRPr="007B0E15" w:rsidRDefault="000A5361" w:rsidP="00AF4D00">
            <w:pPr>
              <w:keepNext/>
              <w:keepLines/>
              <w:jc w:val="center"/>
              <w:rPr>
                <w:rFonts w:cs="Times New Roman"/>
                <w:szCs w:val="20"/>
              </w:rPr>
            </w:pPr>
            <w:r w:rsidRPr="007B0E15">
              <w:rPr>
                <w:rFonts w:cs="Times New Roman"/>
                <w:szCs w:val="20"/>
              </w:rPr>
              <w:t>AAVC</w:t>
            </w:r>
          </w:p>
        </w:tc>
      </w:tr>
      <w:tr w:rsidR="000A5361" w:rsidRPr="007B0E15" w14:paraId="4CB35B8D" w14:textId="77777777" w:rsidTr="00AF4D00">
        <w:tc>
          <w:tcPr>
            <w:tcW w:w="7225" w:type="dxa"/>
            <w:tcBorders>
              <w:top w:val="single" w:sz="4" w:space="0" w:color="auto"/>
              <w:bottom w:val="single" w:sz="4" w:space="0" w:color="auto"/>
            </w:tcBorders>
          </w:tcPr>
          <w:p w14:paraId="26F753EE" w14:textId="77777777" w:rsidR="000A5361" w:rsidRPr="007B0E15" w:rsidRDefault="000A5361" w:rsidP="00AF4D00">
            <w:pPr>
              <w:keepNext/>
              <w:keepLines/>
              <w:jc w:val="both"/>
              <w:rPr>
                <w:rFonts w:cs="Times New Roman"/>
                <w:szCs w:val="20"/>
              </w:rPr>
            </w:pPr>
          </w:p>
        </w:tc>
        <w:tc>
          <w:tcPr>
            <w:tcW w:w="1792" w:type="dxa"/>
            <w:tcBorders>
              <w:top w:val="single" w:sz="4" w:space="0" w:color="auto"/>
              <w:bottom w:val="single" w:sz="4" w:space="0" w:color="auto"/>
            </w:tcBorders>
            <w:vAlign w:val="center"/>
          </w:tcPr>
          <w:p w14:paraId="795BAAC6" w14:textId="77777777" w:rsidR="000A5361" w:rsidRPr="007B0E15" w:rsidRDefault="000A5361" w:rsidP="00AF4D00">
            <w:pPr>
              <w:keepNext/>
              <w:keepLines/>
              <w:jc w:val="center"/>
              <w:rPr>
                <w:rFonts w:cs="Times New Roman"/>
                <w:szCs w:val="20"/>
              </w:rPr>
            </w:pPr>
          </w:p>
        </w:tc>
      </w:tr>
    </w:tbl>
    <w:p w14:paraId="17CC002D" w14:textId="77777777" w:rsidR="000A5361" w:rsidRDefault="000A5361" w:rsidP="000A5361">
      <w:pPr>
        <w:keepNext/>
        <w:keepLines/>
        <w:jc w:val="both"/>
        <w:rPr>
          <w:rFonts w:cs="Times New Roman"/>
          <w:szCs w:val="20"/>
        </w:rPr>
      </w:pPr>
    </w:p>
    <w:p w14:paraId="082F6A8F" w14:textId="77777777" w:rsidR="000A5361" w:rsidRDefault="000A5361" w:rsidP="000A5361">
      <w:pPr>
        <w:jc w:val="both"/>
        <w:rPr>
          <w:rFonts w:cs="Times New Roman"/>
          <w:szCs w:val="20"/>
        </w:rPr>
      </w:pPr>
    </w:p>
    <w:p w14:paraId="1E17A9DF" w14:textId="77777777" w:rsidR="000A5361" w:rsidRDefault="000A5361" w:rsidP="000A5361">
      <w:pPr>
        <w:jc w:val="both"/>
        <w:rPr>
          <w:rFonts w:cs="Times New Roman"/>
          <w:szCs w:val="20"/>
        </w:rPr>
      </w:pPr>
    </w:p>
    <w:p w14:paraId="62237DCB" w14:textId="77777777" w:rsidR="000A5361" w:rsidRPr="00561AFC" w:rsidRDefault="000A5361" w:rsidP="000A5361">
      <w:r w:rsidRPr="00337EA5">
        <w:rPr>
          <w:b/>
        </w:rPr>
        <w:t>Table 3.</w:t>
      </w:r>
      <w:r>
        <w:t xml:space="preserve"> Performance statistics for 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069DCBBC" w14:textId="77777777" w:rsidR="000A5361" w:rsidRDefault="000A5361" w:rsidP="000A5361">
      <w:pPr>
        <w:jc w:val="both"/>
      </w:pPr>
    </w:p>
    <w:p w14:paraId="6E9DAFDB" w14:textId="77777777" w:rsidR="000A5361" w:rsidRDefault="000A5361" w:rsidP="000A5361">
      <w:pPr>
        <w:jc w:val="both"/>
      </w:pPr>
      <w:r w:rsidRPr="00561AFC">
        <w:rPr>
          <w:noProof/>
          <w:lang w:eastAsia="en-CA"/>
        </w:rPr>
        <w:lastRenderedPageBreak/>
        <w:drawing>
          <wp:inline distT="0" distB="0" distL="0" distR="0" wp14:anchorId="3270461E" wp14:editId="183EB38F">
            <wp:extent cx="5732145" cy="240197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713127C0" w14:textId="77777777" w:rsidR="000A5361" w:rsidRDefault="000A5361" w:rsidP="00113064">
      <w:pPr>
        <w:spacing w:afterLines="40" w:after="96"/>
        <w:ind w:right="-11"/>
        <w:rPr>
          <w:rFonts w:eastAsiaTheme="majorEastAsia" w:cstheme="majorBidi"/>
          <w:b/>
          <w:bCs/>
          <w:szCs w:val="26"/>
        </w:rPr>
      </w:pPr>
    </w:p>
    <w:p w14:paraId="33F06E92" w14:textId="77777777" w:rsidR="000A5361" w:rsidRDefault="000A5361" w:rsidP="00113064">
      <w:pPr>
        <w:spacing w:afterLines="40" w:after="96"/>
        <w:ind w:right="-11"/>
        <w:rPr>
          <w:rFonts w:eastAsiaTheme="majorEastAsia" w:cstheme="majorBidi"/>
          <w:b/>
          <w:bCs/>
          <w:szCs w:val="26"/>
        </w:rPr>
      </w:pPr>
    </w:p>
    <w:p w14:paraId="29CEB2C1" w14:textId="6372E1CC" w:rsidR="000A5361" w:rsidRDefault="000A5361" w:rsidP="00113064">
      <w:pPr>
        <w:spacing w:afterLines="40" w:after="96"/>
        <w:ind w:right="-11"/>
        <w:rPr>
          <w:rFonts w:eastAsiaTheme="majorEastAsia" w:cstheme="majorBidi"/>
          <w:b/>
          <w:bCs/>
          <w:szCs w:val="26"/>
        </w:rPr>
      </w:pPr>
      <w:r>
        <w:rPr>
          <w:rFonts w:eastAsiaTheme="majorEastAsia" w:cstheme="majorBidi"/>
          <w:b/>
          <w:bCs/>
          <w:szCs w:val="26"/>
        </w:rPr>
        <w:t>Figures</w:t>
      </w:r>
    </w:p>
    <w:p w14:paraId="79AC562C" w14:textId="77777777" w:rsidR="000A5361" w:rsidRDefault="000A5361" w:rsidP="00113064">
      <w:pPr>
        <w:spacing w:afterLines="40" w:after="96"/>
        <w:ind w:right="-11"/>
        <w:rPr>
          <w:rFonts w:eastAsiaTheme="majorEastAsia" w:cstheme="majorBidi"/>
          <w:b/>
          <w:bCs/>
          <w:szCs w:val="26"/>
        </w:rPr>
      </w:pPr>
    </w:p>
    <w:p w14:paraId="3598055B" w14:textId="77777777" w:rsidR="000A5361" w:rsidRDefault="000A5361" w:rsidP="000A5361">
      <w:pPr>
        <w:rPr>
          <w:b/>
        </w:rPr>
      </w:pPr>
    </w:p>
    <w:p w14:paraId="24124DC0" w14:textId="77777777" w:rsidR="000A5361" w:rsidRDefault="000A5361" w:rsidP="000A5361">
      <w:pPr>
        <w:jc w:val="both"/>
      </w:pPr>
      <w:r>
        <w:rPr>
          <w:noProof/>
          <w:lang w:eastAsia="en-CA"/>
        </w:rPr>
        <w:lastRenderedPageBreak/>
        <w:drawing>
          <wp:inline distT="0" distB="0" distL="0" distR="0" wp14:anchorId="51EF2E5A" wp14:editId="5FD2203D">
            <wp:extent cx="5732145" cy="83102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8310245"/>
                    </a:xfrm>
                    <a:prstGeom prst="rect">
                      <a:avLst/>
                    </a:prstGeom>
                  </pic:spPr>
                </pic:pic>
              </a:graphicData>
            </a:graphic>
          </wp:inline>
        </w:drawing>
      </w:r>
    </w:p>
    <w:p w14:paraId="6D3D827C" w14:textId="77777777" w:rsidR="000A5361" w:rsidRDefault="000A5361" w:rsidP="000A5361">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(worm plots). CurC represents current catch MPs. CurC50, CurC100 and CurC150 are 50%, 100% and 150% of current catches. </w:t>
      </w:r>
    </w:p>
    <w:p w14:paraId="6BC3B0AD" w14:textId="77777777" w:rsidR="000A5361" w:rsidRDefault="000A5361" w:rsidP="000A5361">
      <w:pPr>
        <w:jc w:val="both"/>
      </w:pPr>
    </w:p>
    <w:p w14:paraId="4D5DD0C3" w14:textId="77777777" w:rsidR="000A5361" w:rsidRDefault="000A5361" w:rsidP="000A5361">
      <w:pPr>
        <w:jc w:val="both"/>
      </w:pPr>
    </w:p>
    <w:p w14:paraId="231EA2AE" w14:textId="77777777" w:rsidR="000A5361" w:rsidRDefault="000A5361" w:rsidP="000A5361">
      <w:pPr>
        <w:jc w:val="both"/>
      </w:pPr>
    </w:p>
    <w:p w14:paraId="6953BEE1" w14:textId="77777777" w:rsidR="000A5361" w:rsidRDefault="000A5361" w:rsidP="000A5361">
      <w:pPr>
        <w:jc w:val="both"/>
      </w:pPr>
    </w:p>
    <w:p w14:paraId="4CCEBD7E" w14:textId="77777777" w:rsidR="000A5361" w:rsidRDefault="000A5361" w:rsidP="000A5361">
      <w:pPr>
        <w:jc w:val="both"/>
      </w:pPr>
      <w:r>
        <w:rPr>
          <w:noProof/>
          <w:lang w:eastAsia="en-CA"/>
        </w:rPr>
        <w:drawing>
          <wp:inline distT="0" distB="0" distL="0" distR="0" wp14:anchorId="1B2BB36E" wp14:editId="768F52AE">
            <wp:extent cx="5732145" cy="39255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925570"/>
                    </a:xfrm>
                    <a:prstGeom prst="rect">
                      <a:avLst/>
                    </a:prstGeom>
                  </pic:spPr>
                </pic:pic>
              </a:graphicData>
            </a:graphic>
          </wp:inline>
        </w:drawing>
      </w:r>
    </w:p>
    <w:p w14:paraId="32485900" w14:textId="77777777" w:rsidR="000A5361" w:rsidRDefault="000A5361" w:rsidP="000A5361">
      <w:pPr>
        <w:jc w:val="both"/>
      </w:pPr>
      <w:r w:rsidRPr="00E65A38">
        <w:rPr>
          <w:b/>
        </w:rPr>
        <w:t>Figure 2</w:t>
      </w:r>
      <w:r>
        <w:t xml:space="preserve">. Trade-off among performance metrics within East and West stocks. </w:t>
      </w:r>
    </w:p>
    <w:p w14:paraId="1C8B20C1" w14:textId="77777777" w:rsidR="000A5361" w:rsidRDefault="000A5361" w:rsidP="000A5361">
      <w:pPr>
        <w:jc w:val="both"/>
      </w:pPr>
    </w:p>
    <w:p w14:paraId="20745818" w14:textId="77777777" w:rsidR="000A5361" w:rsidRDefault="000A5361" w:rsidP="000A5361">
      <w:pPr>
        <w:jc w:val="both"/>
      </w:pPr>
    </w:p>
    <w:p w14:paraId="2A644B3D" w14:textId="77777777" w:rsidR="000A5361" w:rsidRDefault="000A5361" w:rsidP="000A5361">
      <w:pPr>
        <w:jc w:val="both"/>
      </w:pPr>
      <w:r>
        <w:rPr>
          <w:noProof/>
          <w:lang w:eastAsia="en-CA"/>
        </w:rPr>
        <w:drawing>
          <wp:inline distT="0" distB="0" distL="0" distR="0" wp14:anchorId="7363E79A" wp14:editId="5AB8EBAA">
            <wp:extent cx="5732145" cy="39255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3925570"/>
                    </a:xfrm>
                    <a:prstGeom prst="rect">
                      <a:avLst/>
                    </a:prstGeom>
                  </pic:spPr>
                </pic:pic>
              </a:graphicData>
            </a:graphic>
          </wp:inline>
        </w:drawing>
      </w:r>
    </w:p>
    <w:p w14:paraId="64A737AD" w14:textId="77777777" w:rsidR="000A5361" w:rsidRDefault="000A5361" w:rsidP="000A5361">
      <w:pPr>
        <w:jc w:val="both"/>
      </w:pPr>
    </w:p>
    <w:p w14:paraId="7E0FE3DA" w14:textId="77777777" w:rsidR="000A5361" w:rsidRDefault="000A5361" w:rsidP="000A5361">
      <w:pPr>
        <w:jc w:val="both"/>
      </w:pPr>
      <w:r w:rsidRPr="00E65A38">
        <w:rPr>
          <w:b/>
        </w:rPr>
        <w:t>Figure 3</w:t>
      </w:r>
      <w:r>
        <w:t xml:space="preserve">. Performance metrics trade-off among East and West stocks. </w:t>
      </w:r>
      <w:bookmarkStart w:id="0" w:name="_GoBack"/>
      <w:bookmarkEnd w:id="0"/>
    </w:p>
    <w:sectPr w:rsidR="000A5361" w:rsidSect="004756EC">
      <w:footerReference w:type="default" r:id="rId23"/>
      <w:headerReference w:type="first" r:id="rId24"/>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F68B6" w14:textId="77777777" w:rsidR="00056EDC" w:rsidRDefault="00056EDC" w:rsidP="003B5FF7">
      <w:r>
        <w:separator/>
      </w:r>
    </w:p>
  </w:endnote>
  <w:endnote w:type="continuationSeparator" w:id="0">
    <w:p w14:paraId="6EB1A767" w14:textId="77777777" w:rsidR="00056EDC" w:rsidRDefault="00056EDC"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488688"/>
      <w:docPartObj>
        <w:docPartGallery w:val="Page Numbers (Bottom of Page)"/>
        <w:docPartUnique/>
      </w:docPartObj>
    </w:sdtPr>
    <w:sdtEndPr>
      <w:rPr>
        <w:noProof/>
      </w:rPr>
    </w:sdtEndPr>
    <w:sdtContent>
      <w:p w14:paraId="5CBB4259" w14:textId="2748FFB0" w:rsidR="00B16335" w:rsidRDefault="00B16335">
        <w:pPr>
          <w:pStyle w:val="Footer"/>
          <w:jc w:val="right"/>
        </w:pPr>
        <w:r>
          <w:fldChar w:fldCharType="begin"/>
        </w:r>
        <w:r>
          <w:instrText xml:space="preserve"> PAGE   \* MERGEFORMAT </w:instrText>
        </w:r>
        <w:r>
          <w:fldChar w:fldCharType="separate"/>
        </w:r>
        <w:r w:rsidR="00E73A5B">
          <w:rPr>
            <w:noProof/>
          </w:rPr>
          <w:t>4</w:t>
        </w:r>
        <w:r>
          <w:rPr>
            <w:noProof/>
          </w:rPr>
          <w:fldChar w:fldCharType="end"/>
        </w:r>
      </w:p>
    </w:sdtContent>
  </w:sdt>
  <w:p w14:paraId="6F5E84F7" w14:textId="77777777" w:rsidR="00B16335" w:rsidRDefault="00B16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708FB" w14:textId="77777777" w:rsidR="00056EDC" w:rsidRDefault="00056EDC" w:rsidP="003B5FF7">
      <w:r>
        <w:separator/>
      </w:r>
    </w:p>
  </w:footnote>
  <w:footnote w:type="continuationSeparator" w:id="0">
    <w:p w14:paraId="5DE0CDFE" w14:textId="77777777" w:rsidR="00056EDC" w:rsidRDefault="00056EDC"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15B0C053"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hyperlink r:id="rId2" w:history="1">
        <w:r w:rsidRPr="00162198">
          <w:rPr>
            <w:rStyle w:val="Hyperlink"/>
            <w:sz w:val="18"/>
            <w:szCs w:val="18"/>
          </w:rPr>
          <w:t>doug.butterworth@uct.ac.za</w:t>
        </w:r>
      </w:hyperlink>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E3F9D" w14:textId="720C4B1D" w:rsidR="00DA6CAA" w:rsidRPr="00066B92" w:rsidRDefault="00DA6CAA" w:rsidP="00DA6CAA">
    <w:pPr>
      <w:tabs>
        <w:tab w:val="right" w:pos="9072"/>
      </w:tabs>
    </w:pPr>
    <w:r>
      <w:t>SCRS/2017/224</w:t>
    </w:r>
    <w:r w:rsidRPr="00AE7248">
      <w:rPr>
        <w:rFonts w:ascii="Arial" w:hAnsi="Arial"/>
      </w:rPr>
      <w:t xml:space="preserve"> </w:t>
    </w:r>
    <w:r w:rsidRPr="007169FC">
      <w:rPr>
        <w:rFonts w:ascii="Arial" w:hAnsi="Arial"/>
      </w:rPr>
      <w:tab/>
      <w:t xml:space="preserve">Collect. Vol. Sci. Pap. </w:t>
    </w:r>
    <w:r>
      <w:rPr>
        <w:rFonts w:ascii="Arial" w:hAnsi="Arial"/>
      </w:rPr>
      <w:t>ICCAT, ??(?): ???-??? (2018)</w:t>
    </w:r>
  </w:p>
  <w:p w14:paraId="75E2C2FD" w14:textId="77777777" w:rsidR="00DA6CAA" w:rsidRDefault="00DA6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56EDC"/>
    <w:rsid w:val="0006069D"/>
    <w:rsid w:val="000653A6"/>
    <w:rsid w:val="00067A24"/>
    <w:rsid w:val="0008077F"/>
    <w:rsid w:val="00080DA7"/>
    <w:rsid w:val="00081C2C"/>
    <w:rsid w:val="00082AFE"/>
    <w:rsid w:val="00084F94"/>
    <w:rsid w:val="00091EA6"/>
    <w:rsid w:val="000934A5"/>
    <w:rsid w:val="00093AFC"/>
    <w:rsid w:val="00094003"/>
    <w:rsid w:val="000940F9"/>
    <w:rsid w:val="0009646D"/>
    <w:rsid w:val="0009732A"/>
    <w:rsid w:val="000A0737"/>
    <w:rsid w:val="000A33B4"/>
    <w:rsid w:val="000A5361"/>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3064"/>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198"/>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1A04"/>
    <w:rsid w:val="002E3C7E"/>
    <w:rsid w:val="002E4D73"/>
    <w:rsid w:val="002E5453"/>
    <w:rsid w:val="002F0BD2"/>
    <w:rsid w:val="002F298D"/>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68"/>
    <w:rsid w:val="003B3A82"/>
    <w:rsid w:val="003B5FF7"/>
    <w:rsid w:val="003C03A3"/>
    <w:rsid w:val="003C4CB6"/>
    <w:rsid w:val="003C506D"/>
    <w:rsid w:val="003D4A68"/>
    <w:rsid w:val="003E40ED"/>
    <w:rsid w:val="003E4FCD"/>
    <w:rsid w:val="003E5F26"/>
    <w:rsid w:val="003F373C"/>
    <w:rsid w:val="00401491"/>
    <w:rsid w:val="00403045"/>
    <w:rsid w:val="0041453F"/>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5E5B"/>
    <w:rsid w:val="005F3661"/>
    <w:rsid w:val="005F5C39"/>
    <w:rsid w:val="005F76EC"/>
    <w:rsid w:val="00610D95"/>
    <w:rsid w:val="00620BA6"/>
    <w:rsid w:val="006210F2"/>
    <w:rsid w:val="00630DC0"/>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0F3C"/>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07835"/>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335"/>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319"/>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E6DC4"/>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65A38"/>
    <w:rsid w:val="00E73A5B"/>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31BD6"/>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C5ED8C6A-B18B-4D7E-B9B3-85A202D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
    <w:name w:val="Unresolved Mention"/>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111/faf.1210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2" Type="http://schemas.openxmlformats.org/officeDocument/2006/relationships/hyperlink" Target="mailto:doug.butterworth@uct.ac.za" TargetMode="External"/><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05897-F4B6-48B6-8F39-0A5BB68A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3</cp:revision>
  <cp:lastPrinted>2017-09-23T03:55:00Z</cp:lastPrinted>
  <dcterms:created xsi:type="dcterms:W3CDTF">2017-09-23T03:55:00Z</dcterms:created>
  <dcterms:modified xsi:type="dcterms:W3CDTF">2017-09-23T03:56:00Z</dcterms:modified>
</cp:coreProperties>
</file>