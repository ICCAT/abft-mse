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0A9AFF" w14:textId="77777777" w:rsidR="00532620" w:rsidRPr="0083529C" w:rsidRDefault="00532620" w:rsidP="00532620">
      <w:pPr>
        <w:jc w:val="center"/>
        <w:rPr>
          <w:rFonts w:cs="Times New Roman"/>
          <w:b/>
          <w:caps/>
          <w:szCs w:val="20"/>
        </w:rPr>
      </w:pPr>
      <w:bookmarkStart w:id="0" w:name="_GoBack"/>
      <w:bookmarkEnd w:id="0"/>
    </w:p>
    <w:p w14:paraId="6BE8D691" w14:textId="77777777" w:rsidR="00532620" w:rsidRPr="0083529C" w:rsidRDefault="00532620" w:rsidP="00532620">
      <w:pPr>
        <w:jc w:val="center"/>
        <w:rPr>
          <w:rFonts w:cs="Times New Roman"/>
          <w:b/>
          <w:caps/>
          <w:szCs w:val="20"/>
        </w:rPr>
      </w:pPr>
    </w:p>
    <w:p w14:paraId="5E7C5FC7" w14:textId="77777777" w:rsidR="00C90B86" w:rsidRPr="00756DBD" w:rsidRDefault="003B5FF7" w:rsidP="00532620">
      <w:pPr>
        <w:jc w:val="center"/>
        <w:rPr>
          <w:rFonts w:cs="Times New Roman"/>
          <w:b/>
          <w:caps/>
          <w:sz w:val="24"/>
          <w:szCs w:val="24"/>
        </w:rPr>
      </w:pPr>
      <w:r w:rsidRPr="00756DBD">
        <w:rPr>
          <w:rFonts w:cs="Times New Roman"/>
          <w:b/>
          <w:caps/>
          <w:sz w:val="24"/>
          <w:szCs w:val="24"/>
        </w:rPr>
        <w:t>Structure and estimation framework for Atlantic bluefin tuna operating models</w:t>
      </w:r>
    </w:p>
    <w:p w14:paraId="647343CF" w14:textId="77777777" w:rsidR="00532620" w:rsidRPr="0083529C" w:rsidRDefault="00532620" w:rsidP="00532620">
      <w:pPr>
        <w:jc w:val="center"/>
        <w:rPr>
          <w:rFonts w:cs="Times New Roman"/>
          <w:b/>
          <w:caps/>
          <w:szCs w:val="20"/>
        </w:rPr>
      </w:pPr>
    </w:p>
    <w:p w14:paraId="34FD5955" w14:textId="77777777" w:rsidR="00532620" w:rsidRPr="0083529C" w:rsidRDefault="00532620" w:rsidP="00532620">
      <w:pPr>
        <w:jc w:val="center"/>
        <w:rPr>
          <w:rFonts w:cs="Times New Roman"/>
          <w:b/>
          <w:caps/>
          <w:szCs w:val="20"/>
        </w:rPr>
      </w:pPr>
    </w:p>
    <w:p w14:paraId="7658D264" w14:textId="665B8A6D" w:rsidR="003B5FF7" w:rsidRPr="0083529C" w:rsidRDefault="003B5FF7" w:rsidP="00532620">
      <w:pPr>
        <w:jc w:val="center"/>
        <w:rPr>
          <w:rFonts w:cs="Times New Roman"/>
          <w:szCs w:val="20"/>
        </w:rPr>
      </w:pPr>
      <w:r w:rsidRPr="00D03AE8">
        <w:rPr>
          <w:rFonts w:cs="Times New Roman"/>
          <w:szCs w:val="20"/>
        </w:rPr>
        <w:t>Tom Carruthers</w:t>
      </w:r>
      <w:r w:rsidRPr="0083529C">
        <w:rPr>
          <w:rStyle w:val="FootnoteReference"/>
          <w:rFonts w:cs="Times New Roman"/>
          <w:szCs w:val="20"/>
        </w:rPr>
        <w:footnoteReference w:id="1"/>
      </w:r>
      <w:r w:rsidRPr="0083529C">
        <w:rPr>
          <w:rFonts w:cs="Times New Roman"/>
          <w:szCs w:val="20"/>
        </w:rPr>
        <w:t>, Ai Kimoto</w:t>
      </w:r>
      <w:r w:rsidRPr="0083529C">
        <w:rPr>
          <w:rStyle w:val="FootnoteReference"/>
          <w:rFonts w:cs="Times New Roman"/>
          <w:szCs w:val="20"/>
        </w:rPr>
        <w:footnoteReference w:id="2"/>
      </w:r>
      <w:r w:rsidRPr="0083529C">
        <w:rPr>
          <w:rFonts w:cs="Times New Roman"/>
          <w:szCs w:val="20"/>
        </w:rPr>
        <w:t>, Jo</w:t>
      </w:r>
      <w:r w:rsidR="000E3CE4">
        <w:rPr>
          <w:rFonts w:cs="Times New Roman"/>
          <w:szCs w:val="20"/>
        </w:rPr>
        <w:t>s</w:t>
      </w:r>
      <w:r w:rsidR="00B9200E">
        <w:rPr>
          <w:rFonts w:cs="Times New Roman"/>
          <w:szCs w:val="20"/>
        </w:rPr>
        <w:t>e</w:t>
      </w:r>
      <w:r w:rsidR="000E3CE4">
        <w:rPr>
          <w:rFonts w:cs="Times New Roman"/>
          <w:szCs w:val="20"/>
        </w:rPr>
        <w:t>ph</w:t>
      </w:r>
      <w:r w:rsidRPr="0083529C">
        <w:rPr>
          <w:rFonts w:cs="Times New Roman"/>
          <w:szCs w:val="20"/>
        </w:rPr>
        <w:t xml:space="preserve"> </w:t>
      </w:r>
      <w:r w:rsidR="000E3CE4">
        <w:rPr>
          <w:rFonts w:cs="Times New Roman"/>
          <w:szCs w:val="20"/>
        </w:rPr>
        <w:t xml:space="preserve">E. </w:t>
      </w:r>
      <w:r w:rsidRPr="0083529C">
        <w:rPr>
          <w:rFonts w:cs="Times New Roman"/>
          <w:szCs w:val="20"/>
        </w:rPr>
        <w:t>Powers</w:t>
      </w:r>
      <w:r w:rsidRPr="0083529C">
        <w:rPr>
          <w:rStyle w:val="FootnoteReference"/>
          <w:rFonts w:cs="Times New Roman"/>
          <w:szCs w:val="20"/>
        </w:rPr>
        <w:footnoteReference w:id="3"/>
      </w:r>
      <w:r w:rsidRPr="0083529C">
        <w:rPr>
          <w:rFonts w:cs="Times New Roman"/>
          <w:szCs w:val="20"/>
        </w:rPr>
        <w:t>, Laur</w:t>
      </w:r>
      <w:r w:rsidR="000E3CE4">
        <w:rPr>
          <w:rFonts w:cs="Times New Roman"/>
          <w:szCs w:val="20"/>
        </w:rPr>
        <w:t>ence</w:t>
      </w:r>
      <w:r w:rsidRPr="0083529C">
        <w:rPr>
          <w:rFonts w:cs="Times New Roman"/>
          <w:szCs w:val="20"/>
        </w:rPr>
        <w:t xml:space="preserve"> </w:t>
      </w:r>
      <w:proofErr w:type="spellStart"/>
      <w:r w:rsidRPr="0083529C">
        <w:rPr>
          <w:rFonts w:cs="Times New Roman"/>
          <w:szCs w:val="20"/>
        </w:rPr>
        <w:t>Kell</w:t>
      </w:r>
      <w:proofErr w:type="spellEnd"/>
      <w:r w:rsidRPr="0083529C">
        <w:rPr>
          <w:rStyle w:val="FootnoteReference"/>
          <w:rFonts w:cs="Times New Roman"/>
          <w:szCs w:val="20"/>
        </w:rPr>
        <w:footnoteReference w:id="4"/>
      </w:r>
      <w:r w:rsidRPr="0083529C">
        <w:rPr>
          <w:rFonts w:cs="Times New Roman"/>
          <w:szCs w:val="20"/>
        </w:rPr>
        <w:t xml:space="preserve">, </w:t>
      </w:r>
      <w:r w:rsidR="004F5D3E" w:rsidRPr="0083529C">
        <w:rPr>
          <w:rFonts w:cs="Times New Roman"/>
          <w:szCs w:val="20"/>
        </w:rPr>
        <w:t xml:space="preserve">Doug </w:t>
      </w:r>
      <w:r w:rsidR="000E3CE4">
        <w:rPr>
          <w:rFonts w:cs="Times New Roman"/>
          <w:szCs w:val="20"/>
        </w:rPr>
        <w:t xml:space="preserve">S. </w:t>
      </w:r>
      <w:r w:rsidR="004F5D3E" w:rsidRPr="0083529C">
        <w:rPr>
          <w:rFonts w:cs="Times New Roman"/>
          <w:szCs w:val="20"/>
        </w:rPr>
        <w:t>Butterworth</w:t>
      </w:r>
      <w:r w:rsidR="004F5D3E" w:rsidRPr="0083529C">
        <w:rPr>
          <w:rStyle w:val="FootnoteReference"/>
          <w:rFonts w:cs="Times New Roman"/>
          <w:szCs w:val="20"/>
        </w:rPr>
        <w:footnoteReference w:id="5"/>
      </w:r>
      <w:r w:rsidR="004F5D3E" w:rsidRPr="0083529C">
        <w:rPr>
          <w:rFonts w:cs="Times New Roman"/>
          <w:szCs w:val="20"/>
        </w:rPr>
        <w:t xml:space="preserve">, </w:t>
      </w:r>
      <w:r w:rsidRPr="0083529C">
        <w:rPr>
          <w:rFonts w:cs="Times New Roman"/>
          <w:szCs w:val="20"/>
        </w:rPr>
        <w:t>Matt</w:t>
      </w:r>
      <w:r w:rsidR="00B9200E">
        <w:rPr>
          <w:rFonts w:cs="Times New Roman"/>
          <w:szCs w:val="20"/>
        </w:rPr>
        <w:t>h</w:t>
      </w:r>
      <w:r w:rsidR="000E3CE4">
        <w:rPr>
          <w:rFonts w:cs="Times New Roman"/>
          <w:szCs w:val="20"/>
        </w:rPr>
        <w:t>ew</w:t>
      </w:r>
      <w:r w:rsidRPr="0083529C">
        <w:rPr>
          <w:rFonts w:cs="Times New Roman"/>
          <w:szCs w:val="20"/>
        </w:rPr>
        <w:t xml:space="preserve"> </w:t>
      </w:r>
      <w:r w:rsidR="000E3CE4">
        <w:rPr>
          <w:rFonts w:cs="Times New Roman"/>
          <w:szCs w:val="20"/>
        </w:rPr>
        <w:t xml:space="preserve">V. </w:t>
      </w:r>
      <w:r w:rsidRPr="0083529C">
        <w:rPr>
          <w:rFonts w:cs="Times New Roman"/>
          <w:szCs w:val="20"/>
        </w:rPr>
        <w:t>Lauretta</w:t>
      </w:r>
      <w:r w:rsidRPr="0083529C">
        <w:rPr>
          <w:rStyle w:val="FootnoteReference"/>
          <w:rFonts w:cs="Times New Roman"/>
          <w:szCs w:val="20"/>
        </w:rPr>
        <w:footnoteReference w:id="6"/>
      </w:r>
      <w:r w:rsidR="004F5D3E" w:rsidRPr="0083529C">
        <w:rPr>
          <w:rFonts w:cs="Times New Roman"/>
          <w:szCs w:val="20"/>
        </w:rPr>
        <w:t>, Toshihide Kitakado</w:t>
      </w:r>
      <w:r w:rsidR="004F5D3E" w:rsidRPr="0083529C">
        <w:rPr>
          <w:rStyle w:val="FootnoteReference"/>
          <w:rFonts w:cs="Times New Roman"/>
          <w:szCs w:val="20"/>
        </w:rPr>
        <w:footnoteReference w:id="7"/>
      </w:r>
    </w:p>
    <w:p w14:paraId="488C2F3A" w14:textId="77777777" w:rsidR="00532620" w:rsidRPr="0083529C" w:rsidRDefault="00532620" w:rsidP="00532620">
      <w:pPr>
        <w:jc w:val="center"/>
        <w:rPr>
          <w:rFonts w:cs="Times New Roman"/>
          <w:i/>
          <w:szCs w:val="20"/>
        </w:rPr>
      </w:pPr>
    </w:p>
    <w:p w14:paraId="44FCA94C" w14:textId="77777777" w:rsidR="00532620" w:rsidRPr="0083529C" w:rsidRDefault="00532620" w:rsidP="00532620">
      <w:pPr>
        <w:jc w:val="center"/>
        <w:rPr>
          <w:rFonts w:cs="Times New Roman"/>
          <w:i/>
          <w:szCs w:val="20"/>
        </w:rPr>
      </w:pPr>
    </w:p>
    <w:p w14:paraId="2BF7B1A9" w14:textId="77777777" w:rsidR="003B5FF7" w:rsidRPr="00D03AE8" w:rsidRDefault="003B5FF7" w:rsidP="00B23B8F">
      <w:pPr>
        <w:jc w:val="center"/>
        <w:rPr>
          <w:rFonts w:cs="Times New Roman"/>
          <w:i/>
        </w:rPr>
      </w:pPr>
      <w:r w:rsidRPr="00D03AE8">
        <w:rPr>
          <w:rFonts w:cs="Times New Roman"/>
          <w:i/>
        </w:rPr>
        <w:t>SUMMARY</w:t>
      </w:r>
    </w:p>
    <w:p w14:paraId="58676D32" w14:textId="77777777" w:rsidR="00532620" w:rsidRPr="00321639" w:rsidRDefault="00532620" w:rsidP="00532620">
      <w:pPr>
        <w:jc w:val="center"/>
        <w:rPr>
          <w:rFonts w:cs="Times New Roman"/>
          <w:i/>
          <w:szCs w:val="20"/>
        </w:rPr>
      </w:pPr>
    </w:p>
    <w:p w14:paraId="12D4F7F9" w14:textId="08B4AABC" w:rsidR="003B5FF7" w:rsidRPr="0083529C" w:rsidRDefault="003B5FF7" w:rsidP="00D24E3B">
      <w:pPr>
        <w:ind w:left="709" w:right="663"/>
        <w:jc w:val="both"/>
        <w:rPr>
          <w:rFonts w:cs="Times New Roman"/>
          <w:szCs w:val="20"/>
        </w:rPr>
      </w:pPr>
      <w:r w:rsidRPr="00321639">
        <w:rPr>
          <w:rFonts w:cs="Times New Roman"/>
          <w:szCs w:val="20"/>
        </w:rPr>
        <w:t xml:space="preserve">A </w:t>
      </w:r>
      <w:r w:rsidR="0038115E" w:rsidRPr="00321639">
        <w:rPr>
          <w:rFonts w:cs="Times New Roman"/>
          <w:szCs w:val="20"/>
        </w:rPr>
        <w:t xml:space="preserve">preliminary </w:t>
      </w:r>
      <w:r w:rsidRPr="00321639">
        <w:rPr>
          <w:rFonts w:cs="Times New Roman"/>
          <w:szCs w:val="20"/>
        </w:rPr>
        <w:t>spati</w:t>
      </w:r>
      <w:r w:rsidR="0048083A" w:rsidRPr="00321639">
        <w:rPr>
          <w:rFonts w:cs="Times New Roman"/>
          <w:szCs w:val="20"/>
        </w:rPr>
        <w:t>al, multi</w:t>
      </w:r>
      <w:r w:rsidR="00511CD7" w:rsidRPr="00321639">
        <w:rPr>
          <w:rFonts w:cs="Times New Roman"/>
          <w:szCs w:val="20"/>
        </w:rPr>
        <w:t>-</w:t>
      </w:r>
      <w:r w:rsidR="0048083A" w:rsidRPr="00321639">
        <w:rPr>
          <w:rFonts w:cs="Times New Roman"/>
          <w:szCs w:val="20"/>
        </w:rPr>
        <w:t>stock statistical catch</w:t>
      </w:r>
      <w:r w:rsidR="0048083A" w:rsidRPr="008041F2">
        <w:rPr>
          <w:rFonts w:cs="Times New Roman"/>
          <w:szCs w:val="20"/>
        </w:rPr>
        <w:t>-</w:t>
      </w:r>
      <w:r w:rsidRPr="008041F2">
        <w:rPr>
          <w:rFonts w:cs="Times New Roman"/>
          <w:szCs w:val="20"/>
        </w:rPr>
        <w:t>at</w:t>
      </w:r>
      <w:r w:rsidR="0048083A" w:rsidRPr="008041F2">
        <w:rPr>
          <w:rFonts w:cs="Times New Roman"/>
          <w:szCs w:val="20"/>
        </w:rPr>
        <w:t>-</w:t>
      </w:r>
      <w:r w:rsidRPr="008041F2">
        <w:rPr>
          <w:rFonts w:cs="Times New Roman"/>
          <w:szCs w:val="20"/>
        </w:rPr>
        <w:t xml:space="preserve">length </w:t>
      </w:r>
      <w:r w:rsidR="004F5D3E" w:rsidRPr="008041F2">
        <w:rPr>
          <w:rFonts w:cs="Times New Roman"/>
          <w:szCs w:val="20"/>
        </w:rPr>
        <w:t xml:space="preserve">assessment </w:t>
      </w:r>
      <w:r w:rsidRPr="008041F2">
        <w:rPr>
          <w:rFonts w:cs="Times New Roman"/>
          <w:szCs w:val="20"/>
        </w:rPr>
        <w:t xml:space="preserve">model </w:t>
      </w:r>
      <w:r w:rsidR="00475166">
        <w:rPr>
          <w:rFonts w:cs="Times New Roman"/>
          <w:szCs w:val="20"/>
        </w:rPr>
        <w:t>i</w:t>
      </w:r>
      <w:r w:rsidR="00511CD7" w:rsidRPr="008041F2">
        <w:rPr>
          <w:rFonts w:cs="Times New Roman"/>
          <w:szCs w:val="20"/>
        </w:rPr>
        <w:t>s developed</w:t>
      </w:r>
      <w:r w:rsidRPr="008041F2">
        <w:rPr>
          <w:rFonts w:cs="Times New Roman"/>
          <w:szCs w:val="20"/>
        </w:rPr>
        <w:t xml:space="preserve"> as a basis for defining operating models for Atlantic </w:t>
      </w:r>
      <w:r w:rsidR="006A6C8C" w:rsidRPr="008041F2">
        <w:rPr>
          <w:rFonts w:cs="Times New Roman"/>
          <w:szCs w:val="20"/>
        </w:rPr>
        <w:t>b</w:t>
      </w:r>
      <w:r w:rsidRPr="008041F2">
        <w:rPr>
          <w:rFonts w:cs="Times New Roman"/>
          <w:szCs w:val="20"/>
        </w:rPr>
        <w:t xml:space="preserve">luefin </w:t>
      </w:r>
      <w:r w:rsidR="006A6C8C" w:rsidRPr="00965915">
        <w:rPr>
          <w:rFonts w:cs="Times New Roman"/>
          <w:szCs w:val="20"/>
        </w:rPr>
        <w:t>t</w:t>
      </w:r>
      <w:r w:rsidRPr="00965915">
        <w:rPr>
          <w:rFonts w:cs="Times New Roman"/>
          <w:szCs w:val="20"/>
        </w:rPr>
        <w:t>una. The modifiable multi</w:t>
      </w:r>
      <w:r w:rsidR="00912187" w:rsidRPr="00965915">
        <w:rPr>
          <w:rFonts w:cs="Times New Roman"/>
          <w:szCs w:val="20"/>
        </w:rPr>
        <w:t>-</w:t>
      </w:r>
      <w:r w:rsidRPr="00965915">
        <w:rPr>
          <w:rFonts w:cs="Times New Roman"/>
          <w:szCs w:val="20"/>
        </w:rPr>
        <w:t>stock model (M3) aims to improve upon previous multi</w:t>
      </w:r>
      <w:r w:rsidR="00912187" w:rsidRPr="00965915">
        <w:rPr>
          <w:rFonts w:cs="Times New Roman"/>
          <w:szCs w:val="20"/>
        </w:rPr>
        <w:t>-</w:t>
      </w:r>
      <w:r w:rsidRPr="00965915">
        <w:rPr>
          <w:rFonts w:cs="Times New Roman"/>
          <w:szCs w:val="20"/>
        </w:rPr>
        <w:t xml:space="preserve">stock models such as MAST (Taylor et al. </w:t>
      </w:r>
      <w:r w:rsidR="00AD6D28" w:rsidRPr="00965915">
        <w:rPr>
          <w:rFonts w:cs="Times New Roman"/>
          <w:szCs w:val="20"/>
        </w:rPr>
        <w:t>2011</w:t>
      </w:r>
      <w:r w:rsidRPr="00965915">
        <w:rPr>
          <w:rFonts w:cs="Times New Roman"/>
          <w:szCs w:val="20"/>
        </w:rPr>
        <w:t xml:space="preserve">) in </w:t>
      </w:r>
      <w:r w:rsidR="00FE0F41" w:rsidRPr="00965915">
        <w:rPr>
          <w:rFonts w:cs="Times New Roman"/>
          <w:szCs w:val="20"/>
        </w:rPr>
        <w:t>three</w:t>
      </w:r>
      <w:r w:rsidRPr="00965915">
        <w:rPr>
          <w:rFonts w:cs="Times New Roman"/>
          <w:szCs w:val="20"/>
        </w:rPr>
        <w:t xml:space="preserve"> </w:t>
      </w:r>
      <w:r w:rsidR="004F5D3E" w:rsidRPr="00965915">
        <w:rPr>
          <w:rFonts w:cs="Times New Roman"/>
          <w:szCs w:val="20"/>
        </w:rPr>
        <w:t>core areas</w:t>
      </w:r>
      <w:r w:rsidR="0048083A" w:rsidRPr="00174927">
        <w:rPr>
          <w:rFonts w:cs="Times New Roman"/>
          <w:szCs w:val="20"/>
        </w:rPr>
        <w:t>.</w:t>
      </w:r>
      <w:r w:rsidRPr="00174927">
        <w:rPr>
          <w:rFonts w:cs="Times New Roman"/>
          <w:szCs w:val="20"/>
        </w:rPr>
        <w:t xml:space="preserve"> </w:t>
      </w:r>
      <w:r w:rsidR="0038115E" w:rsidRPr="00174927">
        <w:rPr>
          <w:rFonts w:cs="Times New Roman"/>
          <w:szCs w:val="20"/>
        </w:rPr>
        <w:t>The first iteration of the</w:t>
      </w:r>
      <w:r w:rsidR="0048083A" w:rsidRPr="00174927">
        <w:rPr>
          <w:rFonts w:cs="Times New Roman"/>
          <w:szCs w:val="20"/>
        </w:rPr>
        <w:t xml:space="preserve"> </w:t>
      </w:r>
      <w:r w:rsidR="004F5D3E" w:rsidRPr="00174927">
        <w:rPr>
          <w:rFonts w:cs="Times New Roman"/>
          <w:szCs w:val="20"/>
        </w:rPr>
        <w:t>model</w:t>
      </w:r>
      <w:r w:rsidR="00912187" w:rsidRPr="00174927">
        <w:rPr>
          <w:rFonts w:cs="Times New Roman"/>
          <w:szCs w:val="20"/>
        </w:rPr>
        <w:t>:</w:t>
      </w:r>
      <w:r w:rsidR="0048083A" w:rsidRPr="005B056B">
        <w:rPr>
          <w:rFonts w:cs="Times New Roman"/>
          <w:szCs w:val="20"/>
        </w:rPr>
        <w:t xml:space="preserve"> </w:t>
      </w:r>
      <w:r w:rsidRPr="005B056B">
        <w:rPr>
          <w:rFonts w:cs="Times New Roman"/>
          <w:szCs w:val="20"/>
        </w:rPr>
        <w:t>(1) makes use of indices of abundance specific to time-area strata</w:t>
      </w:r>
      <w:r w:rsidR="004F5D3E" w:rsidRPr="00624886">
        <w:rPr>
          <w:rFonts w:cs="Times New Roman"/>
          <w:szCs w:val="20"/>
        </w:rPr>
        <w:t xml:space="preserve"> (e.g. for a given ocean area and month of the year)</w:t>
      </w:r>
      <w:r w:rsidR="0048083A" w:rsidRPr="00624886">
        <w:rPr>
          <w:rFonts w:cs="Times New Roman"/>
          <w:szCs w:val="20"/>
        </w:rPr>
        <w:t>,</w:t>
      </w:r>
      <w:r w:rsidRPr="00624886">
        <w:rPr>
          <w:rFonts w:cs="Times New Roman"/>
          <w:szCs w:val="20"/>
        </w:rPr>
        <w:t xml:space="preserve"> (</w:t>
      </w:r>
      <w:r w:rsidR="00FE0F41" w:rsidRPr="001D7BA7">
        <w:rPr>
          <w:rFonts w:cs="Times New Roman"/>
          <w:szCs w:val="20"/>
        </w:rPr>
        <w:t>2</w:t>
      </w:r>
      <w:r w:rsidRPr="001D7BA7">
        <w:rPr>
          <w:rFonts w:cs="Times New Roman"/>
          <w:szCs w:val="20"/>
        </w:rPr>
        <w:t xml:space="preserve">) does not use conventional tagging data to inform </w:t>
      </w:r>
      <w:r w:rsidR="006A6C8C" w:rsidRPr="003A0C21">
        <w:rPr>
          <w:rFonts w:cs="Times New Roman"/>
          <w:szCs w:val="20"/>
        </w:rPr>
        <w:t>exploitation</w:t>
      </w:r>
      <w:r w:rsidRPr="003A0C21">
        <w:rPr>
          <w:rFonts w:cs="Times New Roman"/>
          <w:szCs w:val="20"/>
        </w:rPr>
        <w:t xml:space="preserve"> </w:t>
      </w:r>
      <w:r w:rsidR="0038115E" w:rsidRPr="003A0C21">
        <w:rPr>
          <w:rFonts w:cs="Times New Roman"/>
          <w:szCs w:val="20"/>
        </w:rPr>
        <w:t>rate</w:t>
      </w:r>
      <w:r w:rsidR="006A6C8C" w:rsidRPr="003A0C21">
        <w:rPr>
          <w:rFonts w:cs="Times New Roman"/>
          <w:szCs w:val="20"/>
        </w:rPr>
        <w:t>s</w:t>
      </w:r>
      <w:r w:rsidRPr="003A0C21">
        <w:rPr>
          <w:rFonts w:cs="Times New Roman"/>
          <w:szCs w:val="20"/>
        </w:rPr>
        <w:t>, (</w:t>
      </w:r>
      <w:r w:rsidR="00FE0F41" w:rsidRPr="003A0C21">
        <w:rPr>
          <w:rFonts w:cs="Times New Roman"/>
          <w:szCs w:val="20"/>
        </w:rPr>
        <w:t>3</w:t>
      </w:r>
      <w:r w:rsidRPr="003A0C21">
        <w:rPr>
          <w:rFonts w:cs="Times New Roman"/>
          <w:szCs w:val="20"/>
        </w:rPr>
        <w:t xml:space="preserve">) </w:t>
      </w:r>
      <w:r w:rsidR="00912187" w:rsidRPr="003A0C21">
        <w:rPr>
          <w:rFonts w:cs="Times New Roman"/>
          <w:szCs w:val="20"/>
        </w:rPr>
        <w:t>is fitted to</w:t>
      </w:r>
      <w:r w:rsidR="0048083A" w:rsidRPr="003A0C21">
        <w:rPr>
          <w:rFonts w:cs="Times New Roman"/>
          <w:szCs w:val="20"/>
        </w:rPr>
        <w:t xml:space="preserve"> </w:t>
      </w:r>
      <w:r w:rsidR="004F5D3E" w:rsidRPr="003A0C21">
        <w:rPr>
          <w:rFonts w:cs="Times New Roman"/>
          <w:szCs w:val="20"/>
        </w:rPr>
        <w:t xml:space="preserve">samples of </w:t>
      </w:r>
      <w:r w:rsidR="0048083A" w:rsidRPr="003A0C21">
        <w:rPr>
          <w:rFonts w:cs="Times New Roman"/>
          <w:szCs w:val="20"/>
        </w:rPr>
        <w:t xml:space="preserve">length composition data and therefore avoids established problems </w:t>
      </w:r>
      <w:r w:rsidR="00EF1ACD" w:rsidRPr="0083529C">
        <w:rPr>
          <w:rFonts w:cs="Times New Roman"/>
          <w:szCs w:val="20"/>
        </w:rPr>
        <w:t>related</w:t>
      </w:r>
      <w:r w:rsidR="004F5D3E" w:rsidRPr="0083529C">
        <w:rPr>
          <w:rFonts w:cs="Times New Roman"/>
          <w:szCs w:val="20"/>
        </w:rPr>
        <w:t xml:space="preserve"> to </w:t>
      </w:r>
      <w:r w:rsidR="0048083A" w:rsidRPr="0083529C">
        <w:rPr>
          <w:rFonts w:cs="Times New Roman"/>
          <w:szCs w:val="20"/>
        </w:rPr>
        <w:t>ag</w:t>
      </w:r>
      <w:r w:rsidR="00475166">
        <w:rPr>
          <w:rFonts w:cs="Times New Roman"/>
          <w:szCs w:val="20"/>
        </w:rPr>
        <w:t>e</w:t>
      </w:r>
      <w:r w:rsidR="0048083A" w:rsidRPr="0083529C">
        <w:rPr>
          <w:rFonts w:cs="Times New Roman"/>
          <w:szCs w:val="20"/>
        </w:rPr>
        <w:t xml:space="preserve">ing </w:t>
      </w:r>
      <w:r w:rsidR="004F5D3E" w:rsidRPr="0083529C">
        <w:rPr>
          <w:rFonts w:cs="Times New Roman"/>
          <w:szCs w:val="20"/>
        </w:rPr>
        <w:t xml:space="preserve">individuals based </w:t>
      </w:r>
      <w:r w:rsidR="00AB5977" w:rsidRPr="0083529C">
        <w:rPr>
          <w:rFonts w:cs="Times New Roman"/>
          <w:szCs w:val="20"/>
        </w:rPr>
        <w:t>on</w:t>
      </w:r>
      <w:r w:rsidR="004F5D3E" w:rsidRPr="0083529C">
        <w:rPr>
          <w:rFonts w:cs="Times New Roman"/>
          <w:szCs w:val="20"/>
        </w:rPr>
        <w:t xml:space="preserve"> </w:t>
      </w:r>
      <w:r w:rsidR="00475166">
        <w:rPr>
          <w:rFonts w:cs="Times New Roman"/>
          <w:szCs w:val="20"/>
        </w:rPr>
        <w:t xml:space="preserve">a growth curve and </w:t>
      </w:r>
      <w:r w:rsidR="0048083A" w:rsidRPr="0083529C">
        <w:rPr>
          <w:rFonts w:cs="Times New Roman"/>
          <w:szCs w:val="20"/>
        </w:rPr>
        <w:t>length</w:t>
      </w:r>
      <w:r w:rsidR="004F5D3E" w:rsidRPr="0083529C">
        <w:rPr>
          <w:rFonts w:cs="Times New Roman"/>
          <w:szCs w:val="20"/>
        </w:rPr>
        <w:t xml:space="preserve"> data</w:t>
      </w:r>
      <w:r w:rsidR="00475166">
        <w:rPr>
          <w:rFonts w:cs="Times New Roman"/>
          <w:szCs w:val="20"/>
        </w:rPr>
        <w:t xml:space="preserve"> only</w:t>
      </w:r>
      <w:r w:rsidR="004F5D3E" w:rsidRPr="0083529C">
        <w:rPr>
          <w:rFonts w:cs="Times New Roman"/>
          <w:szCs w:val="20"/>
        </w:rPr>
        <w:t>.</w:t>
      </w:r>
    </w:p>
    <w:p w14:paraId="0F39D903" w14:textId="77777777" w:rsidR="0050335F" w:rsidRPr="0083529C" w:rsidRDefault="0050335F" w:rsidP="00D24E3B">
      <w:pPr>
        <w:ind w:left="709" w:right="663"/>
        <w:jc w:val="both"/>
        <w:rPr>
          <w:rFonts w:cs="Times New Roman"/>
          <w:szCs w:val="20"/>
        </w:rPr>
      </w:pPr>
    </w:p>
    <w:p w14:paraId="3946FB7E" w14:textId="77777777" w:rsidR="0050335F" w:rsidRPr="0083529C" w:rsidRDefault="0050335F" w:rsidP="00D24E3B">
      <w:pPr>
        <w:ind w:left="709" w:right="663"/>
        <w:jc w:val="both"/>
        <w:rPr>
          <w:rFonts w:cs="Times New Roman"/>
          <w:szCs w:val="20"/>
        </w:rPr>
      </w:pPr>
      <w:r w:rsidRPr="0083529C">
        <w:rPr>
          <w:rFonts w:cs="Times New Roman"/>
          <w:szCs w:val="20"/>
        </w:rPr>
        <w:t>In this paper we provide a full account of</w:t>
      </w:r>
      <w:r w:rsidR="002F0BD2" w:rsidRPr="0083529C">
        <w:rPr>
          <w:rFonts w:cs="Times New Roman"/>
          <w:szCs w:val="20"/>
        </w:rPr>
        <w:t xml:space="preserve"> preliminary</w:t>
      </w:r>
      <w:r w:rsidRPr="0083529C">
        <w:rPr>
          <w:rFonts w:cs="Times New Roman"/>
          <w:szCs w:val="20"/>
        </w:rPr>
        <w:t xml:space="preserve"> M3 model equations and discuss the results of simulation evaluations </w:t>
      </w:r>
      <w:r w:rsidR="00EF1ACD" w:rsidRPr="0083529C">
        <w:rPr>
          <w:rFonts w:cs="Times New Roman"/>
          <w:szCs w:val="20"/>
        </w:rPr>
        <w:t>of</w:t>
      </w:r>
      <w:r w:rsidRPr="0083529C">
        <w:rPr>
          <w:rFonts w:cs="Times New Roman"/>
          <w:szCs w:val="20"/>
        </w:rPr>
        <w:t xml:space="preserve"> model estimation performance. </w:t>
      </w:r>
      <w:r w:rsidR="00D17714" w:rsidRPr="0083529C">
        <w:rPr>
          <w:rFonts w:cs="Times New Roman"/>
          <w:szCs w:val="20"/>
        </w:rPr>
        <w:t>Limitations of the current approach and f</w:t>
      </w:r>
      <w:r w:rsidR="00EF1ACD" w:rsidRPr="0083529C">
        <w:rPr>
          <w:rFonts w:cs="Times New Roman"/>
          <w:szCs w:val="20"/>
        </w:rPr>
        <w:t xml:space="preserve">uture areas for model development are also discussed. </w:t>
      </w:r>
    </w:p>
    <w:p w14:paraId="732ADB79" w14:textId="77777777" w:rsidR="00532620" w:rsidRPr="0083529C" w:rsidRDefault="00532620" w:rsidP="00532620">
      <w:pPr>
        <w:jc w:val="center"/>
        <w:rPr>
          <w:rFonts w:cs="Times New Roman"/>
          <w:i/>
          <w:szCs w:val="20"/>
        </w:rPr>
      </w:pPr>
    </w:p>
    <w:p w14:paraId="4E32B4D5" w14:textId="77777777" w:rsidR="00532620" w:rsidRPr="0083529C" w:rsidRDefault="00532620" w:rsidP="00532620">
      <w:pPr>
        <w:jc w:val="center"/>
        <w:rPr>
          <w:rFonts w:cs="Times New Roman"/>
          <w:i/>
          <w:szCs w:val="20"/>
        </w:rPr>
      </w:pPr>
      <w:r w:rsidRPr="0083529C">
        <w:rPr>
          <w:rFonts w:cs="Times New Roman"/>
          <w:i/>
          <w:szCs w:val="20"/>
        </w:rPr>
        <w:t>KEYWORDS</w:t>
      </w:r>
    </w:p>
    <w:p w14:paraId="0A501D3C" w14:textId="77777777" w:rsidR="009A19DF" w:rsidRPr="0083529C" w:rsidRDefault="009A19DF" w:rsidP="00532620">
      <w:pPr>
        <w:jc w:val="center"/>
        <w:rPr>
          <w:rFonts w:cs="Times New Roman"/>
          <w:i/>
          <w:szCs w:val="20"/>
        </w:rPr>
      </w:pPr>
    </w:p>
    <w:p w14:paraId="3E7E2FB5" w14:textId="77777777" w:rsidR="00532620" w:rsidRPr="0083529C" w:rsidRDefault="00532620" w:rsidP="00D24E3B">
      <w:pPr>
        <w:ind w:left="709" w:right="663"/>
        <w:jc w:val="center"/>
        <w:rPr>
          <w:rFonts w:cs="Times New Roman"/>
          <w:i/>
          <w:szCs w:val="20"/>
        </w:rPr>
      </w:pPr>
      <w:r w:rsidRPr="0083529C">
        <w:rPr>
          <w:rFonts w:cs="Times New Roman"/>
          <w:i/>
          <w:szCs w:val="20"/>
        </w:rPr>
        <w:t xml:space="preserve">Stock assessment, </w:t>
      </w:r>
      <w:r w:rsidR="009A19DF" w:rsidRPr="0083529C">
        <w:rPr>
          <w:rFonts w:cs="Times New Roman"/>
          <w:i/>
          <w:szCs w:val="20"/>
        </w:rPr>
        <w:t>s</w:t>
      </w:r>
      <w:r w:rsidRPr="0083529C">
        <w:rPr>
          <w:rFonts w:cs="Times New Roman"/>
          <w:i/>
          <w:szCs w:val="20"/>
        </w:rPr>
        <w:t xml:space="preserve">imulation, </w:t>
      </w:r>
      <w:r w:rsidR="009A19DF" w:rsidRPr="0083529C">
        <w:rPr>
          <w:rFonts w:cs="Times New Roman"/>
          <w:i/>
          <w:szCs w:val="20"/>
        </w:rPr>
        <w:t xml:space="preserve">migrations, population dynamics, seasonal variations, tuna fisheries, tagging, </w:t>
      </w:r>
      <w:proofErr w:type="gramStart"/>
      <w:r w:rsidR="009A19DF" w:rsidRPr="0083529C">
        <w:rPr>
          <w:rFonts w:cs="Times New Roman"/>
          <w:i/>
          <w:szCs w:val="20"/>
        </w:rPr>
        <w:t>fishery</w:t>
      </w:r>
      <w:proofErr w:type="gramEnd"/>
      <w:r w:rsidR="000C33E3" w:rsidRPr="0083529C">
        <w:rPr>
          <w:rFonts w:cs="Times New Roman"/>
          <w:i/>
          <w:szCs w:val="20"/>
        </w:rPr>
        <w:t xml:space="preserve"> </w:t>
      </w:r>
      <w:r w:rsidR="009A19DF" w:rsidRPr="0083529C">
        <w:rPr>
          <w:rFonts w:cs="Times New Roman"/>
          <w:i/>
          <w:szCs w:val="20"/>
        </w:rPr>
        <w:t>management</w:t>
      </w:r>
    </w:p>
    <w:p w14:paraId="09F91357" w14:textId="77777777" w:rsidR="00532620" w:rsidRPr="0083529C" w:rsidRDefault="00532620" w:rsidP="00532620">
      <w:pPr>
        <w:jc w:val="center"/>
        <w:rPr>
          <w:rFonts w:cs="Times New Roman"/>
          <w:i/>
          <w:szCs w:val="20"/>
        </w:rPr>
      </w:pPr>
    </w:p>
    <w:p w14:paraId="3367A941" w14:textId="77777777" w:rsidR="00532620" w:rsidRPr="0083529C" w:rsidRDefault="00532620" w:rsidP="00532620">
      <w:pPr>
        <w:jc w:val="center"/>
        <w:rPr>
          <w:rFonts w:cs="Times New Roman"/>
          <w:i/>
          <w:szCs w:val="20"/>
        </w:rPr>
      </w:pPr>
    </w:p>
    <w:p w14:paraId="2AD4E261" w14:textId="77777777" w:rsidR="00532620" w:rsidRPr="0083529C" w:rsidRDefault="00532620" w:rsidP="00532620">
      <w:pPr>
        <w:jc w:val="center"/>
        <w:rPr>
          <w:rFonts w:cs="Times New Roman"/>
          <w:i/>
          <w:szCs w:val="20"/>
        </w:rPr>
      </w:pPr>
    </w:p>
    <w:p w14:paraId="43FD6CD1" w14:textId="77777777" w:rsidR="00532620" w:rsidRPr="0083529C" w:rsidRDefault="00532620" w:rsidP="00532620">
      <w:pPr>
        <w:jc w:val="center"/>
        <w:rPr>
          <w:rFonts w:cs="Times New Roman"/>
          <w:i/>
          <w:szCs w:val="20"/>
        </w:rPr>
      </w:pPr>
    </w:p>
    <w:p w14:paraId="6C447600" w14:textId="77777777" w:rsidR="00532620" w:rsidRPr="0083529C" w:rsidRDefault="00532620" w:rsidP="00532620">
      <w:pPr>
        <w:jc w:val="center"/>
        <w:rPr>
          <w:rFonts w:cs="Times New Roman"/>
          <w:i/>
          <w:szCs w:val="20"/>
        </w:rPr>
      </w:pPr>
    </w:p>
    <w:p w14:paraId="196FC34E" w14:textId="77777777" w:rsidR="00532620" w:rsidRPr="0083529C" w:rsidRDefault="00532620" w:rsidP="00532620">
      <w:pPr>
        <w:jc w:val="center"/>
        <w:rPr>
          <w:rFonts w:cs="Times New Roman"/>
          <w:i/>
          <w:szCs w:val="20"/>
        </w:rPr>
      </w:pPr>
    </w:p>
    <w:p w14:paraId="6FA450FD" w14:textId="77777777" w:rsidR="00532620" w:rsidRPr="0083529C" w:rsidRDefault="00532620" w:rsidP="00532620">
      <w:pPr>
        <w:jc w:val="center"/>
        <w:rPr>
          <w:rFonts w:cs="Times New Roman"/>
          <w:i/>
          <w:szCs w:val="20"/>
        </w:rPr>
      </w:pPr>
    </w:p>
    <w:p w14:paraId="0DC3E8F5" w14:textId="77777777" w:rsidR="00532620" w:rsidRPr="0083529C" w:rsidRDefault="00532620" w:rsidP="00532620">
      <w:pPr>
        <w:jc w:val="center"/>
        <w:rPr>
          <w:rFonts w:cs="Times New Roman"/>
          <w:i/>
          <w:szCs w:val="20"/>
        </w:rPr>
      </w:pPr>
    </w:p>
    <w:p w14:paraId="2FCCB9F9" w14:textId="77777777" w:rsidR="00532620" w:rsidRPr="0083529C" w:rsidRDefault="00532620" w:rsidP="00532620">
      <w:pPr>
        <w:jc w:val="center"/>
        <w:rPr>
          <w:rFonts w:cs="Times New Roman"/>
          <w:i/>
          <w:szCs w:val="20"/>
        </w:rPr>
      </w:pPr>
    </w:p>
    <w:p w14:paraId="5C075D6C" w14:textId="77777777" w:rsidR="00532620" w:rsidRPr="0083529C" w:rsidRDefault="00532620" w:rsidP="00532620">
      <w:pPr>
        <w:jc w:val="center"/>
        <w:rPr>
          <w:rFonts w:cs="Times New Roman"/>
          <w:i/>
          <w:szCs w:val="20"/>
        </w:rPr>
      </w:pPr>
    </w:p>
    <w:p w14:paraId="2197DB84" w14:textId="77777777" w:rsidR="00532620" w:rsidRPr="0083529C" w:rsidRDefault="00532620" w:rsidP="00532620">
      <w:pPr>
        <w:rPr>
          <w:rFonts w:cs="Times New Roman"/>
          <w:i/>
          <w:szCs w:val="20"/>
        </w:rPr>
      </w:pPr>
      <w:r w:rsidRPr="0083529C">
        <w:rPr>
          <w:rFonts w:cs="Times New Roman"/>
          <w:i/>
          <w:szCs w:val="20"/>
        </w:rPr>
        <w:br w:type="page"/>
      </w:r>
    </w:p>
    <w:p w14:paraId="59CD2447" w14:textId="77777777" w:rsidR="00532620" w:rsidRPr="00A87F15" w:rsidRDefault="004756EC" w:rsidP="004756EC">
      <w:pPr>
        <w:pStyle w:val="Heading1"/>
        <w:rPr>
          <w:rFonts w:cs="Times New Roman"/>
        </w:rPr>
      </w:pPr>
      <w:r w:rsidRPr="00A87F15">
        <w:rPr>
          <w:rFonts w:cs="Times New Roman"/>
        </w:rPr>
        <w:lastRenderedPageBreak/>
        <w:t>Introduction</w:t>
      </w:r>
    </w:p>
    <w:p w14:paraId="2DF5A304" w14:textId="77777777" w:rsidR="004756EC" w:rsidRPr="00334153" w:rsidRDefault="004756EC" w:rsidP="004756EC">
      <w:pPr>
        <w:rPr>
          <w:rFonts w:cs="Times New Roman"/>
        </w:rPr>
      </w:pPr>
    </w:p>
    <w:p w14:paraId="437BA785" w14:textId="31B3E456" w:rsidR="003C4CB6" w:rsidRPr="005B056B" w:rsidRDefault="00DF4318" w:rsidP="004756EC">
      <w:pPr>
        <w:rPr>
          <w:rFonts w:cs="Times New Roman"/>
        </w:rPr>
      </w:pPr>
      <w:r w:rsidRPr="0052342D">
        <w:rPr>
          <w:rFonts w:cs="Times New Roman"/>
        </w:rPr>
        <w:t xml:space="preserve">The Atlantic-Wide Research Programme on Bluefin Tuna (GBYP) aims to develop a new scientific management framework by improving data collection, knowledge of key biological and ecological processes, assessment models and management. A critical component of </w:t>
      </w:r>
      <w:r w:rsidRPr="00453CB1">
        <w:rPr>
          <w:rFonts w:cs="Times New Roman"/>
        </w:rPr>
        <w:t xml:space="preserve">the GBYP is the construction of a robust advice framework consistent with the precautionary approach (GBYP 2014). </w:t>
      </w:r>
      <w:r w:rsidR="00894973" w:rsidRPr="006C529C">
        <w:rPr>
          <w:rFonts w:cs="Times New Roman"/>
        </w:rPr>
        <w:t>A</w:t>
      </w:r>
      <w:r w:rsidRPr="006C529C">
        <w:rPr>
          <w:rFonts w:cs="Times New Roman"/>
        </w:rPr>
        <w:t xml:space="preserve"> Management Strategy Evaluation (MSE, </w:t>
      </w:r>
      <w:r w:rsidR="00AD6D28" w:rsidRPr="006C529C">
        <w:rPr>
          <w:rFonts w:cs="Times New Roman"/>
        </w:rPr>
        <w:t xml:space="preserve">Cochrane 1998, </w:t>
      </w:r>
      <w:r w:rsidR="00951331" w:rsidRPr="006C529C">
        <w:rPr>
          <w:rFonts w:cs="Times New Roman"/>
        </w:rPr>
        <w:t>Butterworth 1999</w:t>
      </w:r>
      <w:r w:rsidRPr="006C529C">
        <w:rPr>
          <w:rFonts w:cs="Times New Roman"/>
        </w:rPr>
        <w:t>,</w:t>
      </w:r>
      <w:r w:rsidR="00951331" w:rsidRPr="000E3CE4">
        <w:rPr>
          <w:rFonts w:cs="Times New Roman"/>
        </w:rPr>
        <w:t xml:space="preserve"> </w:t>
      </w:r>
      <w:proofErr w:type="spellStart"/>
      <w:r w:rsidR="005B056B">
        <w:rPr>
          <w:rFonts w:cs="Times New Roman"/>
        </w:rPr>
        <w:t>Kell</w:t>
      </w:r>
      <w:proofErr w:type="spellEnd"/>
      <w:r w:rsidR="005B056B">
        <w:rPr>
          <w:rFonts w:cs="Times New Roman"/>
        </w:rPr>
        <w:t xml:space="preserve"> et al. 2014, </w:t>
      </w:r>
      <w:r w:rsidR="00894973" w:rsidRPr="005B056B">
        <w:rPr>
          <w:rFonts w:cs="Times New Roman"/>
        </w:rPr>
        <w:t>Punt et al. 2014</w:t>
      </w:r>
      <w:r w:rsidRPr="005B056B">
        <w:rPr>
          <w:rFonts w:cs="Times New Roman"/>
        </w:rPr>
        <w:t xml:space="preserve">) approach has been proposed </w:t>
      </w:r>
      <w:r w:rsidR="00894973" w:rsidRPr="005B056B">
        <w:rPr>
          <w:rFonts w:cs="Times New Roman"/>
        </w:rPr>
        <w:t xml:space="preserve">to address this goal </w:t>
      </w:r>
      <w:r w:rsidR="0050335F" w:rsidRPr="005B056B">
        <w:rPr>
          <w:rFonts w:cs="Times New Roman"/>
        </w:rPr>
        <w:t>(</w:t>
      </w:r>
      <w:r w:rsidR="00174927">
        <w:rPr>
          <w:rFonts w:cs="Times New Roman"/>
        </w:rPr>
        <w:t>Anon.</w:t>
      </w:r>
      <w:r w:rsidR="00174927" w:rsidRPr="00174927">
        <w:rPr>
          <w:rFonts w:cs="Times New Roman"/>
        </w:rPr>
        <w:t xml:space="preserve"> 201</w:t>
      </w:r>
      <w:r w:rsidR="00174927">
        <w:rPr>
          <w:rFonts w:cs="Times New Roman"/>
        </w:rPr>
        <w:t>4</w:t>
      </w:r>
      <w:r w:rsidR="003A0C21">
        <w:rPr>
          <w:rFonts w:cs="Times New Roman"/>
        </w:rPr>
        <w:t>b</w:t>
      </w:r>
      <w:r w:rsidR="0050335F" w:rsidRPr="00174927">
        <w:rPr>
          <w:rFonts w:cs="Times New Roman"/>
        </w:rPr>
        <w:t>)</w:t>
      </w:r>
      <w:r w:rsidR="000E26B5" w:rsidRPr="00174927">
        <w:rPr>
          <w:rFonts w:cs="Times New Roman"/>
        </w:rPr>
        <w:t xml:space="preserve">. MSE establishes </w:t>
      </w:r>
      <w:r w:rsidR="00E97182" w:rsidRPr="00174927">
        <w:rPr>
          <w:rFonts w:cs="Times New Roman"/>
        </w:rPr>
        <w:t xml:space="preserve">operating models that represent </w:t>
      </w:r>
      <w:r w:rsidRPr="00174927">
        <w:rPr>
          <w:rFonts w:cs="Times New Roman"/>
        </w:rPr>
        <w:t>credible hypotheses for population</w:t>
      </w:r>
      <w:r w:rsidR="000E26B5" w:rsidRPr="00174927">
        <w:rPr>
          <w:rFonts w:cs="Times New Roman"/>
        </w:rPr>
        <w:t xml:space="preserve"> and fishery dynamics</w:t>
      </w:r>
      <w:r w:rsidR="00E97182" w:rsidRPr="00174927">
        <w:rPr>
          <w:rFonts w:cs="Times New Roman"/>
        </w:rPr>
        <w:t xml:space="preserve"> which are used </w:t>
      </w:r>
      <w:r w:rsidRPr="00174927">
        <w:rPr>
          <w:rFonts w:cs="Times New Roman"/>
        </w:rPr>
        <w:t xml:space="preserve">to </w:t>
      </w:r>
      <w:r w:rsidR="009A6B0C" w:rsidRPr="00174927">
        <w:rPr>
          <w:rFonts w:cs="Times New Roman"/>
        </w:rPr>
        <w:t>quantify</w:t>
      </w:r>
      <w:r w:rsidRPr="00174927">
        <w:rPr>
          <w:rFonts w:cs="Times New Roman"/>
        </w:rPr>
        <w:t xml:space="preserve"> the efficacy of various management procedures</w:t>
      </w:r>
      <w:r w:rsidR="0022570B" w:rsidRPr="00174927">
        <w:rPr>
          <w:rFonts w:cs="Times New Roman"/>
        </w:rPr>
        <w:t>. These management procedure</w:t>
      </w:r>
      <w:r w:rsidR="0022570B" w:rsidRPr="005B056B">
        <w:rPr>
          <w:rFonts w:cs="Times New Roman"/>
        </w:rPr>
        <w:t xml:space="preserve">s </w:t>
      </w:r>
      <w:r w:rsidR="009A6B0C" w:rsidRPr="005B056B">
        <w:rPr>
          <w:rFonts w:cs="Times New Roman"/>
        </w:rPr>
        <w:t xml:space="preserve">may </w:t>
      </w:r>
      <w:r w:rsidR="0022570B" w:rsidRPr="005B056B">
        <w:rPr>
          <w:rFonts w:cs="Times New Roman"/>
        </w:rPr>
        <w:t>encompass a wide range of complexity from conventional stock</w:t>
      </w:r>
      <w:r w:rsidRPr="005B056B">
        <w:rPr>
          <w:rFonts w:cs="Times New Roman"/>
        </w:rPr>
        <w:t xml:space="preserve"> assessments</w:t>
      </w:r>
      <w:r w:rsidR="0022570B" w:rsidRPr="005B056B">
        <w:rPr>
          <w:rFonts w:cs="Times New Roman"/>
        </w:rPr>
        <w:t xml:space="preserve"> linked to harvest control rules (</w:t>
      </w:r>
      <w:proofErr w:type="spellStart"/>
      <w:r w:rsidR="0022570B" w:rsidRPr="005B056B">
        <w:rPr>
          <w:rFonts w:cs="Times New Roman"/>
        </w:rPr>
        <w:t>Hilborn</w:t>
      </w:r>
      <w:proofErr w:type="spellEnd"/>
      <w:r w:rsidR="0022570B" w:rsidRPr="005B056B">
        <w:rPr>
          <w:rFonts w:cs="Times New Roman"/>
        </w:rPr>
        <w:t xml:space="preserve"> 2003) through to </w:t>
      </w:r>
      <w:r w:rsidRPr="005B056B">
        <w:rPr>
          <w:rFonts w:cs="Times New Roman"/>
        </w:rPr>
        <w:t xml:space="preserve">simple </w:t>
      </w:r>
      <w:r w:rsidR="0011140A">
        <w:rPr>
          <w:rFonts w:cs="Times New Roman"/>
        </w:rPr>
        <w:t xml:space="preserve">empirical </w:t>
      </w:r>
      <w:r w:rsidRPr="005B056B">
        <w:rPr>
          <w:rFonts w:cs="Times New Roman"/>
        </w:rPr>
        <w:t>management procedures</w:t>
      </w:r>
      <w:r w:rsidR="0011140A">
        <w:rPr>
          <w:rFonts w:cs="Times New Roman"/>
        </w:rPr>
        <w:t xml:space="preserve"> that calculate catch limits directly from resource monitoring data indices</w:t>
      </w:r>
      <w:r w:rsidR="0022570B" w:rsidRPr="005B056B">
        <w:rPr>
          <w:rFonts w:cs="Times New Roman"/>
        </w:rPr>
        <w:t xml:space="preserve"> (Geromont and Butterworth 2014a;b</w:t>
      </w:r>
      <w:r w:rsidR="009A6B0C" w:rsidRPr="00624886">
        <w:rPr>
          <w:rFonts w:cs="Times New Roman"/>
        </w:rPr>
        <w:t xml:space="preserve">, Kell et al. </w:t>
      </w:r>
      <w:r w:rsidR="005B056B" w:rsidRPr="00624886">
        <w:rPr>
          <w:rFonts w:cs="Times New Roman"/>
        </w:rPr>
        <w:t>201</w:t>
      </w:r>
      <w:r w:rsidR="005B056B">
        <w:rPr>
          <w:rFonts w:cs="Times New Roman"/>
        </w:rPr>
        <w:t>5</w:t>
      </w:r>
      <w:r w:rsidRPr="005B056B">
        <w:rPr>
          <w:rFonts w:cs="Times New Roman"/>
        </w:rPr>
        <w:t>).</w:t>
      </w:r>
    </w:p>
    <w:p w14:paraId="79D675B3" w14:textId="77777777" w:rsidR="003C4CB6" w:rsidRPr="00624886" w:rsidRDefault="003C4CB6" w:rsidP="004756EC">
      <w:pPr>
        <w:rPr>
          <w:rFonts w:cs="Times New Roman"/>
        </w:rPr>
      </w:pPr>
    </w:p>
    <w:p w14:paraId="336E52CF" w14:textId="6D7E4F61" w:rsidR="003C4CB6" w:rsidRPr="00321639" w:rsidRDefault="00E97182" w:rsidP="004756EC">
      <w:pPr>
        <w:rPr>
          <w:rFonts w:cs="Times New Roman"/>
        </w:rPr>
      </w:pPr>
      <w:r w:rsidRPr="003A0C21">
        <w:rPr>
          <w:rFonts w:cs="Times New Roman"/>
        </w:rPr>
        <w:t xml:space="preserve">MSE applications generally </w:t>
      </w:r>
      <w:r w:rsidR="006A6C8C" w:rsidRPr="003A0C21">
        <w:rPr>
          <w:rFonts w:cs="Times New Roman"/>
        </w:rPr>
        <w:t>develop</w:t>
      </w:r>
      <w:r w:rsidRPr="003A0C21">
        <w:rPr>
          <w:rFonts w:cs="Times New Roman"/>
        </w:rPr>
        <w:t xml:space="preserve"> operating models </w:t>
      </w:r>
      <w:r w:rsidR="006A6C8C" w:rsidRPr="003A0C21">
        <w:rPr>
          <w:rFonts w:cs="Times New Roman"/>
        </w:rPr>
        <w:t>from</w:t>
      </w:r>
      <w:r w:rsidR="00DF4318" w:rsidRPr="003A0C21">
        <w:rPr>
          <w:rFonts w:cs="Times New Roman"/>
        </w:rPr>
        <w:t xml:space="preserve"> stock assessments </w:t>
      </w:r>
      <w:r w:rsidRPr="003A0C21">
        <w:rPr>
          <w:rFonts w:cs="Times New Roman"/>
        </w:rPr>
        <w:t>that are</w:t>
      </w:r>
      <w:r w:rsidR="00DF4318" w:rsidRPr="003A0C21">
        <w:rPr>
          <w:rFonts w:cs="Times New Roman"/>
        </w:rPr>
        <w:t xml:space="preserve"> fitted to data in order to ensure that </w:t>
      </w:r>
      <w:r w:rsidR="003C4CB6" w:rsidRPr="003A0C21">
        <w:rPr>
          <w:rFonts w:cs="Times New Roman"/>
        </w:rPr>
        <w:t>model assumptions</w:t>
      </w:r>
      <w:r w:rsidR="00DF4318" w:rsidRPr="00A87F15">
        <w:rPr>
          <w:rFonts w:cs="Times New Roman"/>
        </w:rPr>
        <w:t xml:space="preserve"> and estimated parameters are </w:t>
      </w:r>
      <w:r w:rsidR="003C4CB6" w:rsidRPr="00A87F15">
        <w:rPr>
          <w:rFonts w:cs="Times New Roman"/>
        </w:rPr>
        <w:t>empirically credible</w:t>
      </w:r>
      <w:r w:rsidR="00894973" w:rsidRPr="00A87F15">
        <w:rPr>
          <w:rFonts w:cs="Times New Roman"/>
        </w:rPr>
        <w:t xml:space="preserve"> (Punt et al. 2014, e.g. CCSBT 2011)</w:t>
      </w:r>
      <w:r w:rsidR="003C4CB6" w:rsidRPr="00A87F15">
        <w:rPr>
          <w:rFonts w:cs="Times New Roman"/>
        </w:rPr>
        <w:t xml:space="preserve">. </w:t>
      </w:r>
      <w:r w:rsidR="00C13CE4" w:rsidRPr="00A87F15">
        <w:rPr>
          <w:rFonts w:cs="Times New Roman"/>
        </w:rPr>
        <w:t xml:space="preserve">In the case of Atlantic </w:t>
      </w:r>
      <w:r w:rsidR="006A6C8C" w:rsidRPr="00334153">
        <w:rPr>
          <w:rFonts w:cs="Times New Roman"/>
        </w:rPr>
        <w:t>b</w:t>
      </w:r>
      <w:r w:rsidR="00C13CE4" w:rsidRPr="00334153">
        <w:rPr>
          <w:rFonts w:cs="Times New Roman"/>
        </w:rPr>
        <w:t>luef</w:t>
      </w:r>
      <w:r w:rsidR="00C13CE4" w:rsidRPr="003F54BF">
        <w:rPr>
          <w:rFonts w:cs="Times New Roman"/>
        </w:rPr>
        <w:t>in tuna, such a</w:t>
      </w:r>
      <w:r w:rsidR="003C4CB6" w:rsidRPr="003F54BF">
        <w:rPr>
          <w:rFonts w:cs="Times New Roman"/>
        </w:rPr>
        <w:t xml:space="preserve"> model </w:t>
      </w:r>
      <w:r w:rsidR="00C13CE4" w:rsidRPr="003F54BF">
        <w:rPr>
          <w:rFonts w:cs="Times New Roman"/>
        </w:rPr>
        <w:t>requires</w:t>
      </w:r>
      <w:r w:rsidR="003C4CB6" w:rsidRPr="003F54BF">
        <w:rPr>
          <w:rFonts w:cs="Times New Roman"/>
        </w:rPr>
        <w:t xml:space="preserve"> </w:t>
      </w:r>
      <w:r w:rsidR="006A6C8C" w:rsidRPr="003F54BF">
        <w:rPr>
          <w:rFonts w:cs="Times New Roman"/>
        </w:rPr>
        <w:t>enough</w:t>
      </w:r>
      <w:r w:rsidR="003C4CB6" w:rsidRPr="003F54BF">
        <w:rPr>
          <w:rFonts w:cs="Times New Roman"/>
        </w:rPr>
        <w:t xml:space="preserve"> complexity to capture the core uncertainties regarding Atlantic </w:t>
      </w:r>
      <w:proofErr w:type="spellStart"/>
      <w:r w:rsidR="00AD6D28" w:rsidRPr="0052342D">
        <w:rPr>
          <w:rFonts w:cs="Times New Roman"/>
        </w:rPr>
        <w:t>bluefin</w:t>
      </w:r>
      <w:proofErr w:type="spellEnd"/>
      <w:r w:rsidR="00AD6D28" w:rsidRPr="0052342D">
        <w:rPr>
          <w:rFonts w:cs="Times New Roman"/>
        </w:rPr>
        <w:t xml:space="preserve"> </w:t>
      </w:r>
      <w:r w:rsidR="003C4CB6" w:rsidRPr="0052342D">
        <w:rPr>
          <w:rFonts w:cs="Times New Roman"/>
        </w:rPr>
        <w:t>tuna dynamics (</w:t>
      </w:r>
      <w:proofErr w:type="spellStart"/>
      <w:r w:rsidR="00C13CE4" w:rsidRPr="0052342D">
        <w:rPr>
          <w:rFonts w:cs="Times New Roman"/>
        </w:rPr>
        <w:t>Fromentin</w:t>
      </w:r>
      <w:proofErr w:type="spellEnd"/>
      <w:r w:rsidR="00C13CE4" w:rsidRPr="0052342D">
        <w:rPr>
          <w:rFonts w:cs="Times New Roman"/>
        </w:rPr>
        <w:t xml:space="preserve"> et al. 2014, </w:t>
      </w:r>
      <w:r w:rsidR="00951331" w:rsidRPr="00453CB1">
        <w:rPr>
          <w:rFonts w:cs="Times New Roman"/>
        </w:rPr>
        <w:t>Leach</w:t>
      </w:r>
      <w:r w:rsidR="003C4CB6" w:rsidRPr="00453CB1">
        <w:rPr>
          <w:rFonts w:cs="Times New Roman"/>
        </w:rPr>
        <w:t xml:space="preserve"> et al</w:t>
      </w:r>
      <w:r w:rsidR="00D60CB4" w:rsidRPr="006C529C">
        <w:rPr>
          <w:rFonts w:cs="Times New Roman"/>
        </w:rPr>
        <w:t>.</w:t>
      </w:r>
      <w:r w:rsidR="00951331" w:rsidRPr="006C529C">
        <w:rPr>
          <w:rFonts w:cs="Times New Roman"/>
        </w:rPr>
        <w:t xml:space="preserve"> 2014</w:t>
      </w:r>
      <w:r w:rsidR="003C4CB6" w:rsidRPr="006C529C">
        <w:rPr>
          <w:rFonts w:cs="Times New Roman"/>
        </w:rPr>
        <w:t xml:space="preserve">). These include </w:t>
      </w:r>
      <w:r w:rsidR="00130A5A" w:rsidRPr="006C529C">
        <w:rPr>
          <w:rFonts w:cs="Times New Roman"/>
        </w:rPr>
        <w:t>stock structure</w:t>
      </w:r>
      <w:r w:rsidR="00951331" w:rsidRPr="006C529C">
        <w:rPr>
          <w:rFonts w:cs="Times New Roman"/>
        </w:rPr>
        <w:t xml:space="preserve"> (</w:t>
      </w:r>
      <w:r w:rsidR="00AD6D28" w:rsidRPr="000E3CE4">
        <w:rPr>
          <w:rFonts w:cs="Times New Roman"/>
        </w:rPr>
        <w:t>Kell et al. 201</w:t>
      </w:r>
      <w:r w:rsidR="005B056B">
        <w:rPr>
          <w:rFonts w:cs="Times New Roman"/>
        </w:rPr>
        <w:t>2</w:t>
      </w:r>
      <w:r w:rsidR="00951331" w:rsidRPr="005B056B">
        <w:rPr>
          <w:rFonts w:cs="Times New Roman"/>
        </w:rPr>
        <w:t>)</w:t>
      </w:r>
      <w:r w:rsidR="00130A5A" w:rsidRPr="005B056B">
        <w:rPr>
          <w:rFonts w:cs="Times New Roman"/>
        </w:rPr>
        <w:t>, stock mixing</w:t>
      </w:r>
      <w:r w:rsidR="00134F0A" w:rsidRPr="005B056B">
        <w:rPr>
          <w:rFonts w:cs="Times New Roman"/>
        </w:rPr>
        <w:t>, migration (</w:t>
      </w:r>
      <w:proofErr w:type="spellStart"/>
      <w:r w:rsidR="00134F0A" w:rsidRPr="005B056B">
        <w:rPr>
          <w:rFonts w:cs="Times New Roman"/>
        </w:rPr>
        <w:t>Fromentin</w:t>
      </w:r>
      <w:proofErr w:type="spellEnd"/>
      <w:r w:rsidR="00134F0A" w:rsidRPr="005B056B">
        <w:rPr>
          <w:rFonts w:cs="Times New Roman"/>
        </w:rPr>
        <w:t xml:space="preserve"> and </w:t>
      </w:r>
      <w:proofErr w:type="spellStart"/>
      <w:r w:rsidR="00134F0A" w:rsidRPr="005B056B">
        <w:rPr>
          <w:rFonts w:cs="Times New Roman"/>
        </w:rPr>
        <w:t>Lopuszanski</w:t>
      </w:r>
      <w:proofErr w:type="spellEnd"/>
      <w:r w:rsidR="00134F0A" w:rsidRPr="005B056B">
        <w:rPr>
          <w:rFonts w:cs="Times New Roman"/>
        </w:rPr>
        <w:t xml:space="preserve"> 2014)</w:t>
      </w:r>
      <w:r w:rsidR="007D2903" w:rsidRPr="00624886">
        <w:rPr>
          <w:rFonts w:cs="Times New Roman"/>
        </w:rPr>
        <w:t xml:space="preserve"> and </w:t>
      </w:r>
      <w:r w:rsidR="00130A5A" w:rsidRPr="00624886">
        <w:rPr>
          <w:rFonts w:cs="Times New Roman"/>
        </w:rPr>
        <w:t>biases in observed</w:t>
      </w:r>
      <w:r w:rsidR="007D2903" w:rsidRPr="00624886">
        <w:rPr>
          <w:rFonts w:cs="Times New Roman"/>
        </w:rPr>
        <w:t xml:space="preserve"> data (e.g. annual catch data). </w:t>
      </w:r>
      <w:r w:rsidR="00C13CE4" w:rsidRPr="00624886">
        <w:rPr>
          <w:rFonts w:cs="Times New Roman"/>
        </w:rPr>
        <w:t>Additiona</w:t>
      </w:r>
      <w:r w:rsidR="006A6C8C" w:rsidRPr="001D7BA7">
        <w:rPr>
          <w:rFonts w:cs="Times New Roman"/>
        </w:rPr>
        <w:t xml:space="preserve">lly the model should be able to accommodate </w:t>
      </w:r>
      <w:r w:rsidR="0011140A">
        <w:rPr>
          <w:rFonts w:cs="Times New Roman"/>
        </w:rPr>
        <w:t>the</w:t>
      </w:r>
      <w:r w:rsidR="00C13CE4" w:rsidRPr="003A0C21">
        <w:rPr>
          <w:rFonts w:cs="Times New Roman"/>
        </w:rPr>
        <w:t xml:space="preserve"> wide range of data that </w:t>
      </w:r>
      <w:r w:rsidR="00FF2F9C" w:rsidRPr="003A0C21">
        <w:rPr>
          <w:rFonts w:cs="Times New Roman"/>
        </w:rPr>
        <w:t>have been collected</w:t>
      </w:r>
      <w:r w:rsidR="00C13CE4" w:rsidRPr="003A0C21">
        <w:rPr>
          <w:rFonts w:cs="Times New Roman"/>
        </w:rPr>
        <w:t xml:space="preserve"> for Atlantic </w:t>
      </w:r>
      <w:proofErr w:type="spellStart"/>
      <w:r w:rsidR="00AD6D28" w:rsidRPr="003A0C21">
        <w:rPr>
          <w:rFonts w:cs="Times New Roman"/>
        </w:rPr>
        <w:t>bluefin</w:t>
      </w:r>
      <w:proofErr w:type="spellEnd"/>
      <w:r w:rsidR="00AD6D28" w:rsidRPr="003A0C21">
        <w:rPr>
          <w:rFonts w:cs="Times New Roman"/>
        </w:rPr>
        <w:t xml:space="preserve"> </w:t>
      </w:r>
      <w:r w:rsidR="00C13CE4" w:rsidRPr="003A0C21">
        <w:rPr>
          <w:rFonts w:cs="Times New Roman"/>
        </w:rPr>
        <w:t>tuna including catch rate indices</w:t>
      </w:r>
      <w:r w:rsidR="00D03AE8">
        <w:rPr>
          <w:rFonts w:cs="Times New Roman"/>
        </w:rPr>
        <w:t xml:space="preserve"> (</w:t>
      </w:r>
      <w:proofErr w:type="spellStart"/>
      <w:r w:rsidR="00321639">
        <w:rPr>
          <w:rFonts w:cs="Times New Roman"/>
        </w:rPr>
        <w:t>Abid</w:t>
      </w:r>
      <w:proofErr w:type="spellEnd"/>
      <w:r w:rsidR="00321639">
        <w:rPr>
          <w:rFonts w:cs="Times New Roman"/>
        </w:rPr>
        <w:t xml:space="preserve"> et al. 2015, Hanke et al. 2015, </w:t>
      </w:r>
      <w:r w:rsidR="00551E7F">
        <w:rPr>
          <w:rFonts w:cs="Times New Roman"/>
        </w:rPr>
        <w:t>Kimoto et al. 2015</w:t>
      </w:r>
      <w:r w:rsidR="00321639">
        <w:rPr>
          <w:rFonts w:cs="Times New Roman"/>
        </w:rPr>
        <w:t>, Lauretta and Brown 2015, Santiago et al. 2015, and Walter 2015</w:t>
      </w:r>
      <w:r w:rsidR="00D03AE8">
        <w:rPr>
          <w:rFonts w:cs="Times New Roman"/>
        </w:rPr>
        <w:t>)</w:t>
      </w:r>
      <w:r w:rsidR="00C13CE4" w:rsidRPr="00D03AE8">
        <w:rPr>
          <w:rFonts w:cs="Times New Roman"/>
        </w:rPr>
        <w:t>, aerial surveys</w:t>
      </w:r>
      <w:r w:rsidR="00FF2F9C" w:rsidRPr="00D03AE8">
        <w:rPr>
          <w:rFonts w:cs="Times New Roman"/>
        </w:rPr>
        <w:t xml:space="preserve"> (</w:t>
      </w:r>
      <w:proofErr w:type="spellStart"/>
      <w:r w:rsidR="00E44C09" w:rsidRPr="00D03AE8">
        <w:rPr>
          <w:rFonts w:cs="Times New Roman"/>
        </w:rPr>
        <w:t>Bonhommeau</w:t>
      </w:r>
      <w:proofErr w:type="spellEnd"/>
      <w:r w:rsidR="00E44C09" w:rsidRPr="00D03AE8">
        <w:rPr>
          <w:rFonts w:cs="Times New Roman"/>
        </w:rPr>
        <w:t xml:space="preserve"> et al. 2010</w:t>
      </w:r>
      <w:r w:rsidR="00FF2F9C" w:rsidRPr="00D03AE8">
        <w:rPr>
          <w:rFonts w:cs="Times New Roman"/>
        </w:rPr>
        <w:t>)</w:t>
      </w:r>
      <w:r w:rsidR="00C13CE4" w:rsidRPr="00D03AE8">
        <w:rPr>
          <w:rFonts w:cs="Times New Roman"/>
        </w:rPr>
        <w:t xml:space="preserve">, length composition data, </w:t>
      </w:r>
      <w:r w:rsidR="00FF2F9C" w:rsidRPr="00551E7F">
        <w:rPr>
          <w:rFonts w:cs="Times New Roman"/>
        </w:rPr>
        <w:t>larval surveys (</w:t>
      </w:r>
      <w:r w:rsidR="003976A0" w:rsidRPr="00551E7F">
        <w:rPr>
          <w:rFonts w:cs="Times New Roman"/>
        </w:rPr>
        <w:t>Ingram et al. 2015</w:t>
      </w:r>
      <w:r w:rsidR="00FF2F9C" w:rsidRPr="00551E7F">
        <w:rPr>
          <w:rFonts w:cs="Times New Roman"/>
        </w:rPr>
        <w:t>), electronic tagging data (</w:t>
      </w:r>
      <w:r w:rsidR="003976A0" w:rsidRPr="00551E7F">
        <w:rPr>
          <w:rFonts w:cs="Times New Roman"/>
        </w:rPr>
        <w:t>Block et al. 2005</w:t>
      </w:r>
      <w:r w:rsidR="00FF2F9C" w:rsidRPr="00321639">
        <w:rPr>
          <w:rFonts w:cs="Times New Roman"/>
        </w:rPr>
        <w:t>) and stock of origin data (</w:t>
      </w:r>
      <w:proofErr w:type="spellStart"/>
      <w:r w:rsidR="003976A0" w:rsidRPr="00321639">
        <w:rPr>
          <w:rFonts w:cs="Times New Roman"/>
        </w:rPr>
        <w:t>Rooker</w:t>
      </w:r>
      <w:proofErr w:type="spellEnd"/>
      <w:r w:rsidR="003976A0" w:rsidRPr="00321639">
        <w:rPr>
          <w:rFonts w:cs="Times New Roman"/>
        </w:rPr>
        <w:t xml:space="preserve"> et al. 2014</w:t>
      </w:r>
      <w:r w:rsidR="00FF2F9C" w:rsidRPr="00321639">
        <w:rPr>
          <w:rFonts w:cs="Times New Roman"/>
        </w:rPr>
        <w:t xml:space="preserve">). </w:t>
      </w:r>
    </w:p>
    <w:p w14:paraId="2A6B8F90" w14:textId="77777777" w:rsidR="00130A5A" w:rsidRPr="00321639" w:rsidRDefault="00130A5A" w:rsidP="004756EC">
      <w:pPr>
        <w:rPr>
          <w:rFonts w:cs="Times New Roman"/>
        </w:rPr>
      </w:pPr>
    </w:p>
    <w:p w14:paraId="7B6F6246" w14:textId="784E8460" w:rsidR="007D2903" w:rsidRPr="00D03AE8" w:rsidRDefault="00E043A6" w:rsidP="004756EC">
      <w:pPr>
        <w:rPr>
          <w:rFonts w:cs="Times New Roman"/>
        </w:rPr>
      </w:pPr>
      <w:r w:rsidRPr="00321639">
        <w:rPr>
          <w:rFonts w:cs="Times New Roman"/>
        </w:rPr>
        <w:t>In this paper we document a preliminary version of a</w:t>
      </w:r>
      <w:r w:rsidR="00130A5A" w:rsidRPr="00321639">
        <w:rPr>
          <w:rFonts w:cs="Times New Roman"/>
        </w:rPr>
        <w:t xml:space="preserve"> spatial, multi-stock, statistical catch-at-length assessment model which we refer to as the modifiable multi</w:t>
      </w:r>
      <w:r w:rsidR="00951331" w:rsidRPr="00321639">
        <w:rPr>
          <w:rFonts w:cs="Times New Roman"/>
        </w:rPr>
        <w:t>-</w:t>
      </w:r>
      <w:r w:rsidR="00FF2F9C" w:rsidRPr="00321639">
        <w:rPr>
          <w:rFonts w:cs="Times New Roman"/>
        </w:rPr>
        <w:t>stock model or M3 (</w:t>
      </w:r>
      <w:r w:rsidR="001078F2" w:rsidRPr="008041F2">
        <w:rPr>
          <w:rFonts w:cs="Times New Roman"/>
        </w:rPr>
        <w:t>v1.03</w:t>
      </w:r>
      <w:proofErr w:type="gramStart"/>
      <w:r w:rsidR="001078F2" w:rsidRPr="008041F2">
        <w:rPr>
          <w:rFonts w:cs="Times New Roman"/>
        </w:rPr>
        <w:t>)(</w:t>
      </w:r>
      <w:proofErr w:type="gramEnd"/>
      <w:r w:rsidR="007D2903" w:rsidRPr="008041F2">
        <w:rPr>
          <w:rFonts w:cs="Times New Roman"/>
        </w:rPr>
        <w:t>referred to as ‘the model’ herein</w:t>
      </w:r>
      <w:r w:rsidR="00130A5A" w:rsidRPr="008041F2">
        <w:rPr>
          <w:rFonts w:cs="Times New Roman"/>
        </w:rPr>
        <w:t>). The most notable multi</w:t>
      </w:r>
      <w:r w:rsidR="00050A47" w:rsidRPr="008041F2">
        <w:rPr>
          <w:rFonts w:cs="Times New Roman"/>
        </w:rPr>
        <w:t>-</w:t>
      </w:r>
      <w:r w:rsidR="00130A5A" w:rsidRPr="008041F2">
        <w:rPr>
          <w:rFonts w:cs="Times New Roman"/>
        </w:rPr>
        <w:t xml:space="preserve">stock model previously applied to Atlantic </w:t>
      </w:r>
      <w:proofErr w:type="spellStart"/>
      <w:r w:rsidR="00AD6D28" w:rsidRPr="00965915">
        <w:rPr>
          <w:rFonts w:cs="Times New Roman"/>
        </w:rPr>
        <w:t>bluefin</w:t>
      </w:r>
      <w:proofErr w:type="spellEnd"/>
      <w:r w:rsidR="00AD6D28" w:rsidRPr="00965915">
        <w:rPr>
          <w:rFonts w:cs="Times New Roman"/>
        </w:rPr>
        <w:t xml:space="preserve"> </w:t>
      </w:r>
      <w:r w:rsidR="00130A5A" w:rsidRPr="00965915">
        <w:rPr>
          <w:rFonts w:cs="Times New Roman"/>
        </w:rPr>
        <w:t xml:space="preserve">tuna was MAST (Taylor et al. </w:t>
      </w:r>
      <w:r w:rsidR="00AD6D28" w:rsidRPr="00965915">
        <w:rPr>
          <w:rFonts w:cs="Times New Roman"/>
        </w:rPr>
        <w:t>2011</w:t>
      </w:r>
      <w:r w:rsidR="00130A5A" w:rsidRPr="00965915">
        <w:rPr>
          <w:rFonts w:cs="Times New Roman"/>
        </w:rPr>
        <w:t xml:space="preserve">). In the development of M3 we aimed to address a number of </w:t>
      </w:r>
      <w:r w:rsidR="00050A47" w:rsidRPr="00174927">
        <w:rPr>
          <w:rFonts w:cs="Times New Roman"/>
        </w:rPr>
        <w:t>central</w:t>
      </w:r>
      <w:r w:rsidR="00130A5A" w:rsidRPr="00174927">
        <w:rPr>
          <w:rFonts w:cs="Times New Roman"/>
        </w:rPr>
        <w:t xml:space="preserve"> weaknesses of MAST and produce a credible, robust and faster assessment tool</w:t>
      </w:r>
      <w:r w:rsidR="00050A47" w:rsidRPr="00174927">
        <w:rPr>
          <w:rFonts w:cs="Times New Roman"/>
        </w:rPr>
        <w:t xml:space="preserve"> that </w:t>
      </w:r>
      <w:r w:rsidRPr="00174927">
        <w:rPr>
          <w:rFonts w:cs="Times New Roman"/>
        </w:rPr>
        <w:t>can</w:t>
      </w:r>
      <w:r w:rsidR="00050A47" w:rsidRPr="005B056B">
        <w:rPr>
          <w:rFonts w:cs="Times New Roman"/>
        </w:rPr>
        <w:t xml:space="preserve"> be applied to evaluate alternative hypotheses</w:t>
      </w:r>
      <w:r w:rsidR="000653A6" w:rsidRPr="005B056B">
        <w:rPr>
          <w:rFonts w:cs="Times New Roman"/>
        </w:rPr>
        <w:t xml:space="preserve"> for Atlantic </w:t>
      </w:r>
      <w:proofErr w:type="spellStart"/>
      <w:r w:rsidR="000653A6" w:rsidRPr="005B056B">
        <w:rPr>
          <w:rFonts w:cs="Times New Roman"/>
        </w:rPr>
        <w:t>bluefin</w:t>
      </w:r>
      <w:proofErr w:type="spellEnd"/>
      <w:r w:rsidR="000653A6" w:rsidRPr="005B056B">
        <w:rPr>
          <w:rFonts w:cs="Times New Roman"/>
        </w:rPr>
        <w:t xml:space="preserve"> tu</w:t>
      </w:r>
      <w:r w:rsidR="000653A6" w:rsidRPr="00624886">
        <w:rPr>
          <w:rFonts w:cs="Times New Roman"/>
        </w:rPr>
        <w:t>na</w:t>
      </w:r>
      <w:r w:rsidR="0011140A">
        <w:rPr>
          <w:rFonts w:cs="Times New Roman"/>
        </w:rPr>
        <w:t xml:space="preserve"> rapidly</w:t>
      </w:r>
      <w:r w:rsidR="00130A5A" w:rsidRPr="00624886">
        <w:rPr>
          <w:rFonts w:cs="Times New Roman"/>
        </w:rPr>
        <w:t>.</w:t>
      </w:r>
      <w:r w:rsidR="007D2903" w:rsidRPr="00624886">
        <w:rPr>
          <w:rFonts w:cs="Times New Roman"/>
        </w:rPr>
        <w:t xml:space="preserve"> </w:t>
      </w:r>
      <w:r w:rsidRPr="00624886">
        <w:rPr>
          <w:rFonts w:cs="Times New Roman"/>
        </w:rPr>
        <w:t xml:space="preserve">The purpose of this paper is to provide a full description of an early version of the model in order to illicit feedback from a wider group of scientists and stakeholders. </w:t>
      </w:r>
      <w:r w:rsidR="002F0BD2" w:rsidRPr="003A0C21">
        <w:rPr>
          <w:rFonts w:cs="Times New Roman"/>
        </w:rPr>
        <w:t xml:space="preserve">This model </w:t>
      </w:r>
      <w:r w:rsidRPr="003A0C21">
        <w:rPr>
          <w:rFonts w:cs="Times New Roman"/>
        </w:rPr>
        <w:t xml:space="preserve">version </w:t>
      </w:r>
      <w:r w:rsidR="00AD6D28" w:rsidRPr="0083529C">
        <w:rPr>
          <w:rFonts w:cs="Times New Roman"/>
        </w:rPr>
        <w:t xml:space="preserve">provides the basic model structure and anticipated data inputs </w:t>
      </w:r>
      <w:r w:rsidRPr="0083529C">
        <w:rPr>
          <w:rFonts w:cs="Times New Roman"/>
        </w:rPr>
        <w:t xml:space="preserve">in order to demonstrate a proof of concept and serve as a basis for discussing </w:t>
      </w:r>
      <w:r w:rsidR="002F0BD2" w:rsidRPr="00D03AE8">
        <w:rPr>
          <w:rFonts w:cs="Times New Roman"/>
        </w:rPr>
        <w:t xml:space="preserve">possible model </w:t>
      </w:r>
      <w:r w:rsidRPr="00D03AE8">
        <w:rPr>
          <w:rFonts w:cs="Times New Roman"/>
        </w:rPr>
        <w:t xml:space="preserve">improvements and features. </w:t>
      </w:r>
    </w:p>
    <w:p w14:paraId="7B1A04E6" w14:textId="77777777" w:rsidR="00DF4318" w:rsidRPr="00321639" w:rsidRDefault="00DF4318" w:rsidP="004756EC">
      <w:pPr>
        <w:rPr>
          <w:rFonts w:cs="Times New Roman"/>
        </w:rPr>
      </w:pPr>
    </w:p>
    <w:p w14:paraId="303AD3EE" w14:textId="77777777" w:rsidR="004756EC" w:rsidRPr="00321639" w:rsidRDefault="004756EC" w:rsidP="004756EC">
      <w:pPr>
        <w:pStyle w:val="Heading1"/>
        <w:rPr>
          <w:rFonts w:cs="Times New Roman"/>
        </w:rPr>
      </w:pPr>
      <w:r w:rsidRPr="00321639">
        <w:rPr>
          <w:rFonts w:cs="Times New Roman"/>
        </w:rPr>
        <w:t>Methods</w:t>
      </w:r>
    </w:p>
    <w:p w14:paraId="5BE12C59" w14:textId="77777777" w:rsidR="00050A47" w:rsidRPr="00321639" w:rsidRDefault="00050A47" w:rsidP="00050A47">
      <w:pPr>
        <w:rPr>
          <w:rFonts w:cs="Times New Roman"/>
        </w:rPr>
      </w:pPr>
    </w:p>
    <w:p w14:paraId="686F38D5" w14:textId="686D3B29" w:rsidR="00050A47" w:rsidRPr="00E0323E" w:rsidRDefault="00050A47" w:rsidP="00050A47">
      <w:pPr>
        <w:rPr>
          <w:rFonts w:cs="Times New Roman"/>
        </w:rPr>
      </w:pPr>
      <w:r w:rsidRPr="00321639">
        <w:rPr>
          <w:rFonts w:cs="Times New Roman"/>
        </w:rPr>
        <w:t xml:space="preserve">The model </w:t>
      </w:r>
      <w:r w:rsidR="000C33E3" w:rsidRPr="00321639">
        <w:rPr>
          <w:rFonts w:cs="Times New Roman"/>
        </w:rPr>
        <w:t>is based on</w:t>
      </w:r>
      <w:r w:rsidR="002040E4" w:rsidRPr="008041F2">
        <w:rPr>
          <w:rFonts w:cs="Times New Roman"/>
        </w:rPr>
        <w:t xml:space="preserve"> conventional </w:t>
      </w:r>
      <w:r w:rsidRPr="008041F2">
        <w:rPr>
          <w:rFonts w:cs="Times New Roman"/>
        </w:rPr>
        <w:t>age-structured accounting</w:t>
      </w:r>
      <w:r w:rsidR="00E043A6" w:rsidRPr="008041F2">
        <w:rPr>
          <w:rFonts w:cs="Times New Roman"/>
        </w:rPr>
        <w:t xml:space="preserve"> (e.g. Quinn and Deriso 1999, Chapter 8)</w:t>
      </w:r>
      <w:r w:rsidRPr="008041F2">
        <w:rPr>
          <w:rFonts w:cs="Times New Roman"/>
        </w:rPr>
        <w:t xml:space="preserve"> </w:t>
      </w:r>
      <w:r w:rsidR="002040E4" w:rsidRPr="008041F2">
        <w:rPr>
          <w:rFonts w:cs="Times New Roman"/>
        </w:rPr>
        <w:t xml:space="preserve">which is </w:t>
      </w:r>
      <w:r w:rsidRPr="008041F2">
        <w:rPr>
          <w:rFonts w:cs="Times New Roman"/>
        </w:rPr>
        <w:t>common</w:t>
      </w:r>
      <w:r w:rsidR="008C3CDC" w:rsidRPr="008041F2">
        <w:rPr>
          <w:rFonts w:cs="Times New Roman"/>
        </w:rPr>
        <w:t xml:space="preserve"> to </w:t>
      </w:r>
      <w:r w:rsidRPr="00965915">
        <w:rPr>
          <w:rFonts w:cs="Times New Roman"/>
        </w:rPr>
        <w:t>stock assessment models</w:t>
      </w:r>
      <w:r w:rsidR="008C3CDC" w:rsidRPr="00965915">
        <w:rPr>
          <w:rFonts w:cs="Times New Roman"/>
        </w:rPr>
        <w:t xml:space="preserve"> such as Stock Sy</w:t>
      </w:r>
      <w:r w:rsidR="0050335F" w:rsidRPr="00965915">
        <w:rPr>
          <w:rFonts w:cs="Times New Roman"/>
        </w:rPr>
        <w:t>nthesis 3</w:t>
      </w:r>
      <w:r w:rsidR="007D2903" w:rsidRPr="00965915">
        <w:rPr>
          <w:rFonts w:cs="Times New Roman"/>
        </w:rPr>
        <w:t xml:space="preserve"> (Methot and Wetzel 2013)</w:t>
      </w:r>
      <w:r w:rsidR="0050335F" w:rsidRPr="00965915">
        <w:rPr>
          <w:rFonts w:cs="Times New Roman"/>
        </w:rPr>
        <w:t>, CASAL</w:t>
      </w:r>
      <w:r w:rsidR="003720A2" w:rsidRPr="00965915">
        <w:rPr>
          <w:rFonts w:cs="Times New Roman"/>
        </w:rPr>
        <w:t xml:space="preserve"> (</w:t>
      </w:r>
      <w:r w:rsidR="000E26B5" w:rsidRPr="00965915">
        <w:rPr>
          <w:rFonts w:cs="Times New Roman"/>
        </w:rPr>
        <w:t>Bull et al. 2012</w:t>
      </w:r>
      <w:r w:rsidR="003720A2" w:rsidRPr="00965915">
        <w:rPr>
          <w:rFonts w:cs="Times New Roman"/>
        </w:rPr>
        <w:t>)</w:t>
      </w:r>
      <w:r w:rsidR="0050335F" w:rsidRPr="00965915">
        <w:rPr>
          <w:rFonts w:cs="Times New Roman"/>
        </w:rPr>
        <w:t xml:space="preserve">, </w:t>
      </w:r>
      <w:proofErr w:type="spellStart"/>
      <w:r w:rsidR="008C3CDC" w:rsidRPr="00174927">
        <w:rPr>
          <w:rFonts w:cs="Times New Roman"/>
        </w:rPr>
        <w:t>Multifan</w:t>
      </w:r>
      <w:proofErr w:type="spellEnd"/>
      <w:r w:rsidR="008C3CDC" w:rsidRPr="00174927">
        <w:rPr>
          <w:rFonts w:cs="Times New Roman"/>
        </w:rPr>
        <w:t>-CL</w:t>
      </w:r>
      <w:r w:rsidR="003720A2" w:rsidRPr="00174927">
        <w:rPr>
          <w:rFonts w:cs="Times New Roman"/>
        </w:rPr>
        <w:t xml:space="preserve"> (</w:t>
      </w:r>
      <w:r w:rsidR="00E44C09" w:rsidRPr="00174927">
        <w:rPr>
          <w:rFonts w:cs="Times New Roman"/>
        </w:rPr>
        <w:t>Fournier et al. 1998</w:t>
      </w:r>
      <w:r w:rsidR="003720A2" w:rsidRPr="00174927">
        <w:rPr>
          <w:rFonts w:cs="Times New Roman"/>
        </w:rPr>
        <w:t>)</w:t>
      </w:r>
      <w:r w:rsidR="0050335F" w:rsidRPr="00174927">
        <w:rPr>
          <w:rFonts w:cs="Times New Roman"/>
        </w:rPr>
        <w:t xml:space="preserve"> and </w:t>
      </w:r>
      <w:proofErr w:type="spellStart"/>
      <w:r w:rsidR="0050335F" w:rsidRPr="00174927">
        <w:rPr>
          <w:rFonts w:cs="Times New Roman"/>
        </w:rPr>
        <w:t>iSCAM</w:t>
      </w:r>
      <w:proofErr w:type="spellEnd"/>
      <w:r w:rsidR="0050335F" w:rsidRPr="00174927">
        <w:rPr>
          <w:rFonts w:cs="Times New Roman"/>
        </w:rPr>
        <w:t xml:space="preserve"> (Martell</w:t>
      </w:r>
      <w:r w:rsidR="007C2474" w:rsidRPr="00174927">
        <w:rPr>
          <w:rFonts w:cs="Times New Roman"/>
        </w:rPr>
        <w:t xml:space="preserve"> 2015</w:t>
      </w:r>
      <w:r w:rsidR="0050335F" w:rsidRPr="00174927">
        <w:rPr>
          <w:rFonts w:cs="Times New Roman"/>
        </w:rPr>
        <w:t>)</w:t>
      </w:r>
      <w:r w:rsidR="008C3CDC" w:rsidRPr="005B056B">
        <w:rPr>
          <w:rFonts w:cs="Times New Roman"/>
        </w:rPr>
        <w:t>.</w:t>
      </w:r>
      <w:r w:rsidRPr="005B056B">
        <w:rPr>
          <w:rFonts w:cs="Times New Roman"/>
        </w:rPr>
        <w:t xml:space="preserve"> </w:t>
      </w:r>
      <w:r w:rsidR="0050335F" w:rsidRPr="005B056B">
        <w:rPr>
          <w:rFonts w:cs="Times New Roman"/>
        </w:rPr>
        <w:t>Similar to these assessment packages</w:t>
      </w:r>
      <w:r w:rsidR="005A385C">
        <w:rPr>
          <w:rFonts w:cs="Times New Roman"/>
        </w:rPr>
        <w:t>,</w:t>
      </w:r>
      <w:r w:rsidR="0050335F" w:rsidRPr="005B056B">
        <w:rPr>
          <w:rFonts w:cs="Times New Roman"/>
        </w:rPr>
        <w:t xml:space="preserve"> </w:t>
      </w:r>
      <w:r w:rsidR="000C33E3" w:rsidRPr="005B056B">
        <w:rPr>
          <w:rFonts w:cs="Times New Roman"/>
        </w:rPr>
        <w:t>M3 is developed using ADM</w:t>
      </w:r>
      <w:r w:rsidR="000C33E3" w:rsidRPr="00624886">
        <w:rPr>
          <w:rFonts w:cs="Times New Roman"/>
        </w:rPr>
        <w:t xml:space="preserve">B </w:t>
      </w:r>
      <w:r w:rsidR="0050335F" w:rsidRPr="00624886">
        <w:rPr>
          <w:rFonts w:cs="Times New Roman"/>
        </w:rPr>
        <w:t>(</w:t>
      </w:r>
      <w:r w:rsidR="0022570B" w:rsidRPr="00624886">
        <w:rPr>
          <w:rFonts w:cs="Times New Roman"/>
        </w:rPr>
        <w:t>Fournier et al. 2012</w:t>
      </w:r>
      <w:r w:rsidR="0050335F" w:rsidRPr="00624886">
        <w:rPr>
          <w:rFonts w:cs="Times New Roman"/>
        </w:rPr>
        <w:t>)</w:t>
      </w:r>
      <w:r w:rsidR="00E043A6" w:rsidRPr="001D7BA7">
        <w:rPr>
          <w:rFonts w:cs="Times New Roman"/>
        </w:rPr>
        <w:t xml:space="preserve"> </w:t>
      </w:r>
      <w:r w:rsidR="006A6C8C" w:rsidRPr="001D7BA7">
        <w:rPr>
          <w:rFonts w:cs="Times New Roman"/>
        </w:rPr>
        <w:t>for its</w:t>
      </w:r>
      <w:r w:rsidR="00E043A6" w:rsidRPr="001D7BA7">
        <w:rPr>
          <w:rFonts w:cs="Times New Roman"/>
        </w:rPr>
        <w:t xml:space="preserve"> rapid and robust non-linear estimation performance </w:t>
      </w:r>
      <w:r w:rsidR="006A6C8C" w:rsidRPr="001D7BA7">
        <w:rPr>
          <w:rFonts w:cs="Times New Roman"/>
        </w:rPr>
        <w:t>for problems with</w:t>
      </w:r>
      <w:r w:rsidR="00E043A6" w:rsidRPr="001D7BA7">
        <w:rPr>
          <w:rFonts w:cs="Times New Roman"/>
        </w:rPr>
        <w:t xml:space="preserve"> relatively large numbers of parameters</w:t>
      </w:r>
      <w:r w:rsidR="006A6C8C" w:rsidRPr="003A0C21">
        <w:rPr>
          <w:rFonts w:cs="Times New Roman"/>
        </w:rPr>
        <w:t xml:space="preserve"> (i.e</w:t>
      </w:r>
      <w:r w:rsidR="00AD6D28" w:rsidRPr="003A0C21">
        <w:rPr>
          <w:rFonts w:cs="Times New Roman"/>
        </w:rPr>
        <w:t>.</w:t>
      </w:r>
      <w:r w:rsidR="006A6C8C" w:rsidRPr="003A0C21">
        <w:rPr>
          <w:rFonts w:cs="Times New Roman"/>
        </w:rPr>
        <w:t xml:space="preserve"> more than 100 parameters)</w:t>
      </w:r>
      <w:r w:rsidR="00E043A6" w:rsidRPr="003A0C21">
        <w:rPr>
          <w:rFonts w:cs="Times New Roman"/>
        </w:rPr>
        <w:t xml:space="preserve">. </w:t>
      </w:r>
      <w:r w:rsidRPr="003A0C21">
        <w:rPr>
          <w:rFonts w:cs="Times New Roman"/>
        </w:rPr>
        <w:t>The</w:t>
      </w:r>
      <w:r w:rsidR="006A6C8C" w:rsidRPr="003A0C21">
        <w:rPr>
          <w:rFonts w:cs="Times New Roman"/>
        </w:rPr>
        <w:t xml:space="preserve"> more</w:t>
      </w:r>
      <w:r w:rsidRPr="003A0C21">
        <w:rPr>
          <w:rFonts w:cs="Times New Roman"/>
        </w:rPr>
        <w:t xml:space="preserve"> challenging aspects of developing a multi</w:t>
      </w:r>
      <w:r w:rsidR="00E62E41" w:rsidRPr="00E0323E">
        <w:rPr>
          <w:rFonts w:cs="Times New Roman"/>
        </w:rPr>
        <w:t>-</w:t>
      </w:r>
      <w:r w:rsidRPr="00E0323E">
        <w:rPr>
          <w:rFonts w:cs="Times New Roman"/>
        </w:rPr>
        <w:t>stock spatial model relate to the mode</w:t>
      </w:r>
      <w:r w:rsidR="0050335F" w:rsidRPr="00E0323E">
        <w:rPr>
          <w:rFonts w:cs="Times New Roman"/>
        </w:rPr>
        <w:t>l</w:t>
      </w:r>
      <w:r w:rsidRPr="00E0323E">
        <w:rPr>
          <w:rFonts w:cs="Times New Roman"/>
        </w:rPr>
        <w:t xml:space="preserve">ling of movement and initializing the model. </w:t>
      </w:r>
    </w:p>
    <w:p w14:paraId="0DE42FCE" w14:textId="77777777" w:rsidR="00050A47" w:rsidRPr="00E0323E" w:rsidRDefault="00050A47" w:rsidP="00050A47">
      <w:pPr>
        <w:pStyle w:val="Heading2"/>
        <w:rPr>
          <w:rFonts w:cs="Times New Roman"/>
        </w:rPr>
      </w:pPr>
      <w:r w:rsidRPr="00E0323E">
        <w:rPr>
          <w:rFonts w:cs="Times New Roman"/>
        </w:rPr>
        <w:t>Estimated parameters</w:t>
      </w:r>
    </w:p>
    <w:p w14:paraId="060A9EF2" w14:textId="77777777" w:rsidR="00DC6DC0" w:rsidRPr="00A87F15" w:rsidRDefault="00DC6DC0" w:rsidP="00DC6DC0">
      <w:pPr>
        <w:rPr>
          <w:rFonts w:cs="Times New Roman"/>
        </w:rPr>
      </w:pPr>
    </w:p>
    <w:p w14:paraId="60806ABA" w14:textId="347B5A73" w:rsidR="002A091D" w:rsidRPr="003A0C21" w:rsidRDefault="00F76789" w:rsidP="00DC6DC0">
      <w:pPr>
        <w:rPr>
          <w:rFonts w:cs="Times New Roman"/>
        </w:rPr>
      </w:pPr>
      <w:r w:rsidRPr="00334153">
        <w:rPr>
          <w:rFonts w:cs="Times New Roman"/>
        </w:rPr>
        <w:t xml:space="preserve">The majority of parameters </w:t>
      </w:r>
      <w:r w:rsidR="0050335F" w:rsidRPr="003F54BF">
        <w:rPr>
          <w:rFonts w:cs="Times New Roman"/>
        </w:rPr>
        <w:t>estimated by</w:t>
      </w:r>
      <w:r w:rsidR="003720A2" w:rsidRPr="003F54BF">
        <w:rPr>
          <w:rFonts w:cs="Times New Roman"/>
        </w:rPr>
        <w:t xml:space="preserve"> the model</w:t>
      </w:r>
      <w:r w:rsidR="0050335F" w:rsidRPr="003F54BF">
        <w:rPr>
          <w:rFonts w:cs="Times New Roman"/>
        </w:rPr>
        <w:t xml:space="preserve"> </w:t>
      </w:r>
      <w:r w:rsidRPr="003F54BF">
        <w:rPr>
          <w:rFonts w:cs="Times New Roman"/>
        </w:rPr>
        <w:t>relate to movement probabilities and annual recruitment deviations</w:t>
      </w:r>
      <w:r w:rsidR="000653A6" w:rsidRPr="003F54BF">
        <w:rPr>
          <w:rFonts w:cs="Times New Roman"/>
        </w:rPr>
        <w:t xml:space="preserve"> (Table 1)</w:t>
      </w:r>
      <w:r w:rsidR="006A6C8C" w:rsidRPr="0052342D">
        <w:rPr>
          <w:rFonts w:cs="Times New Roman"/>
        </w:rPr>
        <w:t>. The number of estimated parameters can be reduced</w:t>
      </w:r>
      <w:r w:rsidR="005A385C">
        <w:rPr>
          <w:rFonts w:cs="Times New Roman"/>
        </w:rPr>
        <w:t xml:space="preserve"> substantially</w:t>
      </w:r>
      <w:r w:rsidR="006A6C8C" w:rsidRPr="0052342D">
        <w:rPr>
          <w:rFonts w:cs="Times New Roman"/>
        </w:rPr>
        <w:t xml:space="preserve"> by limiting</w:t>
      </w:r>
      <w:r w:rsidRPr="0052342D">
        <w:rPr>
          <w:rFonts w:cs="Times New Roman"/>
        </w:rPr>
        <w:t xml:space="preserve"> </w:t>
      </w:r>
      <w:r w:rsidR="006A6C8C" w:rsidRPr="0052342D">
        <w:rPr>
          <w:rFonts w:cs="Times New Roman"/>
        </w:rPr>
        <w:t>estimation</w:t>
      </w:r>
      <w:r w:rsidRPr="0052342D">
        <w:rPr>
          <w:rFonts w:cs="Times New Roman"/>
        </w:rPr>
        <w:t xml:space="preserve"> t</w:t>
      </w:r>
      <w:r w:rsidR="003720A2" w:rsidRPr="00453CB1">
        <w:rPr>
          <w:rFonts w:cs="Times New Roman"/>
        </w:rPr>
        <w:t xml:space="preserve">o only those movements that have been recorded or are </w:t>
      </w:r>
      <w:r w:rsidR="006A6C8C" w:rsidRPr="006C529C">
        <w:rPr>
          <w:rFonts w:cs="Times New Roman"/>
        </w:rPr>
        <w:t xml:space="preserve">considered </w:t>
      </w:r>
      <w:r w:rsidRPr="006C529C">
        <w:rPr>
          <w:rFonts w:cs="Times New Roman"/>
        </w:rPr>
        <w:t>credible. For example</w:t>
      </w:r>
      <w:r w:rsidR="003720A2" w:rsidRPr="006C529C">
        <w:rPr>
          <w:rFonts w:cs="Times New Roman"/>
        </w:rPr>
        <w:t>,</w:t>
      </w:r>
      <w:r w:rsidRPr="006C529C">
        <w:rPr>
          <w:rFonts w:cs="Times New Roman"/>
        </w:rPr>
        <w:t xml:space="preserve"> </w:t>
      </w:r>
      <w:r w:rsidR="000C33E3" w:rsidRPr="006C529C">
        <w:rPr>
          <w:rFonts w:cs="Times New Roman"/>
        </w:rPr>
        <w:t>given</w:t>
      </w:r>
      <w:r w:rsidR="006A6C8C" w:rsidRPr="000E3CE4">
        <w:rPr>
          <w:rFonts w:cs="Times New Roman"/>
        </w:rPr>
        <w:t xml:space="preserve"> a quarterly time step (e.g. Jan-Mar, April-Jun etc.) and</w:t>
      </w:r>
      <w:r w:rsidR="000C33E3" w:rsidRPr="00425984">
        <w:rPr>
          <w:rFonts w:cs="Times New Roman"/>
        </w:rPr>
        <w:t xml:space="preserve"> the spatial definitions of the 2015 data preparatory meeting (</w:t>
      </w:r>
      <w:r w:rsidR="001D7BA7">
        <w:rPr>
          <w:rFonts w:cs="Times New Roman"/>
        </w:rPr>
        <w:t>Anon.</w:t>
      </w:r>
      <w:r w:rsidR="001D7BA7" w:rsidRPr="001D7BA7">
        <w:rPr>
          <w:rFonts w:cs="Times New Roman"/>
        </w:rPr>
        <w:t xml:space="preserve"> </w:t>
      </w:r>
      <w:r w:rsidR="000C33E3" w:rsidRPr="001D7BA7">
        <w:rPr>
          <w:rFonts w:cs="Times New Roman"/>
        </w:rPr>
        <w:t xml:space="preserve">2015, Figure 1), </w:t>
      </w:r>
      <w:r w:rsidR="006A6C8C" w:rsidRPr="001D7BA7">
        <w:rPr>
          <w:rFonts w:cs="Times New Roman"/>
        </w:rPr>
        <w:t xml:space="preserve">an </w:t>
      </w:r>
      <w:r w:rsidRPr="001D7BA7">
        <w:rPr>
          <w:rFonts w:cs="Times New Roman"/>
        </w:rPr>
        <w:t xml:space="preserve">evaluation of conventional tagging </w:t>
      </w:r>
      <w:r w:rsidR="000C33E3" w:rsidRPr="001D7BA7">
        <w:rPr>
          <w:rFonts w:cs="Times New Roman"/>
        </w:rPr>
        <w:t xml:space="preserve">for Atlantic </w:t>
      </w:r>
      <w:proofErr w:type="spellStart"/>
      <w:r w:rsidR="00AD6D28" w:rsidRPr="003A0C21">
        <w:rPr>
          <w:rFonts w:cs="Times New Roman"/>
        </w:rPr>
        <w:t>bluefin</w:t>
      </w:r>
      <w:proofErr w:type="spellEnd"/>
      <w:r w:rsidR="00AD6D28" w:rsidRPr="003A0C21">
        <w:rPr>
          <w:rFonts w:cs="Times New Roman"/>
        </w:rPr>
        <w:t xml:space="preserve"> </w:t>
      </w:r>
      <w:r w:rsidR="000C33E3" w:rsidRPr="003A0C21">
        <w:rPr>
          <w:rFonts w:cs="Times New Roman"/>
        </w:rPr>
        <w:t xml:space="preserve">tuna </w:t>
      </w:r>
      <w:r w:rsidRPr="003A0C21">
        <w:rPr>
          <w:rFonts w:cs="Times New Roman"/>
        </w:rPr>
        <w:t xml:space="preserve">data reveals </w:t>
      </w:r>
      <w:r w:rsidR="005A385C">
        <w:rPr>
          <w:rFonts w:cs="Times New Roman"/>
        </w:rPr>
        <w:t xml:space="preserve">that </w:t>
      </w:r>
      <w:r w:rsidRPr="003A0C21">
        <w:rPr>
          <w:rFonts w:cs="Times New Roman"/>
        </w:rPr>
        <w:t xml:space="preserve">less than </w:t>
      </w:r>
      <w:r w:rsidR="002040E4" w:rsidRPr="003A0C21">
        <w:rPr>
          <w:rFonts w:cs="Times New Roman"/>
        </w:rPr>
        <w:t>80</w:t>
      </w:r>
      <w:r w:rsidRPr="003A0C21">
        <w:rPr>
          <w:rFonts w:cs="Times New Roman"/>
        </w:rPr>
        <w:t xml:space="preserve"> parameters of the 224 possible are required to characterize all of the possible movements recorded by these </w:t>
      </w:r>
      <w:r w:rsidR="003720A2" w:rsidRPr="003A0C21">
        <w:rPr>
          <w:rFonts w:cs="Times New Roman"/>
        </w:rPr>
        <w:t xml:space="preserve">tagging </w:t>
      </w:r>
      <w:r w:rsidRPr="003A0C21">
        <w:rPr>
          <w:rFonts w:cs="Times New Roman"/>
        </w:rPr>
        <w:t xml:space="preserve">data. </w:t>
      </w:r>
    </w:p>
    <w:p w14:paraId="398B3FFB" w14:textId="77777777" w:rsidR="0054232D" w:rsidRPr="00E0323E" w:rsidRDefault="00FF2F9C" w:rsidP="00FF2F9C">
      <w:pPr>
        <w:pStyle w:val="Heading2"/>
        <w:rPr>
          <w:rFonts w:cs="Times New Roman"/>
        </w:rPr>
      </w:pPr>
      <w:r w:rsidRPr="00E0323E">
        <w:rPr>
          <w:rFonts w:cs="Times New Roman"/>
        </w:rPr>
        <w:t>Transition equations</w:t>
      </w:r>
    </w:p>
    <w:p w14:paraId="2E2254EE" w14:textId="77777777" w:rsidR="00FF2F9C" w:rsidRPr="00E0323E" w:rsidRDefault="00FF2F9C" w:rsidP="00FF2F9C">
      <w:pPr>
        <w:rPr>
          <w:rFonts w:cs="Times New Roman"/>
        </w:rPr>
      </w:pPr>
    </w:p>
    <w:p w14:paraId="7620F2A5" w14:textId="3F8A34FD" w:rsidR="00F6334C" w:rsidRPr="0083529C" w:rsidRDefault="00FF2F9C" w:rsidP="00FF2F9C">
      <w:pPr>
        <w:rPr>
          <w:rFonts w:cs="Times New Roman"/>
        </w:rPr>
      </w:pPr>
      <w:r w:rsidRPr="00A87F15">
        <w:rPr>
          <w:rFonts w:cs="Times New Roman"/>
        </w:rPr>
        <w:t xml:space="preserve">The </w:t>
      </w:r>
      <w:r w:rsidR="002040E4" w:rsidRPr="00A87F15">
        <w:rPr>
          <w:rFonts w:cs="Times New Roman"/>
        </w:rPr>
        <w:t>standard age-structured equations are complicated somewhat by the</w:t>
      </w:r>
      <w:r w:rsidR="00F6334C" w:rsidRPr="00A87F15">
        <w:rPr>
          <w:rFonts w:cs="Times New Roman"/>
        </w:rPr>
        <w:t xml:space="preserve"> </w:t>
      </w:r>
      <w:proofErr w:type="spellStart"/>
      <w:r w:rsidR="00F6334C" w:rsidRPr="00A87F15">
        <w:rPr>
          <w:rFonts w:cs="Times New Roman"/>
        </w:rPr>
        <w:t>subyear</w:t>
      </w:r>
      <w:proofErr w:type="spellEnd"/>
      <w:r w:rsidR="00F6334C" w:rsidRPr="00A87F15">
        <w:rPr>
          <w:rFonts w:cs="Times New Roman"/>
        </w:rPr>
        <w:t xml:space="preserve"> </w:t>
      </w:r>
      <w:r w:rsidR="002040E4" w:rsidRPr="00A87F15">
        <w:rPr>
          <w:rFonts w:cs="Times New Roman"/>
        </w:rPr>
        <w:t>temporal structure in which a</w:t>
      </w:r>
      <w:r w:rsidR="00F6334C" w:rsidRPr="00A87F15">
        <w:rPr>
          <w:rFonts w:cs="Times New Roman"/>
        </w:rPr>
        <w:t>g</w:t>
      </w:r>
      <w:r w:rsidR="005A385C">
        <w:rPr>
          <w:rFonts w:cs="Times New Roman"/>
        </w:rPr>
        <w:t>e</w:t>
      </w:r>
      <w:r w:rsidR="00F6334C" w:rsidRPr="00A87F15">
        <w:rPr>
          <w:rFonts w:cs="Times New Roman"/>
        </w:rPr>
        <w:t xml:space="preserve">ing and recruitment occur in a </w:t>
      </w:r>
      <w:r w:rsidR="002040E4" w:rsidRPr="00334153">
        <w:rPr>
          <w:rFonts w:cs="Times New Roman"/>
        </w:rPr>
        <w:t>particular</w:t>
      </w:r>
      <w:r w:rsidR="00F6334C" w:rsidRPr="00334153">
        <w:rPr>
          <w:rFonts w:cs="Times New Roman"/>
        </w:rPr>
        <w:t xml:space="preserve"> </w:t>
      </w:r>
      <w:proofErr w:type="spellStart"/>
      <w:r w:rsidR="00F6334C" w:rsidRPr="00334153">
        <w:rPr>
          <w:rFonts w:cs="Times New Roman"/>
        </w:rPr>
        <w:t>subyear</w:t>
      </w:r>
      <w:proofErr w:type="spellEnd"/>
      <w:r w:rsidR="00F6334C" w:rsidRPr="00334153">
        <w:rPr>
          <w:rFonts w:cs="Times New Roman"/>
        </w:rPr>
        <w:t>. In this version of the model</w:t>
      </w:r>
      <w:r w:rsidR="002040E4" w:rsidRPr="003F54BF">
        <w:rPr>
          <w:rFonts w:cs="Times New Roman"/>
        </w:rPr>
        <w:t>,</w:t>
      </w:r>
      <w:r w:rsidR="00F6334C" w:rsidRPr="003F54BF">
        <w:rPr>
          <w:rFonts w:cs="Times New Roman"/>
        </w:rPr>
        <w:t xml:space="preserve"> spawning occurs for all stocks in </w:t>
      </w:r>
      <w:r w:rsidR="000D5648" w:rsidRPr="003F54BF">
        <w:rPr>
          <w:rFonts w:cs="Times New Roman"/>
        </w:rPr>
        <w:t xml:space="preserve">a </w:t>
      </w:r>
      <w:proofErr w:type="spellStart"/>
      <w:r w:rsidR="000D5648" w:rsidRPr="003F54BF">
        <w:rPr>
          <w:rFonts w:cs="Times New Roman"/>
        </w:rPr>
        <w:t>subyear</w:t>
      </w:r>
      <w:proofErr w:type="spellEnd"/>
      <w:r w:rsidR="000D5648" w:rsidRPr="003F54BF">
        <w:rPr>
          <w:rFonts w:cs="Times New Roman"/>
        </w:rPr>
        <w:t xml:space="preserve"> </w:t>
      </w:r>
      <w:proofErr w:type="spellStart"/>
      <w:r w:rsidR="000D5648" w:rsidRPr="003F54BF">
        <w:rPr>
          <w:rFonts w:cs="Times New Roman"/>
          <w:i/>
        </w:rPr>
        <w:t>ms</w:t>
      </w:r>
      <w:proofErr w:type="spellEnd"/>
      <w:r w:rsidR="002F0BD2" w:rsidRPr="0052342D">
        <w:rPr>
          <w:rFonts w:cs="Times New Roman"/>
        </w:rPr>
        <w:t>,</w:t>
      </w:r>
      <w:r w:rsidR="000D5648" w:rsidRPr="0052342D">
        <w:rPr>
          <w:rFonts w:cs="Times New Roman"/>
        </w:rPr>
        <w:t xml:space="preserve"> after </w:t>
      </w:r>
      <w:proofErr w:type="spellStart"/>
      <w:r w:rsidR="000D5648" w:rsidRPr="0052342D">
        <w:rPr>
          <w:rFonts w:cs="Times New Roman"/>
        </w:rPr>
        <w:t>subyear</w:t>
      </w:r>
      <w:proofErr w:type="spellEnd"/>
      <w:r w:rsidR="000D5648" w:rsidRPr="0052342D">
        <w:rPr>
          <w:rFonts w:cs="Times New Roman"/>
        </w:rPr>
        <w:t xml:space="preserve"> 1 (this </w:t>
      </w:r>
      <w:r w:rsidR="002040E4" w:rsidRPr="0052342D">
        <w:rPr>
          <w:rFonts w:cs="Times New Roman"/>
        </w:rPr>
        <w:t>is also likely</w:t>
      </w:r>
      <w:r w:rsidR="000D5648" w:rsidRPr="0052342D">
        <w:rPr>
          <w:rFonts w:cs="Times New Roman"/>
        </w:rPr>
        <w:t xml:space="preserve"> to be the case in </w:t>
      </w:r>
      <w:r w:rsidR="002040E4" w:rsidRPr="00453CB1">
        <w:rPr>
          <w:rFonts w:cs="Times New Roman"/>
        </w:rPr>
        <w:t xml:space="preserve">any final </w:t>
      </w:r>
      <w:r w:rsidR="000D5648" w:rsidRPr="00453CB1">
        <w:rPr>
          <w:rFonts w:cs="Times New Roman"/>
        </w:rPr>
        <w:t xml:space="preserve">model fitted to </w:t>
      </w:r>
      <w:r w:rsidR="002040E4" w:rsidRPr="006C529C">
        <w:rPr>
          <w:rFonts w:cs="Times New Roman"/>
        </w:rPr>
        <w:t>bluefin tuna</w:t>
      </w:r>
      <w:r w:rsidR="000D5648" w:rsidRPr="006C529C">
        <w:rPr>
          <w:rFonts w:cs="Times New Roman"/>
        </w:rPr>
        <w:t xml:space="preserve"> data since spawning in the Mediterranean and Gulf of Mexico is </w:t>
      </w:r>
      <w:r w:rsidR="002040E4" w:rsidRPr="006C529C">
        <w:rPr>
          <w:rFonts w:cs="Times New Roman"/>
        </w:rPr>
        <w:t>thought</w:t>
      </w:r>
      <w:r w:rsidR="000D5648" w:rsidRPr="006C529C">
        <w:rPr>
          <w:rFonts w:cs="Times New Roman"/>
        </w:rPr>
        <w:t xml:space="preserve"> to occur after</w:t>
      </w:r>
      <w:r w:rsidR="00756DBD">
        <w:rPr>
          <w:rFonts w:cs="Times New Roman"/>
        </w:rPr>
        <w:t xml:space="preserve"> a period of</w:t>
      </w:r>
      <w:r w:rsidR="000D5648" w:rsidRPr="006C529C">
        <w:rPr>
          <w:rFonts w:cs="Times New Roman"/>
        </w:rPr>
        <w:t xml:space="preserve"> movement </w:t>
      </w:r>
      <w:r w:rsidR="00756DBD">
        <w:rPr>
          <w:rFonts w:cs="Times New Roman"/>
        </w:rPr>
        <w:t>early in the year</w:t>
      </w:r>
      <w:r w:rsidR="000D5648" w:rsidRPr="0083529C">
        <w:rPr>
          <w:rFonts w:cs="Times New Roman"/>
        </w:rPr>
        <w:t>)</w:t>
      </w:r>
      <w:r w:rsidR="00F6334C" w:rsidRPr="0083529C">
        <w:rPr>
          <w:rFonts w:cs="Times New Roman"/>
        </w:rPr>
        <w:t>.</w:t>
      </w:r>
    </w:p>
    <w:p w14:paraId="69098904" w14:textId="77777777" w:rsidR="00F6334C" w:rsidRPr="0083529C" w:rsidRDefault="00F6334C" w:rsidP="00FF2F9C">
      <w:pPr>
        <w:rPr>
          <w:rFonts w:cs="Times New Roman"/>
        </w:rPr>
      </w:pPr>
    </w:p>
    <w:p w14:paraId="2DDA6001" w14:textId="77777777" w:rsidR="00FF2F9C" w:rsidRPr="0083529C" w:rsidRDefault="00F6334C" w:rsidP="00FF2F9C">
      <w:pPr>
        <w:rPr>
          <w:rFonts w:cs="Times New Roman"/>
        </w:rPr>
      </w:pPr>
      <w:r w:rsidRPr="0083529C">
        <w:rPr>
          <w:rFonts w:cs="Times New Roman"/>
        </w:rPr>
        <w:lastRenderedPageBreak/>
        <w:t xml:space="preserve">Numbers of individuals </w:t>
      </w:r>
      <w:r w:rsidRPr="0083529C">
        <w:rPr>
          <w:rFonts w:cs="Times New Roman"/>
          <w:i/>
        </w:rPr>
        <w:t>N</w:t>
      </w:r>
      <w:r w:rsidRPr="0083529C">
        <w:rPr>
          <w:rFonts w:cs="Times New Roman"/>
        </w:rPr>
        <w:t xml:space="preserve">, </w:t>
      </w:r>
      <w:r w:rsidR="00A94FD9" w:rsidRPr="0083529C">
        <w:rPr>
          <w:rFonts w:cs="Times New Roman"/>
        </w:rPr>
        <w:t xml:space="preserve">for stock </w:t>
      </w:r>
      <w:r w:rsidR="00A94FD9" w:rsidRPr="0083529C">
        <w:rPr>
          <w:rFonts w:cs="Times New Roman"/>
          <w:i/>
        </w:rPr>
        <w:t>s</w:t>
      </w:r>
      <w:r w:rsidR="00A94FD9" w:rsidRPr="0083529C">
        <w:rPr>
          <w:rFonts w:cs="Times New Roman"/>
        </w:rPr>
        <w:t xml:space="preserve">, </w:t>
      </w:r>
      <w:r w:rsidRPr="0083529C">
        <w:rPr>
          <w:rFonts w:cs="Times New Roman"/>
        </w:rPr>
        <w:t xml:space="preserve">in a model year </w:t>
      </w:r>
      <w:r w:rsidRPr="0083529C">
        <w:rPr>
          <w:rFonts w:cs="Times New Roman"/>
          <w:i/>
        </w:rPr>
        <w:t>y</w:t>
      </w:r>
      <w:r w:rsidRPr="0083529C">
        <w:rPr>
          <w:rFonts w:cs="Times New Roman"/>
        </w:rPr>
        <w:t xml:space="preserve">, in the first </w:t>
      </w:r>
      <w:proofErr w:type="spellStart"/>
      <w:r w:rsidRPr="0083529C">
        <w:rPr>
          <w:rFonts w:cs="Times New Roman"/>
        </w:rPr>
        <w:t>subyear</w:t>
      </w:r>
      <w:proofErr w:type="spellEnd"/>
      <w:r w:rsidR="00A94FD9" w:rsidRPr="0083529C">
        <w:rPr>
          <w:rFonts w:cs="Times New Roman"/>
        </w:rPr>
        <w:t xml:space="preserve"> </w:t>
      </w:r>
      <w:r w:rsidR="00A94FD9" w:rsidRPr="00D03AE8">
        <w:rPr>
          <w:rFonts w:cs="Times New Roman"/>
          <w:i/>
        </w:rPr>
        <w:t>m</w:t>
      </w:r>
      <w:r w:rsidR="00A94FD9" w:rsidRPr="00D03AE8">
        <w:rPr>
          <w:rFonts w:cs="Times New Roman"/>
        </w:rPr>
        <w:t>=1</w:t>
      </w:r>
      <w:r w:rsidRPr="00D03AE8">
        <w:rPr>
          <w:rFonts w:cs="Times New Roman"/>
        </w:rPr>
        <w:t xml:space="preserve">, age class </w:t>
      </w:r>
      <w:r w:rsidRPr="00D03AE8">
        <w:rPr>
          <w:rFonts w:cs="Times New Roman"/>
          <w:i/>
        </w:rPr>
        <w:t>a</w:t>
      </w:r>
      <w:r w:rsidRPr="00D03AE8">
        <w:rPr>
          <w:rFonts w:cs="Times New Roman"/>
        </w:rPr>
        <w:t xml:space="preserve">, and area </w:t>
      </w:r>
      <w:r w:rsidRPr="00D03AE8">
        <w:rPr>
          <w:rFonts w:cs="Times New Roman"/>
          <w:i/>
        </w:rPr>
        <w:t>r</w:t>
      </w:r>
      <w:r w:rsidRPr="00D03AE8">
        <w:rPr>
          <w:rFonts w:cs="Times New Roman"/>
        </w:rPr>
        <w:t xml:space="preserve"> are calculated from individuals that have moved </w:t>
      </w:r>
      <m:oMath>
        <m:acc>
          <m:accPr>
            <m:chr m:val="⃗"/>
            <m:ctrlPr>
              <w:rPr>
                <w:rFonts w:ascii="Cambria Math" w:hAnsi="Cambria Math" w:cs="Times New Roman"/>
                <w:i/>
              </w:rPr>
            </m:ctrlPr>
          </m:accPr>
          <m:e>
            <m:r>
              <w:rPr>
                <w:rFonts w:ascii="Cambria Math" w:hAnsi="Cambria Math" w:cs="Times New Roman"/>
              </w:rPr>
              <m:t>N</m:t>
            </m:r>
          </m:e>
        </m:acc>
      </m:oMath>
      <w:r w:rsidR="002040E4" w:rsidRPr="0083529C">
        <w:rPr>
          <w:rFonts w:cs="Times New Roman"/>
        </w:rPr>
        <w:t>,</w:t>
      </w:r>
      <w:r w:rsidRPr="0083529C">
        <w:rPr>
          <w:rFonts w:cs="Times New Roman"/>
        </w:rPr>
        <w:t xml:space="preserve"> in the previous year, final </w:t>
      </w:r>
      <w:proofErr w:type="spellStart"/>
      <w:r w:rsidRPr="0083529C">
        <w:rPr>
          <w:rFonts w:cs="Times New Roman"/>
        </w:rPr>
        <w:t>subyear</w:t>
      </w:r>
      <w:proofErr w:type="spellEnd"/>
      <w:r w:rsidRPr="0083529C">
        <w:rPr>
          <w:rFonts w:cs="Times New Roman"/>
        </w:rPr>
        <w:t xml:space="preserve"> </w:t>
      </w:r>
      <w:r w:rsidRPr="0083529C">
        <w:rPr>
          <w:rFonts w:cs="Times New Roman"/>
          <w:i/>
        </w:rPr>
        <w:t>n</w:t>
      </w:r>
      <w:r w:rsidRPr="0083529C">
        <w:rPr>
          <w:rFonts w:cs="Times New Roman"/>
          <w:i/>
          <w:vertAlign w:val="subscript"/>
        </w:rPr>
        <w:t>m</w:t>
      </w:r>
      <w:r w:rsidRPr="0083529C">
        <w:rPr>
          <w:rFonts w:cs="Times New Roman"/>
        </w:rPr>
        <w:t xml:space="preserve">, </w:t>
      </w:r>
      <w:r w:rsidR="002040E4" w:rsidRPr="0083529C">
        <w:rPr>
          <w:rFonts w:cs="Times New Roman"/>
        </w:rPr>
        <w:t>of the same</w:t>
      </w:r>
      <w:r w:rsidRPr="0083529C">
        <w:rPr>
          <w:rFonts w:cs="Times New Roman"/>
        </w:rPr>
        <w:t xml:space="preserve"> age class subject to combined natural and fishing mortality rate </w:t>
      </w:r>
      <w:r w:rsidRPr="0083529C">
        <w:rPr>
          <w:rFonts w:cs="Times New Roman"/>
          <w:i/>
        </w:rPr>
        <w:t>Z</w:t>
      </w:r>
      <w:r w:rsidRPr="0083529C">
        <w:rPr>
          <w:rFonts w:cs="Times New Roman"/>
        </w:rPr>
        <w:t>:</w:t>
      </w:r>
    </w:p>
    <w:p w14:paraId="2DA1E260" w14:textId="77777777" w:rsidR="00D17714" w:rsidRPr="00D03AE8" w:rsidRDefault="00D17714" w:rsidP="00B23B8F">
      <w:pPr>
        <w:rPr>
          <w:rFonts w:cs="Times New Roman"/>
        </w:rPr>
      </w:pPr>
    </w:p>
    <w:p w14:paraId="367658D0" w14:textId="5FA02AB6" w:rsidR="00F6334C" w:rsidRPr="0083529C" w:rsidRDefault="00AD6D28" w:rsidP="00B23B8F">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sidR="002E793C">
        <w:rPr>
          <w:rFonts w:cs="Times New Roman"/>
          <w:noProof/>
        </w:rPr>
        <w:t>1</w:t>
      </w:r>
      <w:r w:rsidRPr="0083529C">
        <w:rPr>
          <w:rFonts w:cs="Times New Roman"/>
          <w:noProof/>
        </w:rPr>
        <w:fldChar w:fldCharType="end"/>
      </w:r>
      <w:r w:rsidR="00B23B8F" w:rsidRPr="0083529C">
        <w:rPr>
          <w:rFonts w:cs="Times New Roman"/>
        </w:rPr>
        <w:t>)</w:t>
      </w:r>
      <w:r w:rsidR="00B23B8F" w:rsidRPr="0083529C">
        <w:rPr>
          <w:rFonts w:cs="Times New Roman"/>
        </w:rPr>
        <w:tab/>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s,y,m=1,a,r</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N</m:t>
                </m:r>
              </m:e>
            </m:acc>
          </m:e>
          <m:sub>
            <m:r>
              <w:rPr>
                <w:rFonts w:ascii="Cambria Math" w:hAnsi="Cambria Math" w:cs="Times New Roman"/>
              </w:rPr>
              <m:t>s,y-1,</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m:t>
                </m:r>
              </m:sub>
            </m:sSub>
            <m:r>
              <w:rPr>
                <w:rFonts w:ascii="Cambria Math" w:hAnsi="Cambria Math" w:cs="Times New Roman"/>
              </w:rPr>
              <m:t>,a,r</m:t>
            </m:r>
          </m:sub>
        </m:sSub>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s,y-1,</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m:t>
                    </m:r>
                  </m:sub>
                </m:sSub>
                <m:r>
                  <w:rPr>
                    <w:rFonts w:ascii="Cambria Math" w:hAnsi="Cambria Math" w:cs="Times New Roman"/>
                  </w:rPr>
                  <m:t>,a,r</m:t>
                </m:r>
              </m:sub>
            </m:sSub>
          </m:sup>
        </m:sSup>
      </m:oMath>
    </w:p>
    <w:p w14:paraId="7539F887" w14:textId="77777777" w:rsidR="00B23B8F" w:rsidRPr="0083529C" w:rsidRDefault="00B23B8F" w:rsidP="00B23B8F">
      <w:pPr>
        <w:rPr>
          <w:rFonts w:cs="Times New Roman"/>
        </w:rPr>
      </w:pPr>
    </w:p>
    <w:p w14:paraId="4C00527F" w14:textId="77777777" w:rsidR="00905E47" w:rsidRPr="00321639" w:rsidRDefault="00905E47" w:rsidP="00B23B8F">
      <w:pPr>
        <w:rPr>
          <w:rFonts w:cs="Times New Roman"/>
        </w:rPr>
      </w:pPr>
      <w:proofErr w:type="gramStart"/>
      <w:r w:rsidRPr="0083529C">
        <w:rPr>
          <w:rFonts w:cs="Times New Roman"/>
        </w:rPr>
        <w:t>where</w:t>
      </w:r>
      <w:proofErr w:type="gramEnd"/>
      <w:r w:rsidRPr="0083529C">
        <w:rPr>
          <w:rFonts w:cs="Times New Roman"/>
        </w:rPr>
        <w:t xml:space="preserve"> </w:t>
      </w:r>
      <w:r w:rsidR="00AD3350" w:rsidRPr="0083529C">
        <w:rPr>
          <w:rFonts w:cs="Times New Roman"/>
        </w:rPr>
        <w:t xml:space="preserve">total mortality rate is calculated from annual natural mortality rate </w:t>
      </w:r>
      <w:r w:rsidR="00AD3350" w:rsidRPr="0083529C">
        <w:rPr>
          <w:rFonts w:cs="Times New Roman"/>
          <w:i/>
        </w:rPr>
        <w:t>M</w:t>
      </w:r>
      <w:r w:rsidR="002040E4" w:rsidRPr="0083529C">
        <w:rPr>
          <w:rFonts w:cs="Times New Roman"/>
          <w:i/>
        </w:rPr>
        <w:t>,</w:t>
      </w:r>
      <w:r w:rsidR="00AD3350" w:rsidRPr="0083529C">
        <w:rPr>
          <w:rFonts w:cs="Times New Roman"/>
        </w:rPr>
        <w:t xml:space="preserve"> divided by the fraction of the year represented by the </w:t>
      </w:r>
      <w:proofErr w:type="spellStart"/>
      <w:r w:rsidR="00AD3350" w:rsidRPr="0083529C">
        <w:rPr>
          <w:rFonts w:cs="Times New Roman"/>
        </w:rPr>
        <w:t>subyear</w:t>
      </w:r>
      <w:proofErr w:type="spellEnd"/>
      <w:r w:rsidR="00AD3350" w:rsidRPr="0083529C">
        <w:rPr>
          <w:rFonts w:cs="Times New Roman"/>
        </w:rPr>
        <w:t xml:space="preserve"> </w:t>
      </w:r>
      <w:r w:rsidR="00AD3350" w:rsidRPr="00D03AE8">
        <w:rPr>
          <w:rFonts w:cs="Times New Roman"/>
          <w:i/>
        </w:rPr>
        <w:t>t</w:t>
      </w:r>
      <w:r w:rsidR="00AD3350" w:rsidRPr="00D03AE8">
        <w:rPr>
          <w:rFonts w:cs="Times New Roman"/>
          <w:i/>
          <w:vertAlign w:val="subscript"/>
        </w:rPr>
        <w:t>m</w:t>
      </w:r>
      <w:r w:rsidR="00AD3350" w:rsidRPr="00D03AE8">
        <w:rPr>
          <w:rFonts w:cs="Times New Roman"/>
        </w:rPr>
        <w:t xml:space="preserve">, and fishing mortality rate </w:t>
      </w:r>
      <w:r w:rsidR="00AD3350" w:rsidRPr="00551E7F">
        <w:rPr>
          <w:rFonts w:cs="Times New Roman"/>
          <w:i/>
        </w:rPr>
        <w:t>F</w:t>
      </w:r>
      <w:r w:rsidR="00AD3350" w:rsidRPr="00321639">
        <w:rPr>
          <w:rFonts w:cs="Times New Roman"/>
        </w:rPr>
        <w:t xml:space="preserve">, summed over all fleets </w:t>
      </w:r>
      <w:r w:rsidR="00AD3350" w:rsidRPr="00321639">
        <w:rPr>
          <w:rFonts w:cs="Times New Roman"/>
          <w:i/>
        </w:rPr>
        <w:t>f</w:t>
      </w:r>
      <w:r w:rsidR="00AD3350" w:rsidRPr="00321639">
        <w:rPr>
          <w:rFonts w:cs="Times New Roman"/>
        </w:rPr>
        <w:t xml:space="preserve">. </w:t>
      </w:r>
    </w:p>
    <w:p w14:paraId="4369AAED" w14:textId="77777777" w:rsidR="00B23B8F" w:rsidRPr="00321639" w:rsidRDefault="00B23B8F" w:rsidP="00B23B8F">
      <w:pPr>
        <w:rPr>
          <w:rFonts w:cs="Times New Roman"/>
        </w:rPr>
      </w:pPr>
    </w:p>
    <w:p w14:paraId="47CF294D" w14:textId="77777777" w:rsidR="00905E47" w:rsidRPr="00624886" w:rsidRDefault="00AD6D28" w:rsidP="00B23B8F">
      <w:pPr>
        <w:pStyle w:val="Caption"/>
        <w:rPr>
          <w:rFonts w:cs="Times New Roman"/>
        </w:rPr>
      </w:pPr>
      <w:r w:rsidRPr="00965915">
        <w:rPr>
          <w:rFonts w:cs="Times New Roman"/>
        </w:rPr>
        <w:fldChar w:fldCharType="begin"/>
      </w:r>
      <w:r w:rsidRPr="00965915">
        <w:rPr>
          <w:rFonts w:cs="Times New Roman"/>
        </w:rPr>
        <w:instrText xml:space="preserve"> SEQ Equation \* ARABIC </w:instrText>
      </w:r>
      <w:r w:rsidRPr="00965915">
        <w:rPr>
          <w:rFonts w:cs="Times New Roman"/>
        </w:rPr>
        <w:fldChar w:fldCharType="separate"/>
      </w:r>
      <w:r w:rsidR="002E793C">
        <w:rPr>
          <w:rFonts w:cs="Times New Roman"/>
          <w:noProof/>
        </w:rPr>
        <w:t>2</w:t>
      </w:r>
      <w:r w:rsidRPr="00965915">
        <w:rPr>
          <w:rFonts w:cs="Times New Roman"/>
          <w:noProof/>
        </w:rPr>
        <w:fldChar w:fldCharType="end"/>
      </w:r>
      <w:r w:rsidR="00B23B8F" w:rsidRPr="00965915">
        <w:rPr>
          <w:rFonts w:cs="Times New Roman"/>
        </w:rPr>
        <w:t>)</w:t>
      </w:r>
      <w:r w:rsidR="00B23B8F" w:rsidRPr="00965915">
        <w:rPr>
          <w:rFonts w:cs="Times New Roman"/>
        </w:rPr>
        <w:tab/>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s,y,m,a,r</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s,a</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m:t>
                </m:r>
              </m:sub>
            </m:sSub>
          </m:den>
        </m:f>
        <m:nary>
          <m:naryPr>
            <m:chr m:val="∑"/>
            <m:limLoc m:val="subSup"/>
            <m:supHide m:val="1"/>
            <m:ctrlPr>
              <w:rPr>
                <w:rFonts w:ascii="Cambria Math" w:hAnsi="Cambria Math" w:cs="Times New Roman"/>
                <w:i/>
              </w:rPr>
            </m:ctrlPr>
          </m:naryPr>
          <m:sub>
            <m:r>
              <w:rPr>
                <w:rFonts w:ascii="Cambria Math" w:hAnsi="Cambria Math" w:cs="Times New Roman"/>
              </w:rPr>
              <m:t>f</m:t>
            </m:r>
          </m: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 m,a,r,f</m:t>
                </m:r>
              </m:sub>
            </m:sSub>
          </m:e>
        </m:nary>
      </m:oMath>
    </w:p>
    <w:p w14:paraId="71705BB1" w14:textId="77777777" w:rsidR="00AB0827" w:rsidRPr="00A87F15" w:rsidRDefault="00AB0827" w:rsidP="00B23B8F">
      <w:pPr>
        <w:rPr>
          <w:rFonts w:cs="Times New Roman"/>
        </w:rPr>
      </w:pPr>
      <w:r w:rsidRPr="003A0C21">
        <w:rPr>
          <w:rFonts w:cs="Times New Roman"/>
        </w:rPr>
        <w:t>Fishing mortality rate at age is derived from f</w:t>
      </w:r>
      <w:r w:rsidR="00C65AF3" w:rsidRPr="003A0C21">
        <w:rPr>
          <w:rFonts w:cs="Times New Roman"/>
        </w:rPr>
        <w:t xml:space="preserve">ishing mortality rate by length class </w:t>
      </w:r>
      <w:r w:rsidR="00C65AF3" w:rsidRPr="003A0C21">
        <w:rPr>
          <w:rFonts w:cs="Times New Roman"/>
          <w:i/>
        </w:rPr>
        <w:t>FL</w:t>
      </w:r>
      <w:r w:rsidR="00C65AF3" w:rsidRPr="003A0C21">
        <w:rPr>
          <w:rFonts w:cs="Times New Roman"/>
        </w:rPr>
        <w:t xml:space="preserve"> and the conditional probability of fish being</w:t>
      </w:r>
      <w:r w:rsidR="0009646D" w:rsidRPr="00E0323E">
        <w:rPr>
          <w:rFonts w:cs="Times New Roman"/>
        </w:rPr>
        <w:t xml:space="preserve"> in length class </w:t>
      </w:r>
      <w:r w:rsidR="0009646D" w:rsidRPr="00E0323E">
        <w:rPr>
          <w:rFonts w:cs="Times New Roman"/>
          <w:i/>
        </w:rPr>
        <w:t>l,</w:t>
      </w:r>
      <w:r w:rsidR="0009646D" w:rsidRPr="00E0323E">
        <w:rPr>
          <w:rFonts w:cs="Times New Roman"/>
        </w:rPr>
        <w:t xml:space="preserve"> given age </w:t>
      </w:r>
      <w:r w:rsidR="0009646D" w:rsidRPr="00E0323E">
        <w:rPr>
          <w:rFonts w:cs="Times New Roman"/>
          <w:i/>
        </w:rPr>
        <w:t>a</w:t>
      </w:r>
      <w:r w:rsidR="0009646D" w:rsidRPr="00A87F15">
        <w:rPr>
          <w:rFonts w:cs="Times New Roman"/>
        </w:rPr>
        <w:t xml:space="preserve"> (an inverse age-length key, LAK).</w:t>
      </w:r>
      <w:r w:rsidRPr="00A87F15">
        <w:rPr>
          <w:rFonts w:cs="Times New Roman"/>
        </w:rPr>
        <w:t>:</w:t>
      </w:r>
    </w:p>
    <w:p w14:paraId="7E7A84A4" w14:textId="77777777" w:rsidR="00B23B8F" w:rsidRPr="00334153" w:rsidRDefault="00B23B8F" w:rsidP="00B23B8F">
      <w:pPr>
        <w:rPr>
          <w:rFonts w:cs="Times New Roman"/>
        </w:rPr>
      </w:pPr>
    </w:p>
    <w:p w14:paraId="3D3F84C9" w14:textId="77777777" w:rsidR="00C65AF3" w:rsidRPr="0083529C" w:rsidRDefault="00AD6D28" w:rsidP="00B23B8F">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sidR="002E793C">
        <w:rPr>
          <w:rFonts w:cs="Times New Roman"/>
          <w:noProof/>
        </w:rPr>
        <w:t>3</w:t>
      </w:r>
      <w:r w:rsidRPr="0083529C">
        <w:rPr>
          <w:rFonts w:cs="Times New Roman"/>
          <w:noProof/>
        </w:rPr>
        <w:fldChar w:fldCharType="end"/>
      </w:r>
      <w:r w:rsidR="00B23B8F" w:rsidRPr="0083529C">
        <w:rPr>
          <w:rFonts w:cs="Times New Roman"/>
        </w:rPr>
        <w:t>)</w:t>
      </w:r>
      <w:r w:rsidR="00B23B8F" w:rsidRPr="0083529C">
        <w:rPr>
          <w:rFonts w:cs="Times New Roman"/>
        </w:rPr>
        <w:tab/>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r>
          <m:rPr>
            <m:sty m:val="p"/>
          </m:rPr>
          <w:rPr>
            <w:rFonts w:ascii="Cambria Math" w:hAnsi="Cambria Math" w:cs="Times New Roman"/>
          </w:rPr>
          <m:t>=</m:t>
        </m:r>
        <m:nary>
          <m:naryPr>
            <m:chr m:val="∑"/>
            <m:limLoc m:val="subSup"/>
            <m:supHide m:val="1"/>
            <m:ctrlPr>
              <w:rPr>
                <w:rFonts w:ascii="Cambria Math" w:hAnsi="Cambria Math" w:cs="Times New Roman"/>
              </w:rPr>
            </m:ctrlPr>
          </m:naryPr>
          <m:sub>
            <m:r>
              <w:rPr>
                <w:rFonts w:ascii="Cambria Math" w:hAnsi="Cambria Math" w:cs="Times New Roman"/>
              </w:rPr>
              <m:t>l</m:t>
            </m:r>
          </m:sub>
          <m:sup/>
          <m:e>
            <m:sSub>
              <m:sSubPr>
                <m:ctrlPr>
                  <w:rPr>
                    <w:rFonts w:ascii="Cambria Math" w:hAnsi="Cambria Math" w:cs="Times New Roman"/>
                  </w:rPr>
                </m:ctrlPr>
              </m:sSubPr>
              <m:e>
                <m:r>
                  <w:rPr>
                    <w:rFonts w:ascii="Cambria Math" w:hAnsi="Cambria Math" w:cs="Times New Roman"/>
                  </w:rPr>
                  <m:t>FL</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e>
        </m:nary>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LAK</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l</m:t>
            </m:r>
          </m:sub>
        </m:sSub>
      </m:oMath>
    </w:p>
    <w:p w14:paraId="48D5DA93" w14:textId="77777777" w:rsidR="00C65AF3" w:rsidRPr="0083529C" w:rsidRDefault="00C65AF3" w:rsidP="00B23B8F">
      <w:pPr>
        <w:rPr>
          <w:rFonts w:cs="Times New Roman"/>
        </w:rPr>
      </w:pPr>
    </w:p>
    <w:p w14:paraId="4F2F2526" w14:textId="1E93634F" w:rsidR="00C65AF3" w:rsidRPr="00D03AE8" w:rsidRDefault="00C65AF3" w:rsidP="00B23B8F">
      <w:pPr>
        <w:rPr>
          <w:rFonts w:cs="Times New Roman"/>
        </w:rPr>
      </w:pPr>
      <w:r w:rsidRPr="0083529C">
        <w:rPr>
          <w:rFonts w:cs="Times New Roman"/>
        </w:rPr>
        <w:t xml:space="preserve">The fishing mortality rate at length is calculated from an index of fishing mortality rate </w:t>
      </w:r>
      <w:r w:rsidRPr="0083529C">
        <w:rPr>
          <w:rFonts w:cs="Times New Roman"/>
          <w:i/>
        </w:rPr>
        <w:t>I</w:t>
      </w:r>
      <w:r w:rsidRPr="0083529C">
        <w:rPr>
          <w:rFonts w:cs="Times New Roman"/>
        </w:rPr>
        <w:t xml:space="preserve">, an estimated catchability coefficient </w:t>
      </w:r>
      <w:r w:rsidRPr="0083529C">
        <w:rPr>
          <w:rFonts w:cs="Times New Roman"/>
          <w:i/>
        </w:rPr>
        <w:t>q</w:t>
      </w:r>
      <w:r w:rsidRPr="00D03AE8">
        <w:rPr>
          <w:rFonts w:cs="Times New Roman"/>
        </w:rPr>
        <w:t xml:space="preserve"> and a length selectivity ogive </w:t>
      </w:r>
      <w:r w:rsidRPr="00D03AE8">
        <w:rPr>
          <w:rFonts w:cs="Times New Roman"/>
          <w:i/>
        </w:rPr>
        <w:t>s</w:t>
      </w:r>
      <w:r w:rsidRPr="00D03AE8">
        <w:rPr>
          <w:rFonts w:cs="Times New Roman"/>
        </w:rPr>
        <w:t>, by fleet:</w:t>
      </w:r>
    </w:p>
    <w:p w14:paraId="5EB10449" w14:textId="77777777" w:rsidR="00B23B8F" w:rsidRPr="00321639" w:rsidRDefault="00B23B8F" w:rsidP="00AB0827">
      <w:pPr>
        <w:rPr>
          <w:rFonts w:cs="Times New Roman"/>
        </w:rPr>
      </w:pPr>
    </w:p>
    <w:p w14:paraId="47FE4A6C" w14:textId="77777777" w:rsidR="00C65AF3" w:rsidRPr="0083529C" w:rsidRDefault="00B23B8F" w:rsidP="00B23B8F">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sidR="002E793C">
        <w:rPr>
          <w:rFonts w:cs="Times New Roman"/>
          <w:noProof/>
        </w:rPr>
        <w:t>4</w:t>
      </w:r>
      <w:r w:rsidRPr="0083529C">
        <w:rPr>
          <w:rFonts w:cs="Times New Roman"/>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r>
              <w:rPr>
                <w:rFonts w:ascii="Cambria Math" w:hAnsi="Cambria Math" w:cs="Times New Roman"/>
              </w:rPr>
              <m:t>FL</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f</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f</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f</m:t>
            </m:r>
            <m:r>
              <m:rPr>
                <m:sty m:val="p"/>
              </m:rPr>
              <w:rPr>
                <w:rFonts w:ascii="Cambria Math" w:hAnsi="Cambria Math" w:cs="Times New Roman"/>
              </w:rPr>
              <m:t>,</m:t>
            </m:r>
            <m:r>
              <w:rPr>
                <w:rFonts w:ascii="Cambria Math" w:hAnsi="Cambria Math" w:cs="Times New Roman"/>
              </w:rPr>
              <m:t>l</m:t>
            </m:r>
          </m:sub>
        </m:sSub>
      </m:oMath>
    </w:p>
    <w:p w14:paraId="0179EC47" w14:textId="77777777" w:rsidR="00B23B8F" w:rsidRPr="0083529C" w:rsidRDefault="00B23B8F" w:rsidP="00B23B8F">
      <w:pPr>
        <w:rPr>
          <w:rFonts w:cs="Times New Roman"/>
        </w:rPr>
      </w:pPr>
    </w:p>
    <w:p w14:paraId="3D6A0781" w14:textId="77777777" w:rsidR="00C65AF3" w:rsidRPr="00551E7F" w:rsidRDefault="000A0737" w:rsidP="00B23B8F">
      <w:pPr>
        <w:rPr>
          <w:rFonts w:cs="Times New Roman"/>
        </w:rPr>
      </w:pPr>
      <w:r w:rsidRPr="0083529C">
        <w:rPr>
          <w:rFonts w:cs="Times New Roman"/>
        </w:rPr>
        <w:t>Selectivity is calculated by</w:t>
      </w:r>
      <w:r w:rsidR="00B34E48" w:rsidRPr="0083529C">
        <w:rPr>
          <w:rFonts w:cs="Times New Roman"/>
        </w:rPr>
        <w:t xml:space="preserve"> the</w:t>
      </w:r>
      <w:r w:rsidRPr="0083529C">
        <w:rPr>
          <w:rFonts w:cs="Times New Roman"/>
        </w:rPr>
        <w:t xml:space="preserve"> Thompson </w:t>
      </w:r>
      <w:r w:rsidR="004D0836" w:rsidRPr="0083529C">
        <w:rPr>
          <w:rFonts w:cs="Times New Roman"/>
        </w:rPr>
        <w:t>(</w:t>
      </w:r>
      <w:r w:rsidR="00CF34C5" w:rsidRPr="0083529C">
        <w:rPr>
          <w:rFonts w:cs="Times New Roman"/>
        </w:rPr>
        <w:t>1994</w:t>
      </w:r>
      <w:r w:rsidR="004D0836" w:rsidRPr="0083529C">
        <w:rPr>
          <w:rFonts w:cs="Times New Roman"/>
        </w:rPr>
        <w:t xml:space="preserve">) ogive and an estimate of mean length </w:t>
      </w:r>
      <w:r w:rsidR="004D0836" w:rsidRPr="00D03AE8">
        <w:rPr>
          <w:rFonts w:cs="Times New Roman"/>
          <w:i/>
        </w:rPr>
        <w:t>L</w:t>
      </w:r>
      <w:r w:rsidR="004D0836" w:rsidRPr="00D03AE8">
        <w:rPr>
          <w:rFonts w:cs="Times New Roman"/>
        </w:rPr>
        <w:t xml:space="preserve"> of an age class </w:t>
      </w:r>
      <w:r w:rsidR="004D0836" w:rsidRPr="00D03AE8">
        <w:rPr>
          <w:rFonts w:cs="Times New Roman"/>
          <w:i/>
        </w:rPr>
        <w:t>l</w:t>
      </w:r>
      <w:r w:rsidRPr="00D03AE8">
        <w:rPr>
          <w:rFonts w:cs="Times New Roman"/>
        </w:rPr>
        <w:t>:</w:t>
      </w:r>
    </w:p>
    <w:p w14:paraId="27AEC40C" w14:textId="77777777" w:rsidR="000A0737" w:rsidRPr="00321639" w:rsidRDefault="00B34E48" w:rsidP="00B34E48">
      <w:pPr>
        <w:rPr>
          <w:rFonts w:cs="Times New Roman"/>
        </w:rPr>
      </w:pPr>
      <w:r w:rsidRPr="00321639">
        <w:rPr>
          <w:rFonts w:cs="Times New Roman"/>
        </w:rPr>
        <w:t xml:space="preserve">    </w:t>
      </w:r>
    </w:p>
    <w:p w14:paraId="76A3B9AD" w14:textId="77777777" w:rsidR="000A0737" w:rsidRPr="0083529C" w:rsidRDefault="00AD6D28" w:rsidP="00B23B8F">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sidR="002E793C">
        <w:rPr>
          <w:rFonts w:cs="Times New Roman"/>
          <w:noProof/>
        </w:rPr>
        <w:t>5</w:t>
      </w:r>
      <w:r w:rsidRPr="0083529C">
        <w:rPr>
          <w:rFonts w:cs="Times New Roman"/>
          <w:noProof/>
        </w:rPr>
        <w:fldChar w:fldCharType="end"/>
      </w:r>
      <w:r w:rsidR="00B23B8F" w:rsidRPr="0083529C">
        <w:rPr>
          <w:rFonts w:cs="Times New Roman"/>
        </w:rPr>
        <w:t>)</w:t>
      </w:r>
      <w:r w:rsidR="00B23B8F" w:rsidRPr="0083529C">
        <w:rPr>
          <w:rFonts w:cs="Times New Roman"/>
        </w:rPr>
        <w:tab/>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f</m:t>
            </m:r>
            <m:r>
              <m:rPr>
                <m:sty m:val="p"/>
              </m:rPr>
              <w:rPr>
                <w:rFonts w:ascii="Cambria Math" w:hAnsi="Cambria Math" w:cs="Times New Roman"/>
              </w:rPr>
              <m:t>,</m:t>
            </m:r>
            <m:r>
              <w:rPr>
                <w:rFonts w:ascii="Cambria Math" w:hAnsi="Cambria Math" w:cs="Times New Roman"/>
              </w:rPr>
              <m:t>l</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dome</m:t>
                </m:r>
              </m:sub>
            </m:sSub>
          </m:den>
        </m:f>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d>
                      <m:dPr>
                        <m:ctrlPr>
                          <w:rPr>
                            <w:rFonts w:ascii="Cambria Math" w:hAnsi="Cambria Math" w:cs="Times New Roman"/>
                          </w:rPr>
                        </m:ctrlPr>
                      </m:dPr>
                      <m:e>
                        <m:r>
                          <m:rPr>
                            <m:sty m:val="p"/>
                          </m:rP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dome</m:t>
                            </m:r>
                          </m:sub>
                        </m:sSub>
                      </m:e>
                    </m:d>
                  </m:num>
                  <m:den>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dome</m:t>
                        </m:r>
                      </m:sub>
                    </m:sSub>
                  </m:den>
                </m:f>
              </m:e>
            </m:d>
          </m:e>
          <m:sup>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dome</m:t>
                </m:r>
              </m:sub>
            </m:sSub>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e</m:t>
            </m:r>
          </m:e>
          <m:sup>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prec</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dome</m:t>
                </m:r>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mode</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l</m:t>
                    </m:r>
                  </m:sub>
                </m:sSub>
              </m:e>
            </m:d>
          </m:sup>
        </m:sSup>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prec</m:t>
                    </m:r>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mode</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l</m:t>
                        </m:r>
                      </m:sub>
                    </m:sSub>
                  </m:e>
                </m:d>
              </m:sup>
            </m:sSup>
          </m:den>
        </m:f>
      </m:oMath>
    </w:p>
    <w:p w14:paraId="02172055" w14:textId="77777777" w:rsidR="00B23B8F" w:rsidRPr="0083529C" w:rsidRDefault="00B23B8F" w:rsidP="00B23B8F">
      <w:pPr>
        <w:rPr>
          <w:rFonts w:cs="Times New Roman"/>
        </w:rPr>
      </w:pPr>
    </w:p>
    <w:p w14:paraId="4C40015E" w14:textId="77777777" w:rsidR="00FF2F9C" w:rsidRPr="0083529C" w:rsidRDefault="000D5648" w:rsidP="00B23B8F">
      <w:pPr>
        <w:rPr>
          <w:rFonts w:cs="Times New Roman"/>
        </w:rPr>
      </w:pPr>
      <w:r w:rsidRPr="0083529C">
        <w:rPr>
          <w:rFonts w:cs="Times New Roman"/>
        </w:rPr>
        <w:t xml:space="preserve">In the spawning </w:t>
      </w:r>
      <w:proofErr w:type="spellStart"/>
      <w:r w:rsidRPr="0083529C">
        <w:rPr>
          <w:rFonts w:cs="Times New Roman"/>
        </w:rPr>
        <w:t>subyear</w:t>
      </w:r>
      <w:proofErr w:type="spellEnd"/>
      <w:r w:rsidRPr="0083529C">
        <w:rPr>
          <w:rFonts w:cs="Times New Roman"/>
        </w:rPr>
        <w:t xml:space="preserve"> </w:t>
      </w:r>
      <w:proofErr w:type="spellStart"/>
      <w:r w:rsidRPr="00756DBD">
        <w:rPr>
          <w:rFonts w:cs="Times New Roman"/>
          <w:i/>
        </w:rPr>
        <w:t>ms</w:t>
      </w:r>
      <w:proofErr w:type="spellEnd"/>
      <w:r w:rsidRPr="0083529C">
        <w:rPr>
          <w:rFonts w:cs="Times New Roman"/>
        </w:rPr>
        <w:t>, aging and recruitment occur:</w:t>
      </w:r>
    </w:p>
    <w:p w14:paraId="4E815E99" w14:textId="77777777" w:rsidR="00B23B8F" w:rsidRPr="00D03AE8" w:rsidRDefault="00B23B8F" w:rsidP="00B23B8F">
      <w:pPr>
        <w:rPr>
          <w:rFonts w:cs="Times New Roman"/>
        </w:rPr>
      </w:pPr>
    </w:p>
    <w:p w14:paraId="5416F031" w14:textId="48744523" w:rsidR="000D5648" w:rsidRPr="0083529C" w:rsidRDefault="00AD6D28" w:rsidP="00B17CCA">
      <w:pPr>
        <w:pStyle w:val="Caption"/>
        <w:rPr>
          <w:rFonts w:cs="Times New Roman"/>
        </w:rPr>
      </w:pPr>
      <w:r w:rsidRPr="00965915">
        <w:rPr>
          <w:rFonts w:cs="Times New Roman"/>
        </w:rPr>
        <w:fldChar w:fldCharType="begin"/>
      </w:r>
      <w:r w:rsidRPr="00965915">
        <w:rPr>
          <w:rFonts w:cs="Times New Roman"/>
        </w:rPr>
        <w:instrText xml:space="preserve"> SEQ Equation \* ARABIC </w:instrText>
      </w:r>
      <w:r w:rsidRPr="00965915">
        <w:rPr>
          <w:rFonts w:cs="Times New Roman"/>
        </w:rPr>
        <w:fldChar w:fldCharType="separate"/>
      </w:r>
      <w:r w:rsidR="002E793C">
        <w:rPr>
          <w:rFonts w:cs="Times New Roman"/>
          <w:noProof/>
        </w:rPr>
        <w:t>6</w:t>
      </w:r>
      <w:r w:rsidRPr="00965915">
        <w:rPr>
          <w:rFonts w:cs="Times New Roman"/>
          <w:noProof/>
        </w:rPr>
        <w:fldChar w:fldCharType="end"/>
      </w:r>
      <w:r w:rsidR="00B23B8F" w:rsidRPr="00965915">
        <w:rPr>
          <w:rFonts w:cs="Times New Roman"/>
        </w:rPr>
        <w:t>)</w:t>
      </w:r>
      <w:r w:rsidR="00B23B8F" w:rsidRPr="00965915">
        <w:rPr>
          <w:rFonts w:cs="Times New Roman"/>
        </w:rPr>
        <w:tab/>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s,y,ms,a,r</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N</m:t>
                </m:r>
              </m:e>
            </m:acc>
          </m:e>
          <m:sub>
            <m:r>
              <w:rPr>
                <w:rFonts w:ascii="Cambria Math" w:hAnsi="Cambria Math" w:cs="Times New Roman"/>
              </w:rPr>
              <m:t>s,y,ms-1,a-1,r</m:t>
            </m:r>
          </m:sub>
        </m:sSub>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s,y,ms-1,a-1,r</m:t>
                </m:r>
              </m:sub>
            </m:sSub>
          </m:sup>
        </m:sSup>
      </m:oMath>
    </w:p>
    <w:p w14:paraId="0F097520" w14:textId="5DFA01DC" w:rsidR="000D5648" w:rsidRPr="008041F2" w:rsidRDefault="000D5648" w:rsidP="000D5648">
      <w:pPr>
        <w:rPr>
          <w:rFonts w:cs="Times New Roman"/>
        </w:rPr>
      </w:pPr>
      <w:r w:rsidRPr="0083529C">
        <w:rPr>
          <w:rFonts w:cs="Times New Roman"/>
        </w:rPr>
        <w:t xml:space="preserve">Recruitment is currently assumed to </w:t>
      </w:r>
      <w:r w:rsidR="000D04AD" w:rsidRPr="0083529C">
        <w:rPr>
          <w:rFonts w:cs="Times New Roman"/>
        </w:rPr>
        <w:t>occur in</w:t>
      </w:r>
      <w:r w:rsidRPr="0083529C">
        <w:rPr>
          <w:rFonts w:cs="Times New Roman"/>
        </w:rPr>
        <w:t xml:space="preserve"> user-specified spawning area for each stock </w:t>
      </w:r>
      <w:proofErr w:type="spellStart"/>
      <w:proofErr w:type="gramStart"/>
      <w:r w:rsidRPr="0083529C">
        <w:rPr>
          <w:rFonts w:cs="Times New Roman"/>
          <w:i/>
        </w:rPr>
        <w:t>rs</w:t>
      </w:r>
      <w:proofErr w:type="spellEnd"/>
      <w:proofErr w:type="gramEnd"/>
      <w:r w:rsidRPr="0083529C">
        <w:rPr>
          <w:rFonts w:cs="Times New Roman"/>
        </w:rPr>
        <w:t>. Recru</w:t>
      </w:r>
      <w:r w:rsidR="000D04AD" w:rsidRPr="0083529C">
        <w:rPr>
          <w:rFonts w:cs="Times New Roman"/>
        </w:rPr>
        <w:t>it</w:t>
      </w:r>
      <w:r w:rsidRPr="0083529C">
        <w:rPr>
          <w:rFonts w:cs="Times New Roman"/>
        </w:rPr>
        <w:t xml:space="preserve">ment is assumed to follow a Beverton-Holt function of spawning stock biomass </w:t>
      </w:r>
      <w:r w:rsidR="000D04AD" w:rsidRPr="00D03AE8">
        <w:rPr>
          <w:rFonts w:cs="Times New Roman"/>
          <w:i/>
        </w:rPr>
        <w:t>SSB</w:t>
      </w:r>
      <w:r w:rsidR="000D04AD" w:rsidRPr="00D03AE8">
        <w:rPr>
          <w:rFonts w:cs="Times New Roman"/>
        </w:rPr>
        <w:t xml:space="preserve"> </w:t>
      </w:r>
      <w:r w:rsidRPr="00D03AE8">
        <w:rPr>
          <w:rFonts w:cs="Times New Roman"/>
        </w:rPr>
        <w:t xml:space="preserve">in </w:t>
      </w:r>
      <w:r w:rsidR="000D04AD" w:rsidRPr="00D03AE8">
        <w:rPr>
          <w:rFonts w:cs="Times New Roman"/>
        </w:rPr>
        <w:t xml:space="preserve">the </w:t>
      </w:r>
      <w:r w:rsidRPr="00551E7F">
        <w:rPr>
          <w:rFonts w:cs="Times New Roman"/>
        </w:rPr>
        <w:t>defined spawning areas</w:t>
      </w:r>
      <w:r w:rsidR="000D04AD" w:rsidRPr="00321639">
        <w:rPr>
          <w:rFonts w:cs="Times New Roman"/>
        </w:rPr>
        <w:t xml:space="preserve"> </w:t>
      </w:r>
      <w:proofErr w:type="spellStart"/>
      <w:r w:rsidR="000D04AD" w:rsidRPr="00321639">
        <w:rPr>
          <w:rFonts w:cs="Times New Roman"/>
          <w:i/>
        </w:rPr>
        <w:t>rs</w:t>
      </w:r>
      <w:proofErr w:type="spellEnd"/>
      <w:r w:rsidR="000D04AD" w:rsidRPr="00321639">
        <w:rPr>
          <w:rFonts w:cs="Times New Roman"/>
        </w:rPr>
        <w:t xml:space="preserve"> relative to unfished spawning stock biomass </w:t>
      </w:r>
      <w:r w:rsidR="000D04AD" w:rsidRPr="00321639">
        <w:rPr>
          <w:rFonts w:cs="Times New Roman"/>
          <w:i/>
        </w:rPr>
        <w:t>SSB0</w:t>
      </w:r>
      <w:r w:rsidR="000D04AD" w:rsidRPr="00321639">
        <w:rPr>
          <w:rFonts w:cs="Times New Roman"/>
        </w:rPr>
        <w:t xml:space="preserve"> and is subject to annual recruitment deviations</w:t>
      </w:r>
      <w:r w:rsidR="00A94FD9" w:rsidRPr="00321639">
        <w:rPr>
          <w:rFonts w:cs="Times New Roman"/>
        </w:rPr>
        <w:t xml:space="preserve"> </w:t>
      </w:r>
      <w:r w:rsidR="00756DBD">
        <w:rPr>
          <w:rFonts w:cs="Times New Roman"/>
          <w:i/>
        </w:rPr>
        <w:t>R</w:t>
      </w:r>
      <w:r w:rsidR="004C73F2" w:rsidRPr="00321639">
        <w:rPr>
          <w:rFonts w:cs="Times New Roman"/>
        </w:rPr>
        <w:t xml:space="preserve">, </w:t>
      </w:r>
      <w:r w:rsidR="00A94FD9" w:rsidRPr="00321639">
        <w:rPr>
          <w:rFonts w:cs="Times New Roman"/>
        </w:rPr>
        <w:t xml:space="preserve">for each stock. </w:t>
      </w:r>
    </w:p>
    <w:p w14:paraId="78DF009F" w14:textId="77777777" w:rsidR="00B17CCA" w:rsidRPr="008041F2" w:rsidRDefault="00B17CCA" w:rsidP="000D5648">
      <w:pPr>
        <w:rPr>
          <w:rFonts w:cs="Times New Roman"/>
        </w:rPr>
      </w:pPr>
    </w:p>
    <w:p w14:paraId="1E27D637" w14:textId="55DBFA1E" w:rsidR="000D5648" w:rsidRPr="0083529C" w:rsidRDefault="00AD6D28" w:rsidP="00B17CCA">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sidR="002E793C">
        <w:rPr>
          <w:rFonts w:cs="Times New Roman"/>
          <w:noProof/>
        </w:rPr>
        <w:t>7</w:t>
      </w:r>
      <w:r w:rsidRPr="0083529C">
        <w:rPr>
          <w:rFonts w:cs="Times New Roman"/>
          <w:noProof/>
        </w:rPr>
        <w:fldChar w:fldCharType="end"/>
      </w:r>
      <w:r w:rsidR="00B17CCA" w:rsidRPr="0083529C">
        <w:rPr>
          <w:rFonts w:cs="Times New Roman"/>
        </w:rPr>
        <w:t>)</w:t>
      </w:r>
      <w:r w:rsidR="00B17CCA" w:rsidRPr="0083529C">
        <w:rPr>
          <w:rFonts w:cs="Times New Roman"/>
        </w:rPr>
        <w:tab/>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ms</m:t>
            </m:r>
            <m:r>
              <m:rPr>
                <m:sty m:val="p"/>
              </m:rPr>
              <w:rPr>
                <w:rFonts w:ascii="Cambria Math" w:hAnsi="Cambria Math" w:cs="Times New Roman"/>
              </w:rPr>
              <m:t>,1,</m:t>
            </m:r>
            <m:r>
              <w:rPr>
                <w:rFonts w:ascii="Cambria Math" w:hAnsi="Cambria Math" w:cs="Times New Roman"/>
              </w:rPr>
              <m:t>rs</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0.8∙</m:t>
            </m:r>
            <m:sSub>
              <m:sSubPr>
                <m:ctrlPr>
                  <w:rPr>
                    <w:rFonts w:ascii="Cambria Math" w:hAnsi="Cambria Math" w:cs="Times New Roman"/>
                  </w:rPr>
                </m:ctrlPr>
              </m:sSubPr>
              <m:e>
                <m:r>
                  <w:rPr>
                    <w:rFonts w:ascii="Cambria Math" w:hAnsi="Cambria Math" w:cs="Times New Roman"/>
                  </w:rPr>
                  <m:t>R</m:t>
                </m:r>
                <m:r>
                  <m:rPr>
                    <m:sty m:val="p"/>
                  </m:rPr>
                  <w:rPr>
                    <w:rFonts w:ascii="Cambria Math" w:hAnsi="Cambria Math" w:cs="Times New Roman"/>
                  </w:rPr>
                  <m:t>0</m:t>
                </m:r>
              </m:e>
              <m:sub>
                <m:r>
                  <w:rPr>
                    <w:rFonts w:ascii="Cambria Math" w:hAnsi="Cambria Math" w:cs="Times New Roman"/>
                  </w:rPr>
                  <m:t>s</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s</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SSB</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sub>
            </m:sSub>
          </m:num>
          <m:den>
            <m:r>
              <m:rPr>
                <m:sty m:val="p"/>
              </m:rPr>
              <w:rPr>
                <w:rFonts w:ascii="Cambria Math" w:hAnsi="Cambria Math" w:cs="Times New Roman"/>
              </w:rPr>
              <m:t>0.2∙</m:t>
            </m:r>
            <m:sSub>
              <m:sSubPr>
                <m:ctrlPr>
                  <w:rPr>
                    <w:rFonts w:ascii="Cambria Math" w:hAnsi="Cambria Math" w:cs="Times New Roman"/>
                  </w:rPr>
                </m:ctrlPr>
              </m:sSubPr>
              <m:e>
                <m:r>
                  <w:rPr>
                    <w:rFonts w:ascii="Cambria Math" w:hAnsi="Cambria Math" w:cs="Times New Roman"/>
                  </w:rPr>
                  <m:t>SSB0</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sub>
            </m:sSub>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s</m:t>
                    </m:r>
                  </m:sub>
                </m:sSub>
              </m:e>
            </m:d>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s</m:t>
                    </m:r>
                  </m:sub>
                </m:sSub>
                <m:r>
                  <m:rPr>
                    <m:sty m:val="p"/>
                  </m:rPr>
                  <w:rPr>
                    <w:rFonts w:ascii="Cambria Math" w:hAnsi="Cambria Math" w:cs="Times New Roman"/>
                  </w:rPr>
                  <m:t>-0.2</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SSB</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sub>
            </m:sSub>
          </m:den>
        </m:f>
      </m:oMath>
    </w:p>
    <w:p w14:paraId="7951B898" w14:textId="77777777" w:rsidR="00B17CCA" w:rsidRPr="0083529C" w:rsidRDefault="00B17CCA" w:rsidP="00B17CCA">
      <w:pPr>
        <w:rPr>
          <w:rFonts w:cs="Times New Roman"/>
        </w:rPr>
      </w:pPr>
    </w:p>
    <w:p w14:paraId="4F239D66" w14:textId="77777777" w:rsidR="007749F6" w:rsidRPr="00321639" w:rsidRDefault="007749F6" w:rsidP="004C73F2">
      <w:pPr>
        <w:rPr>
          <w:rFonts w:cs="Times New Roman"/>
        </w:rPr>
      </w:pPr>
      <w:r w:rsidRPr="0083529C">
        <w:rPr>
          <w:rFonts w:cs="Times New Roman"/>
        </w:rPr>
        <w:t>where</w:t>
      </w:r>
      <w:r w:rsidR="00464EFF" w:rsidRPr="0083529C">
        <w:rPr>
          <w:rFonts w:cs="Times New Roman"/>
        </w:rPr>
        <w:t xml:space="preserve"> </w:t>
      </w:r>
      <w:r w:rsidR="00464EFF" w:rsidRPr="0083529C">
        <w:rPr>
          <w:rFonts w:cs="Times New Roman"/>
          <w:i/>
        </w:rPr>
        <w:t xml:space="preserve">h </w:t>
      </w:r>
      <w:r w:rsidR="00464EFF" w:rsidRPr="0083529C">
        <w:rPr>
          <w:rFonts w:cs="Times New Roman"/>
        </w:rPr>
        <w:t>is the steepness parameter (fraction of unfished recruitment at 1/5 unfished spawning stock biomass) and spawning stock biomass is calculated from</w:t>
      </w:r>
      <w:r w:rsidR="00AA5092" w:rsidRPr="00D03AE8">
        <w:rPr>
          <w:rFonts w:cs="Times New Roman"/>
        </w:rPr>
        <w:t xml:space="preserve"> moved</w:t>
      </w:r>
      <w:r w:rsidR="00464EFF" w:rsidRPr="00D03AE8">
        <w:rPr>
          <w:rFonts w:cs="Times New Roman"/>
        </w:rPr>
        <w:t xml:space="preserve"> stock numbers in the </w:t>
      </w:r>
      <w:proofErr w:type="spellStart"/>
      <w:r w:rsidR="00464EFF" w:rsidRPr="00D03AE8">
        <w:rPr>
          <w:rFonts w:cs="Times New Roman"/>
        </w:rPr>
        <w:t>subyear</w:t>
      </w:r>
      <w:proofErr w:type="spellEnd"/>
      <w:r w:rsidR="00464EFF" w:rsidRPr="00D03AE8">
        <w:rPr>
          <w:rFonts w:cs="Times New Roman"/>
        </w:rPr>
        <w:t xml:space="preserve"> prior to spawning </w:t>
      </w:r>
      <w:proofErr w:type="spellStart"/>
      <w:r w:rsidR="00464EFF" w:rsidRPr="00D03AE8">
        <w:rPr>
          <w:rFonts w:cs="Times New Roman"/>
        </w:rPr>
        <w:t>subyear</w:t>
      </w:r>
      <w:proofErr w:type="spellEnd"/>
      <w:r w:rsidR="00464EFF" w:rsidRPr="00D03AE8">
        <w:rPr>
          <w:rFonts w:cs="Times New Roman"/>
        </w:rPr>
        <w:t xml:space="preserve"> </w:t>
      </w:r>
      <w:proofErr w:type="spellStart"/>
      <w:r w:rsidR="00464EFF" w:rsidRPr="00D03AE8">
        <w:rPr>
          <w:rFonts w:cs="Times New Roman"/>
          <w:i/>
        </w:rPr>
        <w:t>ms</w:t>
      </w:r>
      <w:proofErr w:type="spellEnd"/>
      <w:r w:rsidR="00464EFF" w:rsidRPr="00D03AE8">
        <w:rPr>
          <w:rFonts w:cs="Times New Roman"/>
        </w:rPr>
        <w:t>,</w:t>
      </w:r>
      <w:r w:rsidR="00AA5092" w:rsidRPr="00551E7F">
        <w:rPr>
          <w:rFonts w:cs="Times New Roman"/>
        </w:rPr>
        <w:t xml:space="preserve"> in spawning area </w:t>
      </w:r>
      <w:proofErr w:type="spellStart"/>
      <w:r w:rsidR="00AA5092" w:rsidRPr="00321639">
        <w:rPr>
          <w:rFonts w:cs="Times New Roman"/>
          <w:i/>
        </w:rPr>
        <w:t>rs</w:t>
      </w:r>
      <w:proofErr w:type="spellEnd"/>
      <w:r w:rsidR="00AA5092" w:rsidRPr="00321639">
        <w:rPr>
          <w:rFonts w:cs="Times New Roman"/>
        </w:rPr>
        <w:t>,</w:t>
      </w:r>
      <w:r w:rsidR="00464EFF" w:rsidRPr="00321639">
        <w:rPr>
          <w:rFonts w:cs="Times New Roman"/>
        </w:rPr>
        <w:t xml:space="preserve"> weight of individuals at age </w:t>
      </w:r>
      <w:r w:rsidR="00464EFF" w:rsidRPr="00321639">
        <w:rPr>
          <w:rFonts w:cs="Times New Roman"/>
          <w:i/>
        </w:rPr>
        <w:t>w</w:t>
      </w:r>
      <w:r w:rsidR="00464EFF" w:rsidRPr="00321639">
        <w:rPr>
          <w:rFonts w:cs="Times New Roman"/>
        </w:rPr>
        <w:t xml:space="preserve">, and the fraction of individuals mature at age </w:t>
      </w:r>
      <w:r w:rsidR="00464EFF" w:rsidRPr="00321639">
        <w:rPr>
          <w:rFonts w:cs="Times New Roman"/>
          <w:i/>
        </w:rPr>
        <w:t>mat</w:t>
      </w:r>
      <w:r w:rsidR="00464EFF" w:rsidRPr="00321639">
        <w:rPr>
          <w:rFonts w:cs="Times New Roman"/>
        </w:rPr>
        <w:t xml:space="preserve">: </w:t>
      </w:r>
    </w:p>
    <w:p w14:paraId="245A2766" w14:textId="77777777" w:rsidR="00B17CCA" w:rsidRPr="00321639" w:rsidRDefault="00B17CCA" w:rsidP="004C73F2">
      <w:pPr>
        <w:rPr>
          <w:rFonts w:cs="Times New Roman"/>
        </w:rPr>
      </w:pPr>
    </w:p>
    <w:p w14:paraId="31A649A0" w14:textId="20DC7043" w:rsidR="007749F6" w:rsidRPr="0083529C" w:rsidRDefault="00AD6D28" w:rsidP="00B17CCA">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sidR="002E793C">
        <w:rPr>
          <w:rFonts w:cs="Times New Roman"/>
          <w:noProof/>
        </w:rPr>
        <w:t>8</w:t>
      </w:r>
      <w:r w:rsidRPr="0083529C">
        <w:rPr>
          <w:rFonts w:cs="Times New Roman"/>
          <w:noProof/>
        </w:rPr>
        <w:fldChar w:fldCharType="end"/>
      </w:r>
      <w:r w:rsidR="00B17CCA" w:rsidRPr="0083529C">
        <w:rPr>
          <w:rFonts w:cs="Times New Roman"/>
        </w:rPr>
        <w:t>)</w:t>
      </w:r>
      <w:r w:rsidR="00B17CCA" w:rsidRPr="0083529C">
        <w:rPr>
          <w:rFonts w:cs="Times New Roman"/>
        </w:rPr>
        <w:tab/>
      </w:r>
      <m:oMath>
        <m:sSub>
          <m:sSubPr>
            <m:ctrlPr>
              <w:rPr>
                <w:rFonts w:ascii="Cambria Math" w:hAnsi="Cambria Math" w:cs="Times New Roman"/>
              </w:rPr>
            </m:ctrlPr>
          </m:sSubPr>
          <m:e>
            <m:r>
              <w:rPr>
                <w:rFonts w:ascii="Cambria Math" w:hAnsi="Cambria Math" w:cs="Times New Roman"/>
              </w:rPr>
              <m:t>SSB</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sub>
        </m:sSub>
        <m:r>
          <m:rPr>
            <m:sty m:val="p"/>
          </m:rPr>
          <w:rPr>
            <w:rFonts w:ascii="Cambria Math" w:hAnsi="Cambria Math" w:cs="Times New Roman"/>
          </w:rPr>
          <m:t>=</m:t>
        </m:r>
        <m:nary>
          <m:naryPr>
            <m:chr m:val="∑"/>
            <m:limLoc m:val="subSup"/>
            <m:supHide m:val="1"/>
            <m:ctrlPr>
              <w:rPr>
                <w:rFonts w:ascii="Cambria Math" w:hAnsi="Cambria Math" w:cs="Times New Roman"/>
              </w:rPr>
            </m:ctrlPr>
          </m:naryPr>
          <m:sub>
            <m:r>
              <w:rPr>
                <w:rFonts w:ascii="Cambria Math" w:hAnsi="Cambria Math" w:cs="Times New Roman"/>
              </w:rPr>
              <m:t>a</m:t>
            </m:r>
          </m:sub>
          <m:sup/>
          <m:e>
            <m:nary>
              <m:naryPr>
                <m:chr m:val="∑"/>
                <m:limLoc m:val="subSup"/>
                <m:supHide m:val="1"/>
                <m:ctrlPr>
                  <w:rPr>
                    <w:rFonts w:ascii="Cambria Math" w:hAnsi="Cambria Math" w:cs="Times New Roman"/>
                  </w:rPr>
                </m:ctrlPr>
              </m:naryPr>
              <m:sub>
                <m:r>
                  <w:rPr>
                    <w:rFonts w:ascii="Cambria Math" w:hAnsi="Cambria Math" w:cs="Times New Roman"/>
                  </w:rPr>
                  <m:t>r</m:t>
                </m:r>
              </m:sub>
              <m:sup/>
              <m:e>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ms</m:t>
                    </m:r>
                    <m:r>
                      <m:rPr>
                        <m:sty m:val="p"/>
                      </m:rPr>
                      <w:rPr>
                        <w:rFonts w:ascii="Cambria Math" w:hAnsi="Cambria Math" w:cs="Times New Roman"/>
                      </w:rPr>
                      <m:t>-1,</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rs</m:t>
                    </m:r>
                  </m:sub>
                </m:sSub>
                <m:r>
                  <m:rPr>
                    <m:sty m:val="p"/>
                  </m:rPr>
                  <w:rPr>
                    <w:rFonts w:ascii="Cambria Math" w:hAnsi="Cambria Math" w:cs="Times New Roman"/>
                  </w:rPr>
                  <m:t xml:space="preserve">∙ </m:t>
                </m:r>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ms</m:t>
                        </m:r>
                        <m:r>
                          <m:rPr>
                            <m:sty m:val="p"/>
                          </m:rPr>
                          <w:rPr>
                            <w:rFonts w:ascii="Cambria Math" w:hAnsi="Cambria Math" w:cs="Times New Roman"/>
                          </w:rPr>
                          <m:t>-1,</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rs</m:t>
                        </m:r>
                      </m:sub>
                    </m:sSub>
                  </m:sup>
                </m:sSup>
              </m:e>
            </m:nary>
          </m:e>
        </m:nary>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mat</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a</m:t>
            </m:r>
          </m:sub>
        </m:sSub>
      </m:oMath>
    </w:p>
    <w:p w14:paraId="5363433C" w14:textId="77777777" w:rsidR="00B17CCA" w:rsidRPr="0083529C" w:rsidRDefault="00B17CCA" w:rsidP="00B17CCA">
      <w:pPr>
        <w:rPr>
          <w:rFonts w:cs="Times New Roman"/>
        </w:rPr>
      </w:pPr>
    </w:p>
    <w:p w14:paraId="221732E9" w14:textId="77777777" w:rsidR="00464EFF" w:rsidRPr="0083529C" w:rsidRDefault="00164EA7" w:rsidP="00B17CCA">
      <w:pPr>
        <w:rPr>
          <w:rFonts w:cs="Times New Roman"/>
        </w:rPr>
      </w:pPr>
      <w:proofErr w:type="gramStart"/>
      <w:r w:rsidRPr="0083529C">
        <w:rPr>
          <w:rFonts w:cs="Times New Roman"/>
        </w:rPr>
        <w:t>w</w:t>
      </w:r>
      <w:r w:rsidR="00464EFF" w:rsidRPr="0083529C">
        <w:rPr>
          <w:rFonts w:cs="Times New Roman"/>
        </w:rPr>
        <w:t>here</w:t>
      </w:r>
      <w:proofErr w:type="gramEnd"/>
      <w:r w:rsidR="00464EFF" w:rsidRPr="0083529C">
        <w:rPr>
          <w:rFonts w:cs="Times New Roman"/>
        </w:rPr>
        <w:t xml:space="preserve"> </w:t>
      </w:r>
      <w:r w:rsidRPr="0083529C">
        <w:rPr>
          <w:rFonts w:cs="Times New Roman"/>
        </w:rPr>
        <w:t xml:space="preserve">weight is calculated from length at age </w:t>
      </w:r>
      <w:r w:rsidRPr="0083529C">
        <w:rPr>
          <w:rFonts w:cs="Times New Roman"/>
          <w:i/>
        </w:rPr>
        <w:t>l</w:t>
      </w:r>
      <w:r w:rsidRPr="0083529C">
        <w:rPr>
          <w:rFonts w:cs="Times New Roman"/>
        </w:rPr>
        <w:t xml:space="preserve">: </w:t>
      </w:r>
    </w:p>
    <w:p w14:paraId="6F08CD83" w14:textId="77777777" w:rsidR="00B17CCA" w:rsidRPr="00D03AE8" w:rsidRDefault="00B17CCA" w:rsidP="00B17CCA">
      <w:pPr>
        <w:rPr>
          <w:rFonts w:cs="Times New Roman"/>
        </w:rPr>
      </w:pPr>
    </w:p>
    <w:p w14:paraId="3FC1159F" w14:textId="77777777" w:rsidR="00464EFF" w:rsidRPr="0083529C" w:rsidRDefault="00AD6D28" w:rsidP="00B17CCA">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sidR="002E793C">
        <w:rPr>
          <w:rFonts w:cs="Times New Roman"/>
          <w:noProof/>
        </w:rPr>
        <w:t>9</w:t>
      </w:r>
      <w:r w:rsidRPr="0083529C">
        <w:rPr>
          <w:rFonts w:cs="Times New Roman"/>
          <w:noProof/>
        </w:rPr>
        <w:fldChar w:fldCharType="end"/>
      </w:r>
      <w:r w:rsidR="00B17CCA" w:rsidRPr="0083529C">
        <w:rPr>
          <w:rFonts w:cs="Times New Roman"/>
        </w:rPr>
        <w:t>)</w:t>
      </w:r>
      <w:r w:rsidR="00B17CCA" w:rsidRPr="0083529C">
        <w:rPr>
          <w:rFonts w:cs="Times New Roman"/>
        </w:rPr>
        <w:tab/>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s</m:t>
            </m:r>
          </m:sub>
        </m:sSub>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a</m:t>
            </m:r>
          </m:sub>
          <m:sup>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s</m:t>
                </m:r>
              </m:sub>
            </m:sSub>
          </m:sup>
        </m:sSubSup>
      </m:oMath>
    </w:p>
    <w:p w14:paraId="6D67587D" w14:textId="77777777" w:rsidR="00B17CCA" w:rsidRPr="0083529C" w:rsidRDefault="00B17CCA" w:rsidP="00B17CCA">
      <w:pPr>
        <w:rPr>
          <w:rFonts w:cs="Times New Roman"/>
        </w:rPr>
      </w:pPr>
    </w:p>
    <w:p w14:paraId="30BAAA8C" w14:textId="77777777" w:rsidR="00464EFF" w:rsidRPr="00D03AE8" w:rsidRDefault="00164EA7" w:rsidP="00B17CCA">
      <w:pPr>
        <w:rPr>
          <w:rFonts w:cs="Times New Roman"/>
        </w:rPr>
      </w:pPr>
      <w:proofErr w:type="gramStart"/>
      <w:r w:rsidRPr="0083529C">
        <w:rPr>
          <w:rFonts w:cs="Times New Roman"/>
        </w:rPr>
        <w:t>and</w:t>
      </w:r>
      <w:proofErr w:type="gramEnd"/>
      <w:r w:rsidRPr="0083529C">
        <w:rPr>
          <w:rFonts w:cs="Times New Roman"/>
        </w:rPr>
        <w:t xml:space="preserve"> fraction mature at age is assumed to be a logistic function of age</w:t>
      </w:r>
      <w:r w:rsidR="00DE7B9B" w:rsidRPr="0083529C">
        <w:rPr>
          <w:rFonts w:cs="Times New Roman"/>
        </w:rPr>
        <w:t xml:space="preserve"> with parameters for the age at 50% maturity </w:t>
      </w:r>
      <w:r w:rsidR="00DE7B9B" w:rsidRPr="0083529C">
        <w:rPr>
          <w:rFonts w:cs="Times New Roman"/>
          <w:i/>
        </w:rPr>
        <w:t>γ</w:t>
      </w:r>
      <w:r w:rsidR="00DE7B9B" w:rsidRPr="0083529C">
        <w:rPr>
          <w:rFonts w:cs="Times New Roman"/>
        </w:rPr>
        <w:t xml:space="preserve">, and slope </w:t>
      </w:r>
      <w:r w:rsidR="00DE7B9B" w:rsidRPr="0083529C">
        <w:rPr>
          <w:rFonts w:cs="Times New Roman"/>
          <w:i/>
        </w:rPr>
        <w:t>ϑ</w:t>
      </w:r>
      <w:r w:rsidRPr="00D03AE8">
        <w:rPr>
          <w:rFonts w:cs="Times New Roman"/>
        </w:rPr>
        <w:t>:</w:t>
      </w:r>
    </w:p>
    <w:p w14:paraId="042D8F82" w14:textId="77777777" w:rsidR="00B17CCA" w:rsidRPr="00321639" w:rsidRDefault="00B17CCA" w:rsidP="00B17CCA">
      <w:pPr>
        <w:rPr>
          <w:rFonts w:cs="Times New Roman"/>
        </w:rPr>
      </w:pPr>
    </w:p>
    <w:p w14:paraId="62E72F1D" w14:textId="77777777" w:rsidR="00497C25" w:rsidRPr="0083529C" w:rsidRDefault="00AD6D28" w:rsidP="00B17CCA">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sidR="002E793C">
        <w:rPr>
          <w:rFonts w:cs="Times New Roman"/>
          <w:noProof/>
        </w:rPr>
        <w:t>10</w:t>
      </w:r>
      <w:r w:rsidRPr="0083529C">
        <w:rPr>
          <w:rFonts w:cs="Times New Roman"/>
          <w:noProof/>
        </w:rPr>
        <w:fldChar w:fldCharType="end"/>
      </w:r>
      <w:r w:rsidR="00B17CCA" w:rsidRPr="0083529C">
        <w:rPr>
          <w:rFonts w:cs="Times New Roman"/>
        </w:rPr>
        <w:t>)</w:t>
      </w:r>
      <w:r w:rsidR="00B17CCA" w:rsidRPr="0083529C">
        <w:rPr>
          <w:rFonts w:cs="Times New Roman"/>
        </w:rPr>
        <w:tab/>
      </w:r>
      <m:oMath>
        <m:sSub>
          <m:sSubPr>
            <m:ctrlPr>
              <w:rPr>
                <w:rFonts w:ascii="Cambria Math" w:hAnsi="Cambria Math" w:cs="Times New Roman"/>
              </w:rPr>
            </m:ctrlPr>
          </m:sSubPr>
          <m:e>
            <m:r>
              <w:rPr>
                <w:rFonts w:ascii="Cambria Math" w:hAnsi="Cambria Math" w:cs="Times New Roman"/>
              </w:rPr>
              <m:t>mat</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a</m:t>
            </m:r>
          </m:sub>
        </m:sSub>
        <m:r>
          <m:rPr>
            <m:sty m:val="p"/>
          </m:rPr>
          <w:rPr>
            <w:rFonts w:ascii="Cambria Math" w:hAnsi="Cambria Math" w:cs="Times New Roman"/>
          </w:rPr>
          <m:t>=</m:t>
        </m:r>
        <m:f>
          <m:fPr>
            <m:type m:val="lin"/>
            <m:ctrlPr>
              <w:rPr>
                <w:rFonts w:ascii="Cambria Math" w:hAnsi="Cambria Math" w:cs="Times New Roman"/>
              </w:rPr>
            </m:ctrlPr>
          </m:fPr>
          <m:num>
            <m:r>
              <m:rPr>
                <m:sty m:val="p"/>
              </m:rPr>
              <w:rPr>
                <w:rFonts w:ascii="Cambria Math" w:hAnsi="Cambria Math" w:cs="Times New Roman"/>
              </w:rPr>
              <m:t>1</m:t>
            </m:r>
          </m:num>
          <m:den>
            <m:d>
              <m:dPr>
                <m:ctrlPr>
                  <w:rPr>
                    <w:rFonts w:ascii="Cambria Math" w:hAnsi="Cambria Math" w:cs="Times New Roman"/>
                  </w:rPr>
                </m:ctrlPr>
              </m:dPr>
              <m:e>
                <m:r>
                  <m:rPr>
                    <m:sty m:val="p"/>
                  </m:rP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f>
                      <m:fPr>
                        <m:type m:val="lin"/>
                        <m:ctrlPr>
                          <w:rPr>
                            <w:rFonts w:ascii="Cambria Math" w:hAnsi="Cambria Math" w:cs="Times New Roman"/>
                          </w:rPr>
                        </m:ctrlPr>
                      </m:fPr>
                      <m:num>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s</m:t>
                                </m:r>
                              </m:sub>
                            </m:sSub>
                            <m:r>
                              <m:rPr>
                                <m:sty m:val="p"/>
                              </m:rPr>
                              <w:rPr>
                                <w:rFonts w:ascii="Cambria Math" w:hAnsi="Cambria Math" w:cs="Times New Roman"/>
                              </w:rPr>
                              <m:t>-</m:t>
                            </m:r>
                            <m:r>
                              <w:rPr>
                                <w:rFonts w:ascii="Cambria Math" w:hAnsi="Cambria Math" w:cs="Times New Roman"/>
                              </w:rPr>
                              <m:t>a</m:t>
                            </m:r>
                          </m:e>
                        </m:d>
                      </m:num>
                      <m:den>
                        <m:sSub>
                          <m:sSubPr>
                            <m:ctrlPr>
                              <w:rPr>
                                <w:rFonts w:ascii="Cambria Math" w:hAnsi="Cambria Math" w:cs="Times New Roman"/>
                              </w:rPr>
                            </m:ctrlPr>
                          </m:sSubPr>
                          <m:e>
                            <m:r>
                              <w:rPr>
                                <w:rFonts w:ascii="Cambria Math" w:hAnsi="Cambria Math" w:cs="Times New Roman"/>
                              </w:rPr>
                              <m:t>ϑ</m:t>
                            </m:r>
                          </m:e>
                          <m:sub>
                            <m:r>
                              <w:rPr>
                                <w:rFonts w:ascii="Cambria Math" w:hAnsi="Cambria Math" w:cs="Times New Roman"/>
                              </w:rPr>
                              <m:t>s</m:t>
                            </m:r>
                          </m:sub>
                        </m:sSub>
                      </m:den>
                    </m:f>
                  </m:sup>
                </m:sSup>
              </m:e>
            </m:d>
          </m:den>
        </m:f>
      </m:oMath>
    </w:p>
    <w:p w14:paraId="5A0750E9" w14:textId="77777777" w:rsidR="00164EA7" w:rsidRPr="0083529C" w:rsidRDefault="00164EA7" w:rsidP="00B17CCA">
      <w:pPr>
        <w:rPr>
          <w:rFonts w:cs="Times New Roman"/>
        </w:rPr>
      </w:pPr>
    </w:p>
    <w:p w14:paraId="65B7F1A1" w14:textId="77777777" w:rsidR="004C73F2" w:rsidRPr="0083529C" w:rsidRDefault="004C73F2" w:rsidP="004C73F2">
      <w:pPr>
        <w:rPr>
          <w:rFonts w:cs="Times New Roman"/>
        </w:rPr>
      </w:pPr>
      <w:r w:rsidRPr="0083529C">
        <w:rPr>
          <w:rFonts w:cs="Times New Roman"/>
        </w:rPr>
        <w:t xml:space="preserve">Stock numbers for </w:t>
      </w:r>
      <w:proofErr w:type="spellStart"/>
      <w:r w:rsidRPr="0083529C">
        <w:rPr>
          <w:rFonts w:cs="Times New Roman"/>
        </w:rPr>
        <w:t>subyears</w:t>
      </w:r>
      <w:proofErr w:type="spellEnd"/>
      <w:r w:rsidRPr="0083529C">
        <w:rPr>
          <w:rFonts w:cs="Times New Roman"/>
        </w:rPr>
        <w:t xml:space="preserve"> that are not the </w:t>
      </w:r>
      <w:r w:rsidR="00B17CCA" w:rsidRPr="0083529C">
        <w:rPr>
          <w:rFonts w:cs="Times New Roman"/>
        </w:rPr>
        <w:t xml:space="preserve">first </w:t>
      </w:r>
      <w:proofErr w:type="spellStart"/>
      <w:r w:rsidR="00B17CCA" w:rsidRPr="0083529C">
        <w:rPr>
          <w:rFonts w:cs="Times New Roman"/>
        </w:rPr>
        <w:t>subyear</w:t>
      </w:r>
      <w:proofErr w:type="spellEnd"/>
      <w:r w:rsidRPr="0083529C">
        <w:rPr>
          <w:rFonts w:cs="Times New Roman"/>
        </w:rPr>
        <w:t xml:space="preserve"> of the year and are not the spawning </w:t>
      </w:r>
      <w:proofErr w:type="spellStart"/>
      <w:r w:rsidRPr="0083529C">
        <w:rPr>
          <w:rFonts w:cs="Times New Roman"/>
        </w:rPr>
        <w:t>subyear</w:t>
      </w:r>
      <w:proofErr w:type="spellEnd"/>
      <w:r w:rsidRPr="0083529C">
        <w:rPr>
          <w:rFonts w:cs="Times New Roman"/>
        </w:rPr>
        <w:t xml:space="preserve"> are calculated:</w:t>
      </w:r>
    </w:p>
    <w:p w14:paraId="5CBD9869" w14:textId="77777777" w:rsidR="00B17CCA" w:rsidRPr="00D03AE8" w:rsidRDefault="00B17CCA" w:rsidP="004C73F2">
      <w:pPr>
        <w:rPr>
          <w:rFonts w:cs="Times New Roman"/>
        </w:rPr>
      </w:pPr>
    </w:p>
    <w:p w14:paraId="65EF20E5" w14:textId="38D04B23" w:rsidR="004C73F2" w:rsidRDefault="00AD6D28" w:rsidP="00B17CCA">
      <w:pPr>
        <w:rPr>
          <w:rFonts w:cs="Times New Roman"/>
          <w:b/>
          <w:bCs/>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sidR="002E793C">
        <w:rPr>
          <w:rFonts w:cs="Times New Roman"/>
          <w:noProof/>
        </w:rPr>
        <w:t>11</w:t>
      </w:r>
      <w:r w:rsidRPr="0083529C">
        <w:rPr>
          <w:rFonts w:cs="Times New Roman"/>
          <w:noProof/>
        </w:rPr>
        <w:fldChar w:fldCharType="end"/>
      </w:r>
      <w:r w:rsidR="00B17CCA" w:rsidRPr="0083529C">
        <w:rPr>
          <w:rFonts w:cs="Times New Roman"/>
        </w:rPr>
        <w:t>)</w:t>
      </w:r>
      <w:r w:rsidR="00B17CCA" w:rsidRPr="0083529C">
        <w:rPr>
          <w:rFonts w:cs="Times New Roman"/>
        </w:rPr>
        <w:tab/>
      </w:r>
      <m:oMath>
        <m:sSub>
          <m:sSubPr>
            <m:ctrlPr>
              <w:rPr>
                <w:rFonts w:ascii="Cambria Math" w:hAnsi="Cambria Math" w:cs="Times New Roman"/>
                <w:b/>
                <w:bCs/>
              </w:rPr>
            </m:ctrlPr>
          </m:sSubPr>
          <m:e>
            <m:r>
              <w:rPr>
                <w:rFonts w:ascii="Cambria Math" w:hAnsi="Cambria Math" w:cs="Times New Roman"/>
              </w:rPr>
              <m:t>N</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sub>
        </m:sSub>
        <m:r>
          <m:rPr>
            <m:sty m:val="p"/>
          </m:rPr>
          <w:rPr>
            <w:rFonts w:ascii="Cambria Math" w:hAnsi="Cambria Math" w:cs="Times New Roman"/>
          </w:rPr>
          <m:t>=</m:t>
        </m:r>
        <m:sSub>
          <m:sSubPr>
            <m:ctrlPr>
              <w:rPr>
                <w:rFonts w:ascii="Cambria Math" w:hAnsi="Cambria Math" w:cs="Times New Roman"/>
                <w:b/>
                <w:bCs/>
              </w:rPr>
            </m:ctrlPr>
          </m:sSubPr>
          <m:e>
            <m:acc>
              <m:accPr>
                <m:chr m:val="⃗"/>
                <m:ctrlPr>
                  <w:rPr>
                    <w:rFonts w:ascii="Cambria Math" w:hAnsi="Cambria Math" w:cs="Times New Roman"/>
                    <w:b/>
                    <w:bCs/>
                  </w:rPr>
                </m:ctrlPr>
              </m:accPr>
              <m:e>
                <m:r>
                  <w:rPr>
                    <w:rFonts w:ascii="Cambria Math" w:hAnsi="Cambria Math" w:cs="Times New Roman"/>
                  </w:rPr>
                  <m:t>N</m:t>
                </m:r>
              </m:e>
            </m:acc>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-1,</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sub>
        </m:sSub>
        <m:r>
          <m:rPr>
            <m:sty m:val="p"/>
          </m:rPr>
          <w:rPr>
            <w:rFonts w:ascii="Cambria Math" w:hAnsi="Cambria Math" w:cs="Times New Roman"/>
          </w:rPr>
          <m:t xml:space="preserve">∙ </m:t>
        </m:r>
        <m:sSup>
          <m:sSupPr>
            <m:ctrlPr>
              <w:rPr>
                <w:rFonts w:ascii="Cambria Math" w:hAnsi="Cambria Math" w:cs="Times New Roman"/>
                <w:b/>
                <w:bCs/>
              </w:rPr>
            </m:ctrlPr>
          </m:sSupPr>
          <m:e>
            <m:r>
              <w:rPr>
                <w:rFonts w:ascii="Cambria Math" w:hAnsi="Cambria Math" w:cs="Times New Roman"/>
              </w:rPr>
              <m:t>e</m:t>
            </m:r>
          </m:e>
          <m:sup>
            <m:r>
              <m:rPr>
                <m:sty m:val="p"/>
              </m:rPr>
              <w:rPr>
                <w:rFonts w:ascii="Cambria Math" w:hAnsi="Cambria Math" w:cs="Times New Roman"/>
              </w:rPr>
              <m:t>-</m:t>
            </m:r>
            <m:sSub>
              <m:sSubPr>
                <m:ctrlPr>
                  <w:rPr>
                    <w:rFonts w:ascii="Cambria Math" w:hAnsi="Cambria Math" w:cs="Times New Roman"/>
                    <w:b/>
                    <w:bCs/>
                  </w:rPr>
                </m:ctrlPr>
              </m:sSubPr>
              <m:e>
                <m:r>
                  <w:rPr>
                    <w:rFonts w:ascii="Cambria Math" w:hAnsi="Cambria Math" w:cs="Times New Roman"/>
                  </w:rPr>
                  <m:t>Z</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-1,</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sub>
            </m:sSub>
          </m:sup>
        </m:sSup>
      </m:oMath>
    </w:p>
    <w:p w14:paraId="29DF5801" w14:textId="77777777" w:rsidR="00756DBD" w:rsidRPr="0083529C" w:rsidRDefault="00756DBD" w:rsidP="00B17CCA">
      <w:pPr>
        <w:rPr>
          <w:rFonts w:cs="Times New Roman"/>
        </w:rPr>
      </w:pPr>
    </w:p>
    <w:p w14:paraId="21CDEE8C" w14:textId="77777777" w:rsidR="004C73F2" w:rsidRPr="00321639" w:rsidRDefault="0099189C" w:rsidP="00B17CCA">
      <w:pPr>
        <w:rPr>
          <w:rFonts w:cs="Times New Roman"/>
        </w:rPr>
      </w:pPr>
      <w:r w:rsidRPr="0083529C">
        <w:rPr>
          <w:rFonts w:cs="Times New Roman"/>
        </w:rPr>
        <w:t xml:space="preserve">In each </w:t>
      </w:r>
      <w:proofErr w:type="spellStart"/>
      <w:r w:rsidRPr="0083529C">
        <w:rPr>
          <w:rFonts w:cs="Times New Roman"/>
        </w:rPr>
        <w:t>subyear</w:t>
      </w:r>
      <w:proofErr w:type="spellEnd"/>
      <w:r w:rsidRPr="0083529C">
        <w:rPr>
          <w:rFonts w:cs="Times New Roman"/>
        </w:rPr>
        <w:t>, a</w:t>
      </w:r>
      <w:r w:rsidR="005002CF" w:rsidRPr="0083529C">
        <w:rPr>
          <w:rFonts w:cs="Times New Roman"/>
        </w:rPr>
        <w:t>fter mortality and recruitment</w:t>
      </w:r>
      <w:r w:rsidRPr="0083529C">
        <w:rPr>
          <w:rFonts w:cs="Times New Roman"/>
        </w:rPr>
        <w:t>,</w:t>
      </w:r>
      <w:r w:rsidR="005002CF" w:rsidRPr="0083529C">
        <w:rPr>
          <w:rFonts w:cs="Times New Roman"/>
        </w:rPr>
        <w:t xml:space="preserve"> fish are moved according to a</w:t>
      </w:r>
      <w:r w:rsidR="00DE7B9B" w:rsidRPr="0083529C">
        <w:rPr>
          <w:rFonts w:cs="Times New Roman"/>
        </w:rPr>
        <w:t xml:space="preserve"> </w:t>
      </w:r>
      <w:r w:rsidR="005002CF" w:rsidRPr="0083529C">
        <w:rPr>
          <w:rFonts w:cs="Times New Roman"/>
        </w:rPr>
        <w:t xml:space="preserve">Markov transition matrix </w:t>
      </w:r>
      <w:proofErr w:type="spellStart"/>
      <w:r w:rsidR="005002CF" w:rsidRPr="00D03AE8">
        <w:rPr>
          <w:rFonts w:cs="Times New Roman"/>
          <w:i/>
        </w:rPr>
        <w:t>mov</w:t>
      </w:r>
      <w:proofErr w:type="spellEnd"/>
      <w:r w:rsidR="00C50131" w:rsidRPr="00D03AE8">
        <w:rPr>
          <w:rFonts w:cs="Times New Roman"/>
        </w:rPr>
        <w:t xml:space="preserve"> that represents the probability of a fish moving from area </w:t>
      </w:r>
      <w:r w:rsidR="00C50131" w:rsidRPr="00321639">
        <w:rPr>
          <w:rFonts w:cs="Times New Roman"/>
          <w:i/>
        </w:rPr>
        <w:t>k</w:t>
      </w:r>
      <w:r w:rsidR="00C50131" w:rsidRPr="00321639">
        <w:rPr>
          <w:rFonts w:cs="Times New Roman"/>
        </w:rPr>
        <w:t xml:space="preserve"> to area </w:t>
      </w:r>
      <w:r w:rsidR="00C50131" w:rsidRPr="00321639">
        <w:rPr>
          <w:rFonts w:cs="Times New Roman"/>
          <w:i/>
        </w:rPr>
        <w:t>r</w:t>
      </w:r>
      <w:r w:rsidR="00C50131" w:rsidRPr="00321639">
        <w:rPr>
          <w:rFonts w:cs="Times New Roman"/>
        </w:rPr>
        <w:t xml:space="preserve"> at the end of the </w:t>
      </w:r>
      <w:proofErr w:type="spellStart"/>
      <w:r w:rsidR="00C50131" w:rsidRPr="00321639">
        <w:rPr>
          <w:rFonts w:cs="Times New Roman"/>
        </w:rPr>
        <w:t>subyear</w:t>
      </w:r>
      <w:proofErr w:type="spellEnd"/>
      <w:r w:rsidR="00C50131" w:rsidRPr="00321639">
        <w:rPr>
          <w:rFonts w:cs="Times New Roman"/>
        </w:rPr>
        <w:t xml:space="preserve"> </w:t>
      </w:r>
      <w:r w:rsidR="00C50131" w:rsidRPr="00321639">
        <w:rPr>
          <w:rFonts w:cs="Times New Roman"/>
          <w:i/>
        </w:rPr>
        <w:t>m</w:t>
      </w:r>
      <w:r w:rsidR="00C50131" w:rsidRPr="00321639">
        <w:rPr>
          <w:rFonts w:cs="Times New Roman"/>
        </w:rPr>
        <w:t>:</w:t>
      </w:r>
    </w:p>
    <w:p w14:paraId="74454646" w14:textId="77777777" w:rsidR="00CF34C5" w:rsidRPr="008041F2" w:rsidRDefault="00CF34C5" w:rsidP="00B17CCA">
      <w:pPr>
        <w:rPr>
          <w:rFonts w:cs="Times New Roman"/>
        </w:rPr>
      </w:pPr>
    </w:p>
    <w:p w14:paraId="20A5EE55" w14:textId="77777777" w:rsidR="0099189C" w:rsidRPr="0083529C" w:rsidRDefault="00AD6D28" w:rsidP="00B17CCA">
      <w:pPr>
        <w:rPr>
          <w:rFonts w:cs="Times New Roman"/>
        </w:rPr>
      </w:pPr>
      <w:r w:rsidRPr="0083529C">
        <w:rPr>
          <w:rFonts w:cs="Times New Roman"/>
        </w:rPr>
        <w:lastRenderedPageBreak/>
        <w:fldChar w:fldCharType="begin"/>
      </w:r>
      <w:r w:rsidRPr="00965915">
        <w:rPr>
          <w:rFonts w:cs="Times New Roman"/>
        </w:rPr>
        <w:instrText xml:space="preserve"> SEQ Equation \* ARABIC </w:instrText>
      </w:r>
      <w:r w:rsidRPr="0083529C">
        <w:rPr>
          <w:rFonts w:cs="Times New Roman"/>
        </w:rPr>
        <w:fldChar w:fldCharType="separate"/>
      </w:r>
      <w:r w:rsidR="002E793C">
        <w:rPr>
          <w:rFonts w:cs="Times New Roman"/>
          <w:noProof/>
        </w:rPr>
        <w:t>12</w:t>
      </w:r>
      <w:r w:rsidRPr="0083529C">
        <w:rPr>
          <w:rFonts w:cs="Times New Roman"/>
          <w:noProof/>
        </w:rPr>
        <w:fldChar w:fldCharType="end"/>
      </w:r>
      <w:r w:rsidR="00B17CCA" w:rsidRPr="0083529C">
        <w:rPr>
          <w:rFonts w:cs="Times New Roman"/>
        </w:rPr>
        <w:t>)</w:t>
      </w:r>
      <w:r w:rsidR="00B17CCA" w:rsidRPr="0083529C">
        <w:rPr>
          <w:rFonts w:cs="Times New Roman"/>
        </w:rPr>
        <w:tab/>
      </w: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sub>
        </m:sSub>
        <m:r>
          <m:rPr>
            <m:sty m:val="p"/>
          </m:rPr>
          <w:rPr>
            <w:rFonts w:ascii="Cambria Math" w:hAnsi="Cambria Math" w:cs="Times New Roman"/>
          </w:rPr>
          <m:t>=</m:t>
        </m:r>
        <m:nary>
          <m:naryPr>
            <m:chr m:val="∑"/>
            <m:limLoc m:val="subSup"/>
            <m:supHide m:val="1"/>
            <m:ctrlPr>
              <w:rPr>
                <w:rFonts w:ascii="Cambria Math" w:hAnsi="Cambria Math" w:cs="Times New Roman"/>
              </w:rPr>
            </m:ctrlPr>
          </m:naryPr>
          <m:sub>
            <m:r>
              <w:rPr>
                <w:rFonts w:ascii="Cambria Math" w:hAnsi="Cambria Math" w:cs="Times New Roman"/>
              </w:rPr>
              <m:t>k</m:t>
            </m:r>
          </m:sub>
          <m:sup/>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mov</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r>
                  <w:rPr>
                    <w:rFonts w:ascii="Cambria Math" w:hAnsi="Cambria Math" w:cs="Times New Roman"/>
                  </w:rPr>
                  <m:t>r</m:t>
                </m:r>
              </m:sub>
            </m:sSub>
          </m:e>
        </m:nary>
      </m:oMath>
    </w:p>
    <w:p w14:paraId="18B4F2F2" w14:textId="77777777" w:rsidR="00B17CCA" w:rsidRPr="0083529C" w:rsidRDefault="00B17CCA" w:rsidP="00B17CCA">
      <w:pPr>
        <w:rPr>
          <w:rFonts w:cs="Times New Roman"/>
        </w:rPr>
      </w:pPr>
    </w:p>
    <w:p w14:paraId="70D8ED00" w14:textId="77777777" w:rsidR="00C50131" w:rsidRPr="00D03AE8" w:rsidRDefault="00C50131" w:rsidP="004C73F2">
      <w:pPr>
        <w:rPr>
          <w:rFonts w:cs="Times New Roman"/>
        </w:rPr>
      </w:pPr>
      <w:r w:rsidRPr="0083529C">
        <w:rPr>
          <w:rFonts w:cs="Times New Roman"/>
        </w:rPr>
        <w:t xml:space="preserve">The movement matrix is calculated from a </w:t>
      </w:r>
      <w:r w:rsidR="00B17CCA" w:rsidRPr="0083529C">
        <w:rPr>
          <w:rFonts w:cs="Times New Roman"/>
        </w:rPr>
        <w:t xml:space="preserve">log-space </w:t>
      </w:r>
      <w:r w:rsidRPr="0083529C">
        <w:rPr>
          <w:rFonts w:cs="Times New Roman"/>
        </w:rPr>
        <w:t xml:space="preserve">matrix </w:t>
      </w:r>
      <w:proofErr w:type="spellStart"/>
      <w:r w:rsidRPr="0083529C">
        <w:rPr>
          <w:rFonts w:cs="Times New Roman"/>
          <w:i/>
        </w:rPr>
        <w:t>lnmov</w:t>
      </w:r>
      <w:proofErr w:type="spellEnd"/>
      <w:r w:rsidRPr="0083529C">
        <w:rPr>
          <w:rFonts w:cs="Times New Roman"/>
        </w:rPr>
        <w:t xml:space="preserve"> and a logit model to ensure each row </w:t>
      </w:r>
      <w:r w:rsidRPr="00D03AE8">
        <w:rPr>
          <w:rFonts w:cs="Times New Roman"/>
          <w:i/>
        </w:rPr>
        <w:t>k</w:t>
      </w:r>
      <w:r w:rsidR="002040E4" w:rsidRPr="00D03AE8">
        <w:rPr>
          <w:rFonts w:cs="Times New Roman"/>
        </w:rPr>
        <w:t>,</w:t>
      </w:r>
      <w:r w:rsidRPr="00D03AE8">
        <w:rPr>
          <w:rFonts w:cs="Times New Roman"/>
        </w:rPr>
        <w:t xml:space="preserve"> sums to 1:</w:t>
      </w:r>
    </w:p>
    <w:p w14:paraId="4D0916F4" w14:textId="77777777" w:rsidR="00C50131" w:rsidRPr="00321639" w:rsidRDefault="00C50131" w:rsidP="004C73F2">
      <w:pPr>
        <w:rPr>
          <w:rFonts w:cs="Times New Roman"/>
        </w:rPr>
      </w:pPr>
    </w:p>
    <w:p w14:paraId="70C27584" w14:textId="77777777" w:rsidR="00C50131" w:rsidRPr="0083529C" w:rsidRDefault="00AD6D28" w:rsidP="00B17CCA">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sidR="002E793C">
        <w:rPr>
          <w:rFonts w:cs="Times New Roman"/>
          <w:noProof/>
        </w:rPr>
        <w:t>13</w:t>
      </w:r>
      <w:r w:rsidRPr="0083529C">
        <w:rPr>
          <w:rFonts w:cs="Times New Roman"/>
          <w:noProof/>
        </w:rPr>
        <w:fldChar w:fldCharType="end"/>
      </w:r>
      <w:r w:rsidR="00B17CCA" w:rsidRPr="0083529C">
        <w:rPr>
          <w:rFonts w:cs="Times New Roman"/>
        </w:rPr>
        <w:t>)</w:t>
      </w:r>
      <w:r w:rsidR="00B17CCA" w:rsidRPr="0083529C">
        <w:rPr>
          <w:rFonts w:cs="Times New Roman"/>
        </w:rPr>
        <w:tab/>
      </w:r>
      <m:oMath>
        <m:sSub>
          <m:sSubPr>
            <m:ctrlPr>
              <w:rPr>
                <w:rFonts w:ascii="Cambria Math" w:hAnsi="Cambria Math" w:cs="Times New Roman"/>
              </w:rPr>
            </m:ctrlPr>
          </m:sSubPr>
          <m:e>
            <m:r>
              <w:rPr>
                <w:rFonts w:ascii="Cambria Math" w:hAnsi="Cambria Math" w:cs="Times New Roman"/>
              </w:rPr>
              <m:t>mov</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r>
              <w:rPr>
                <w:rFonts w:ascii="Cambria Math" w:hAnsi="Cambria Math" w:cs="Times New Roman"/>
              </w:rPr>
              <m:t>r</m:t>
            </m:r>
          </m:sub>
        </m:sSub>
        <m:r>
          <m:rPr>
            <m:sty m:val="p"/>
          </m:rPr>
          <w:rPr>
            <w:rFonts w:ascii="Cambria Math" w:hAnsi="Cambria Math" w:cs="Times New Roman"/>
          </w:rPr>
          <m:t>=</m:t>
        </m:r>
        <m:f>
          <m:fPr>
            <m:type m:val="lin"/>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e</m:t>
                </m:r>
              </m:e>
              <m:sup>
                <m:sSub>
                  <m:sSubPr>
                    <m:ctrlPr>
                      <w:rPr>
                        <w:rFonts w:ascii="Cambria Math" w:hAnsi="Cambria Math" w:cs="Times New Roman"/>
                      </w:rPr>
                    </m:ctrlPr>
                  </m:sSubPr>
                  <m:e>
                    <m:r>
                      <w:rPr>
                        <w:rFonts w:ascii="Cambria Math" w:hAnsi="Cambria Math" w:cs="Times New Roman"/>
                      </w:rPr>
                      <m:t>lnmov</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r>
                      <w:rPr>
                        <w:rFonts w:ascii="Cambria Math" w:hAnsi="Cambria Math" w:cs="Times New Roman"/>
                      </w:rPr>
                      <m:t>r</m:t>
                    </m:r>
                  </m:sub>
                </m:sSub>
              </m:sup>
            </m:sSup>
          </m:num>
          <m:den>
            <m:nary>
              <m:naryPr>
                <m:chr m:val="∑"/>
                <m:limLoc m:val="subSup"/>
                <m:supHide m:val="1"/>
                <m:ctrlPr>
                  <w:rPr>
                    <w:rFonts w:ascii="Cambria Math" w:hAnsi="Cambria Math" w:cs="Times New Roman"/>
                  </w:rPr>
                </m:ctrlPr>
              </m:naryPr>
              <m:sub>
                <m:r>
                  <w:rPr>
                    <w:rFonts w:ascii="Cambria Math" w:hAnsi="Cambria Math" w:cs="Times New Roman"/>
                  </w:rPr>
                  <m:t>r</m:t>
                </m:r>
              </m:sub>
              <m:sup/>
              <m:e>
                <m:sSup>
                  <m:sSupPr>
                    <m:ctrlPr>
                      <w:rPr>
                        <w:rFonts w:ascii="Cambria Math" w:hAnsi="Cambria Math" w:cs="Times New Roman"/>
                      </w:rPr>
                    </m:ctrlPr>
                  </m:sSupPr>
                  <m:e>
                    <m:r>
                      <w:rPr>
                        <w:rFonts w:ascii="Cambria Math" w:hAnsi="Cambria Math" w:cs="Times New Roman"/>
                      </w:rPr>
                      <m:t>e</m:t>
                    </m:r>
                  </m:e>
                  <m:sup>
                    <m:sSub>
                      <m:sSubPr>
                        <m:ctrlPr>
                          <w:rPr>
                            <w:rFonts w:ascii="Cambria Math" w:hAnsi="Cambria Math" w:cs="Times New Roman"/>
                          </w:rPr>
                        </m:ctrlPr>
                      </m:sSubPr>
                      <m:e>
                        <m:r>
                          <w:rPr>
                            <w:rFonts w:ascii="Cambria Math" w:hAnsi="Cambria Math" w:cs="Times New Roman"/>
                          </w:rPr>
                          <m:t>lnmov</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r>
                          <w:rPr>
                            <w:rFonts w:ascii="Cambria Math" w:hAnsi="Cambria Math" w:cs="Times New Roman"/>
                          </w:rPr>
                          <m:t>r</m:t>
                        </m:r>
                      </m:sub>
                    </m:sSub>
                  </m:sup>
                </m:sSup>
              </m:e>
            </m:nary>
          </m:den>
        </m:f>
      </m:oMath>
    </w:p>
    <w:p w14:paraId="6F2331DA" w14:textId="77777777" w:rsidR="00C50131" w:rsidRPr="0083529C" w:rsidRDefault="00C50131" w:rsidP="00B17CCA">
      <w:pPr>
        <w:rPr>
          <w:rFonts w:cs="Times New Roman"/>
        </w:rPr>
      </w:pPr>
    </w:p>
    <w:p w14:paraId="343C5D6D" w14:textId="2A84B3CF" w:rsidR="00A215AA" w:rsidRPr="00321639" w:rsidRDefault="00C50131" w:rsidP="00B17CCA">
      <w:pPr>
        <w:rPr>
          <w:rFonts w:cs="Times New Roman"/>
        </w:rPr>
      </w:pPr>
      <w:r w:rsidRPr="0083529C">
        <w:rPr>
          <w:rFonts w:cs="Times New Roman"/>
        </w:rPr>
        <w:t xml:space="preserve">Movements from an area </w:t>
      </w:r>
      <w:r w:rsidRPr="0083529C">
        <w:rPr>
          <w:rFonts w:cs="Times New Roman"/>
          <w:i/>
        </w:rPr>
        <w:t>k</w:t>
      </w:r>
      <w:r w:rsidRPr="0083529C">
        <w:rPr>
          <w:rFonts w:cs="Times New Roman"/>
        </w:rPr>
        <w:t xml:space="preserve"> to an area </w:t>
      </w:r>
      <w:r w:rsidRPr="0083529C">
        <w:rPr>
          <w:rFonts w:cs="Times New Roman"/>
          <w:i/>
        </w:rPr>
        <w:t>r</w:t>
      </w:r>
      <w:r w:rsidRPr="0083529C">
        <w:rPr>
          <w:rFonts w:cs="Times New Roman"/>
        </w:rPr>
        <w:t xml:space="preserve"> that are </w:t>
      </w:r>
      <w:r w:rsidR="00584CE6">
        <w:rPr>
          <w:rFonts w:cs="Times New Roman"/>
        </w:rPr>
        <w:t>considered</w:t>
      </w:r>
      <w:r w:rsidRPr="0083529C">
        <w:rPr>
          <w:rFonts w:cs="Times New Roman"/>
        </w:rPr>
        <w:t xml:space="preserve"> not to be credible (e.g. from the Eastern Mediterranean to the Gulf of Mexico) are assig</w:t>
      </w:r>
      <w:r w:rsidR="00A215AA" w:rsidRPr="00D03AE8">
        <w:rPr>
          <w:rFonts w:cs="Times New Roman"/>
        </w:rPr>
        <w:t>ned a</w:t>
      </w:r>
      <w:r w:rsidRPr="00D03AE8">
        <w:rPr>
          <w:rFonts w:cs="Times New Roman"/>
        </w:rPr>
        <w:t xml:space="preserve"> </w:t>
      </w:r>
      <w:r w:rsidR="00A215AA" w:rsidRPr="00D03AE8">
        <w:rPr>
          <w:rFonts w:cs="Times New Roman"/>
        </w:rPr>
        <w:t xml:space="preserve">large negative number (essentially zero movement). For each area </w:t>
      </w:r>
      <w:r w:rsidR="00A215AA" w:rsidRPr="00D03AE8">
        <w:rPr>
          <w:rFonts w:cs="Times New Roman"/>
          <w:i/>
        </w:rPr>
        <w:t>k</w:t>
      </w:r>
      <w:r w:rsidR="002040E4" w:rsidRPr="00551E7F">
        <w:rPr>
          <w:rFonts w:cs="Times New Roman"/>
          <w:i/>
        </w:rPr>
        <w:t>,</w:t>
      </w:r>
      <w:r w:rsidR="00A215AA" w:rsidRPr="00321639">
        <w:rPr>
          <w:rFonts w:cs="Times New Roman"/>
        </w:rPr>
        <w:t xml:space="preserve"> from which individuals can move, the first possible value is assigned a value of zero</w:t>
      </w:r>
      <w:r w:rsidR="00584CE6">
        <w:rPr>
          <w:rFonts w:cs="Times New Roman"/>
        </w:rPr>
        <w:t>;</w:t>
      </w:r>
      <w:r w:rsidR="00A215AA" w:rsidRPr="00321639">
        <w:rPr>
          <w:rFonts w:cs="Times New Roman"/>
        </w:rPr>
        <w:t xml:space="preserve"> subsequent possible movements are assigned an estimated parameter </w:t>
      </w:r>
      <w:r w:rsidR="00A215AA" w:rsidRPr="00321639">
        <w:rPr>
          <w:rFonts w:cs="Times New Roman"/>
          <w:i/>
        </w:rPr>
        <w:t>ψ</w:t>
      </w:r>
      <w:r w:rsidR="002040E4" w:rsidRPr="00321639">
        <w:rPr>
          <w:rFonts w:cs="Times New Roman"/>
          <w:i/>
        </w:rPr>
        <w:t xml:space="preserve"> </w:t>
      </w:r>
      <w:r w:rsidR="002040E4" w:rsidRPr="00321639">
        <w:rPr>
          <w:rFonts w:cs="Times New Roman"/>
        </w:rPr>
        <w:t>(since rows must sum to 1 there is one less degree of freedom)</w:t>
      </w:r>
      <w:r w:rsidR="00A215AA" w:rsidRPr="00321639">
        <w:rPr>
          <w:rFonts w:cs="Times New Roman"/>
        </w:rPr>
        <w:t>:</w:t>
      </w:r>
    </w:p>
    <w:p w14:paraId="0AD8E15D" w14:textId="77777777" w:rsidR="00CF34C5" w:rsidRPr="00321639" w:rsidRDefault="00CF34C5" w:rsidP="00B17CCA">
      <w:pPr>
        <w:rPr>
          <w:rFonts w:cs="Times New Roman"/>
        </w:rPr>
      </w:pPr>
    </w:p>
    <w:p w14:paraId="3D4A5A31" w14:textId="77777777" w:rsidR="00A215AA" w:rsidRPr="00A87F15" w:rsidRDefault="00AD6D28" w:rsidP="00B17CCA">
      <w:pPr>
        <w:pStyle w:val="Caption"/>
        <w:rPr>
          <w:rFonts w:cs="Times New Roman"/>
        </w:rPr>
      </w:pPr>
      <w:r w:rsidRPr="00965915">
        <w:rPr>
          <w:rFonts w:cs="Times New Roman"/>
        </w:rPr>
        <w:fldChar w:fldCharType="begin"/>
      </w:r>
      <w:r w:rsidRPr="00965915">
        <w:rPr>
          <w:rFonts w:cs="Times New Roman"/>
        </w:rPr>
        <w:instrText xml:space="preserve"> SEQ Equation \* ARABIC </w:instrText>
      </w:r>
      <w:r w:rsidRPr="00965915">
        <w:rPr>
          <w:rFonts w:cs="Times New Roman"/>
        </w:rPr>
        <w:fldChar w:fldCharType="separate"/>
      </w:r>
      <w:r w:rsidR="002E793C">
        <w:rPr>
          <w:rFonts w:cs="Times New Roman"/>
          <w:noProof/>
        </w:rPr>
        <w:t>14</w:t>
      </w:r>
      <w:r w:rsidRPr="00965915">
        <w:rPr>
          <w:rFonts w:cs="Times New Roman"/>
          <w:noProof/>
        </w:rPr>
        <w:fldChar w:fldCharType="end"/>
      </w:r>
      <w:r w:rsidR="00B17CCA" w:rsidRPr="00965915">
        <w:rPr>
          <w:rFonts w:cs="Times New Roman"/>
        </w:rPr>
        <w:t>)</w:t>
      </w:r>
      <w:r w:rsidR="00B17CCA" w:rsidRPr="00965915">
        <w:rPr>
          <w:rFonts w:cs="Times New Roman"/>
        </w:rPr>
        <w:tab/>
      </w:r>
      <m:oMath>
        <m:sSub>
          <m:sSubPr>
            <m:ctrlPr>
              <w:rPr>
                <w:rFonts w:ascii="Cambria Math" w:hAnsi="Cambria Math" w:cs="Times New Roman"/>
                <w:i/>
              </w:rPr>
            </m:ctrlPr>
          </m:sSubPr>
          <m:e>
            <m:r>
              <w:rPr>
                <w:rFonts w:ascii="Cambria Math" w:hAnsi="Cambria Math" w:cs="Times New Roman"/>
              </w:rPr>
              <m:t>lnmov</m:t>
            </m:r>
          </m:e>
          <m:sub>
            <m:r>
              <w:rPr>
                <w:rFonts w:ascii="Cambria Math" w:hAnsi="Cambria Math" w:cs="Times New Roman"/>
              </w:rPr>
              <m:t>s,m,k,r</m:t>
            </m:r>
          </m:sub>
        </m:sSub>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-1E10</m:t>
                  </m:r>
                </m:e>
              </m:mr>
              <m:mr>
                <m:e>
                  <m:r>
                    <w:rPr>
                      <w:rFonts w:ascii="Cambria Math" w:hAnsi="Cambria Math" w:cs="Times New Roman"/>
                    </w:rPr>
                    <m:t>0</m:t>
                  </m:r>
                </m:e>
              </m:mr>
              <m:mr>
                <m:e>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s,m,k,r</m:t>
                      </m:r>
                    </m:sub>
                  </m:sSub>
                </m:e>
              </m:mr>
            </m:m>
            <m:r>
              <w:rPr>
                <w:rFonts w:ascii="Cambria Math" w:hAnsi="Cambria Math" w:cs="Times New Roman"/>
              </w:rPr>
              <m:t xml:space="preserve">      </m:t>
            </m:r>
            <m:m>
              <m:mPr>
                <m:mcs>
                  <m:mc>
                    <m:mcPr>
                      <m:count m:val="1"/>
                      <m:mcJc m:val="center"/>
                    </m:mcPr>
                  </m:mc>
                </m:mcs>
                <m:ctrlPr>
                  <w:rPr>
                    <w:rFonts w:ascii="Cambria Math" w:hAnsi="Cambria Math" w:cs="Times New Roman"/>
                    <w:i/>
                  </w:rPr>
                </m:ctrlPr>
              </m:mPr>
              <m:mr>
                <m:e>
                  <m:r>
                    <w:rPr>
                      <w:rFonts w:ascii="Cambria Math" w:hAnsi="Cambria Math" w:cs="Times New Roman"/>
                    </w:rPr>
                    <m:t>no movement from k to r</m:t>
                  </m:r>
                </m:e>
              </m:mr>
              <m:mr>
                <m:e>
                  <m:r>
                    <w:rPr>
                      <w:rFonts w:ascii="Cambria Math" w:hAnsi="Cambria Math" w:cs="Times New Roman"/>
                    </w:rPr>
                    <m:t>first possible movement from k to r</m:t>
                  </m:r>
                </m:e>
              </m:mr>
              <m:mr>
                <m:e>
                  <m:r>
                    <w:rPr>
                      <w:rFonts w:ascii="Cambria Math" w:hAnsi="Cambria Math" w:cs="Times New Roman"/>
                    </w:rPr>
                    <m:t>other possible movements from k to r</m:t>
                  </m:r>
                </m:e>
              </m:mr>
            </m:m>
          </m:e>
        </m:d>
      </m:oMath>
    </w:p>
    <w:p w14:paraId="6872E67C" w14:textId="77777777" w:rsidR="00A215AA" w:rsidRPr="00A87F15" w:rsidRDefault="00A215AA" w:rsidP="004C73F2">
      <w:pPr>
        <w:rPr>
          <w:rFonts w:cs="Times New Roman"/>
        </w:rPr>
      </w:pPr>
    </w:p>
    <w:p w14:paraId="1B011757" w14:textId="77777777" w:rsidR="00A215AA" w:rsidRPr="00334153" w:rsidRDefault="00A215AA" w:rsidP="004C73F2">
      <w:pPr>
        <w:rPr>
          <w:rFonts w:cs="Times New Roman"/>
        </w:rPr>
      </w:pPr>
      <w:r w:rsidRPr="00A87F15">
        <w:rPr>
          <w:rFonts w:cs="Times New Roman"/>
        </w:rPr>
        <w:t xml:space="preserve">This movement formulation limits estimation to only those movements that are possible given the data (e.g. consistent with observed tagging data). </w:t>
      </w:r>
    </w:p>
    <w:p w14:paraId="13E9147D" w14:textId="77777777" w:rsidR="00050A47" w:rsidRPr="003F54BF" w:rsidRDefault="00050A47" w:rsidP="00050A47">
      <w:pPr>
        <w:pStyle w:val="Heading2"/>
        <w:rPr>
          <w:rFonts w:cs="Times New Roman"/>
        </w:rPr>
      </w:pPr>
      <w:r w:rsidRPr="003F54BF">
        <w:rPr>
          <w:rFonts w:cs="Times New Roman"/>
        </w:rPr>
        <w:t xml:space="preserve">Initializing the model </w:t>
      </w:r>
    </w:p>
    <w:p w14:paraId="6FC3B581" w14:textId="77777777" w:rsidR="003720A2" w:rsidRPr="00DE0BB0" w:rsidRDefault="003720A2" w:rsidP="003720A2">
      <w:pPr>
        <w:rPr>
          <w:rFonts w:cs="Times New Roman"/>
        </w:rPr>
      </w:pPr>
    </w:p>
    <w:p w14:paraId="42171B9C" w14:textId="77777777" w:rsidR="00855BB1" w:rsidRDefault="00855BB1" w:rsidP="003720A2">
      <w:pPr>
        <w:rPr>
          <w:rFonts w:cs="Times New Roman"/>
        </w:rPr>
      </w:pPr>
      <w:r w:rsidRPr="0052342D">
        <w:rPr>
          <w:rFonts w:cs="Times New Roman"/>
        </w:rPr>
        <w:t>Compared with spatially aggregated models, initialization is more complex for spatial model</w:t>
      </w:r>
      <w:r w:rsidR="002040E4" w:rsidRPr="0052342D">
        <w:rPr>
          <w:rFonts w:cs="Times New Roman"/>
        </w:rPr>
        <w:t xml:space="preserve">s, particularly those that </w:t>
      </w:r>
      <w:r w:rsidRPr="0052342D">
        <w:rPr>
          <w:rFonts w:cs="Times New Roman"/>
        </w:rPr>
        <w:t xml:space="preserve">may need to accommodate movement by age and include regional spawning and </w:t>
      </w:r>
      <w:r w:rsidRPr="00453CB1">
        <w:rPr>
          <w:rFonts w:cs="Times New Roman"/>
        </w:rPr>
        <w:t>recruitment. The solution used here is to iterate the transition equations above (</w:t>
      </w:r>
      <w:r w:rsidR="00CF34C5" w:rsidRPr="006C529C">
        <w:rPr>
          <w:rFonts w:cs="Times New Roman"/>
        </w:rPr>
        <w:t>Equations 1, 6, 7, 11, 12</w:t>
      </w:r>
      <w:r w:rsidRPr="006C529C">
        <w:rPr>
          <w:rFonts w:cs="Times New Roman"/>
        </w:rPr>
        <w:t xml:space="preserve">) given zero fishing mortality until the spatial distribution of stock numbers converges for each of the </w:t>
      </w:r>
      <w:proofErr w:type="spellStart"/>
      <w:r w:rsidRPr="006C529C">
        <w:rPr>
          <w:rFonts w:cs="Times New Roman"/>
        </w:rPr>
        <w:t>subyears</w:t>
      </w:r>
      <w:proofErr w:type="spellEnd"/>
      <w:r w:rsidRPr="006C529C">
        <w:rPr>
          <w:rFonts w:cs="Times New Roman"/>
        </w:rPr>
        <w:t xml:space="preserve">. </w:t>
      </w:r>
    </w:p>
    <w:p w14:paraId="3258D87D" w14:textId="77777777" w:rsidR="000206EC" w:rsidRPr="006C529C" w:rsidRDefault="000206EC" w:rsidP="003720A2">
      <w:pPr>
        <w:rPr>
          <w:rFonts w:cs="Times New Roman"/>
        </w:rPr>
      </w:pPr>
    </w:p>
    <w:p w14:paraId="0B8B125B" w14:textId="77777777" w:rsidR="00855BB1" w:rsidRPr="0083529C" w:rsidRDefault="00855BB1" w:rsidP="003720A2">
      <w:pPr>
        <w:rPr>
          <w:rFonts w:cs="Times New Roman"/>
        </w:rPr>
      </w:pPr>
      <w:r w:rsidRPr="00425984">
        <w:rPr>
          <w:rFonts w:cs="Times New Roman"/>
        </w:rPr>
        <w:t>Prior to this</w:t>
      </w:r>
      <w:r w:rsidR="00905E47" w:rsidRPr="00425984">
        <w:rPr>
          <w:rFonts w:cs="Times New Roman"/>
        </w:rPr>
        <w:t xml:space="preserve"> iterative</w:t>
      </w:r>
      <w:r w:rsidRPr="00425984">
        <w:rPr>
          <w:rFonts w:cs="Times New Roman"/>
        </w:rPr>
        <w:t xml:space="preserve"> process an initial guess at the spatial </w:t>
      </w:r>
      <w:r w:rsidR="00905E47" w:rsidRPr="00425984">
        <w:rPr>
          <w:rFonts w:cs="Times New Roman"/>
        </w:rPr>
        <w:t xml:space="preserve">and </w:t>
      </w:r>
      <w:r w:rsidRPr="00425984">
        <w:rPr>
          <w:rFonts w:cs="Times New Roman"/>
        </w:rPr>
        <w:t xml:space="preserve">age structure of stock numbers </w:t>
      </w:r>
      <m:oMath>
        <m:acc>
          <m:accPr>
            <m:ctrlPr>
              <w:rPr>
                <w:rFonts w:ascii="Cambria Math" w:hAnsi="Cambria Math" w:cs="Times New Roman"/>
                <w:i/>
              </w:rPr>
            </m:ctrlPr>
          </m:accPr>
          <m:e>
            <m:r>
              <w:rPr>
                <w:rFonts w:ascii="Cambria Math" w:hAnsi="Cambria Math" w:cs="Times New Roman"/>
              </w:rPr>
              <m:t>N</m:t>
            </m:r>
          </m:e>
        </m:acc>
      </m:oMath>
      <w:r w:rsidRPr="0083529C">
        <w:rPr>
          <w:rFonts w:cs="Times New Roman"/>
        </w:rPr>
        <w:t xml:space="preserve"> is made</w:t>
      </w:r>
      <w:r w:rsidR="00905E47" w:rsidRPr="0083529C">
        <w:rPr>
          <w:rFonts w:cs="Times New Roman"/>
        </w:rPr>
        <w:t xml:space="preserve"> using the estimated movement matrix and natural mortality rate at age </w:t>
      </w:r>
      <w:r w:rsidR="00905E47" w:rsidRPr="0083529C">
        <w:rPr>
          <w:rFonts w:cs="Times New Roman"/>
          <w:i/>
        </w:rPr>
        <w:t>M</w:t>
      </w:r>
      <w:r w:rsidR="00905E47" w:rsidRPr="0083529C">
        <w:rPr>
          <w:rFonts w:cs="Times New Roman"/>
        </w:rPr>
        <w:t>:</w:t>
      </w:r>
      <w:r w:rsidRPr="0083529C">
        <w:rPr>
          <w:rFonts w:cs="Times New Roman"/>
        </w:rPr>
        <w:t xml:space="preserve"> </w:t>
      </w:r>
    </w:p>
    <w:p w14:paraId="714BE900" w14:textId="77777777" w:rsidR="00986B74" w:rsidRPr="00D03AE8" w:rsidRDefault="00986B74" w:rsidP="003720A2">
      <w:pPr>
        <w:rPr>
          <w:rFonts w:cs="Times New Roman"/>
        </w:rPr>
      </w:pPr>
    </w:p>
    <w:p w14:paraId="08368AD5" w14:textId="77777777" w:rsidR="00855BB1" w:rsidRPr="0083529C" w:rsidRDefault="00AD6D28" w:rsidP="00986B74">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sidR="002E793C">
        <w:rPr>
          <w:rFonts w:cs="Times New Roman"/>
          <w:noProof/>
        </w:rPr>
        <w:t>15</w:t>
      </w:r>
      <w:r w:rsidRPr="0083529C">
        <w:rPr>
          <w:rFonts w:cs="Times New Roman"/>
          <w:noProof/>
        </w:rPr>
        <w:fldChar w:fldCharType="end"/>
      </w:r>
      <w:r w:rsidR="00986B74" w:rsidRPr="0083529C">
        <w:rPr>
          <w:rFonts w:cs="Times New Roman"/>
        </w:rPr>
        <w:t>)</w:t>
      </w:r>
      <w:r w:rsidR="00986B74" w:rsidRPr="0083529C">
        <w:rPr>
          <w:rFonts w:cs="Times New Roman"/>
        </w:rPr>
        <w:tab/>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r>
              <m:rPr>
                <m:sty m:val="p"/>
              </m:rPr>
              <w:rPr>
                <w:rFonts w:ascii="Cambria Math" w:hAnsi="Cambria Math" w:cs="Times New Roman"/>
              </w:rPr>
              <m:t>0</m:t>
            </m:r>
          </m:e>
          <m:sub>
            <m:r>
              <w:rPr>
                <w:rFonts w:ascii="Cambria Math" w:hAnsi="Cambria Math" w:cs="Times New Roman"/>
              </w:rPr>
              <m:t>s</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1</m:t>
                </m:r>
              </m:sub>
              <m:sup>
                <m:r>
                  <w:rPr>
                    <w:rFonts w:ascii="Cambria Math" w:hAnsi="Cambria Math" w:cs="Times New Roman"/>
                  </w:rPr>
                  <m:t>a</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a</m:t>
                    </m:r>
                  </m:sub>
                </m:sSub>
              </m:e>
            </m:nary>
          </m:sup>
        </m:sSup>
        <m:r>
          <m:rPr>
            <m:sty m:val="p"/>
          </m:rPr>
          <w:rPr>
            <w:rFonts w:ascii="Cambria Math" w:hAnsi="Cambria Math" w:cs="Times New Roman"/>
          </w:rPr>
          <m:t>∙</m:t>
        </m:r>
        <m:nary>
          <m:naryPr>
            <m:chr m:val="∑"/>
            <m:limLoc m:val="subSup"/>
            <m:supHide m:val="1"/>
            <m:ctrlPr>
              <w:rPr>
                <w:rFonts w:ascii="Cambria Math" w:hAnsi="Cambria Math" w:cs="Times New Roman"/>
              </w:rPr>
            </m:ctrlPr>
          </m:naryPr>
          <m:sub>
            <m:r>
              <w:rPr>
                <w:rFonts w:ascii="Cambria Math" w:hAnsi="Cambria Math" w:cs="Times New Roman"/>
              </w:rPr>
              <m:t>k</m:t>
            </m:r>
          </m:sub>
          <m:sup/>
          <m:e>
            <m:f>
              <m:fPr>
                <m:ctrlPr>
                  <w:rPr>
                    <w:rFonts w:ascii="Cambria Math" w:hAnsi="Cambria Math" w:cs="Times New Roman"/>
                  </w:rPr>
                </m:ctrlPr>
              </m:fPr>
              <m:num>
                <m:r>
                  <m:rPr>
                    <m:sty m:val="p"/>
                  </m:rP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r</m:t>
                    </m:r>
                  </m:sub>
                </m:sSub>
              </m:den>
            </m:f>
            <m:sSub>
              <m:sSubPr>
                <m:ctrlPr>
                  <w:rPr>
                    <w:rFonts w:ascii="Cambria Math" w:hAnsi="Cambria Math" w:cs="Times New Roman"/>
                  </w:rPr>
                </m:ctrlPr>
              </m:sSubPr>
              <m:e>
                <m:r>
                  <m:rPr>
                    <m:sty m:val="p"/>
                  </m:rPr>
                  <w:rPr>
                    <w:rFonts w:ascii="Cambria Math" w:hAnsi="Cambria Math" w:cs="Times New Roman"/>
                  </w:rPr>
                  <m:t>∙</m:t>
                </m:r>
                <m:r>
                  <w:rPr>
                    <w:rFonts w:ascii="Cambria Math" w:hAnsi="Cambria Math" w:cs="Times New Roman"/>
                  </w:rPr>
                  <m:t>mov</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r>
                  <w:rPr>
                    <w:rFonts w:ascii="Cambria Math" w:hAnsi="Cambria Math" w:cs="Times New Roman"/>
                  </w:rPr>
                  <m:t>r</m:t>
                </m:r>
              </m:sub>
            </m:sSub>
          </m:e>
        </m:nary>
      </m:oMath>
    </w:p>
    <w:p w14:paraId="2F78BB29" w14:textId="77777777" w:rsidR="002040E4" w:rsidRPr="0083529C" w:rsidRDefault="002040E4" w:rsidP="00986B74">
      <w:pPr>
        <w:rPr>
          <w:rFonts w:cs="Times New Roman"/>
        </w:rPr>
      </w:pPr>
    </w:p>
    <w:p w14:paraId="45B0ED0F" w14:textId="77777777" w:rsidR="002040E4" w:rsidRPr="00D03AE8" w:rsidRDefault="002040E4" w:rsidP="002040E4">
      <w:pPr>
        <w:rPr>
          <w:rFonts w:cs="Times New Roman"/>
        </w:rPr>
      </w:pPr>
      <w:r w:rsidRPr="0083529C">
        <w:rPr>
          <w:rFonts w:cs="Times New Roman"/>
        </w:rPr>
        <w:t xml:space="preserve">It typically takes between 50 and 100 iteration years of unfished conditions for stock numbers to converge to within 1/10 of a percent of the previous iteration. To ensure stability of the estimation, a fixed number of iterations </w:t>
      </w:r>
      <w:proofErr w:type="gramStart"/>
      <w:r w:rsidRPr="0083529C">
        <w:rPr>
          <w:rFonts w:cs="Times New Roman"/>
        </w:rPr>
        <w:t>is</w:t>
      </w:r>
      <w:proofErr w:type="gramEnd"/>
      <w:r w:rsidRPr="0083529C">
        <w:rPr>
          <w:rFonts w:cs="Times New Roman"/>
        </w:rPr>
        <w:t xml:space="preserve"> defined by the user.  </w:t>
      </w:r>
    </w:p>
    <w:p w14:paraId="2F833822" w14:textId="77777777" w:rsidR="002040E4" w:rsidRPr="00321639" w:rsidRDefault="002040E4" w:rsidP="002040E4">
      <w:pPr>
        <w:rPr>
          <w:rFonts w:cs="Times New Roman"/>
        </w:rPr>
      </w:pPr>
      <w:r w:rsidRPr="00321639">
        <w:rPr>
          <w:rFonts w:cs="Times New Roman"/>
        </w:rPr>
        <w:t xml:space="preserve"> </w:t>
      </w:r>
    </w:p>
    <w:p w14:paraId="580D4877" w14:textId="77777777" w:rsidR="0055151B" w:rsidRPr="00321639" w:rsidRDefault="0055151B" w:rsidP="00050A47">
      <w:pPr>
        <w:pStyle w:val="Heading2"/>
        <w:rPr>
          <w:rFonts w:cs="Times New Roman"/>
        </w:rPr>
      </w:pPr>
      <w:r w:rsidRPr="00321639">
        <w:rPr>
          <w:rFonts w:cs="Times New Roman"/>
        </w:rPr>
        <w:t xml:space="preserve">Predicting data </w:t>
      </w:r>
    </w:p>
    <w:p w14:paraId="10A1EE73" w14:textId="77777777" w:rsidR="0055151B" w:rsidRPr="00321639" w:rsidRDefault="0055151B" w:rsidP="0055151B">
      <w:pPr>
        <w:rPr>
          <w:rFonts w:cs="Times New Roman"/>
        </w:rPr>
      </w:pPr>
    </w:p>
    <w:p w14:paraId="2F4576DD" w14:textId="77777777" w:rsidR="0055151B" w:rsidRPr="0083529C" w:rsidRDefault="00AB0827" w:rsidP="0055151B">
      <w:pPr>
        <w:rPr>
          <w:rFonts w:cs="Times New Roman"/>
        </w:rPr>
      </w:pPr>
      <w:r w:rsidRPr="00321639">
        <w:rPr>
          <w:rFonts w:cs="Times New Roman"/>
        </w:rPr>
        <w:t xml:space="preserve">For each fleet </w:t>
      </w:r>
      <w:r w:rsidRPr="00321639">
        <w:rPr>
          <w:rFonts w:cs="Times New Roman"/>
          <w:i/>
        </w:rPr>
        <w:t>f</w:t>
      </w:r>
      <w:r w:rsidRPr="008041F2">
        <w:rPr>
          <w:rFonts w:cs="Times New Roman"/>
        </w:rPr>
        <w:t xml:space="preserve">, total predicted </w:t>
      </w:r>
      <w:r w:rsidR="0055151B" w:rsidRPr="008041F2">
        <w:rPr>
          <w:rFonts w:cs="Times New Roman"/>
        </w:rPr>
        <w:t xml:space="preserve">catches </w:t>
      </w:r>
      <w:r w:rsidRPr="008041F2">
        <w:rPr>
          <w:rFonts w:cs="Times New Roman"/>
        </w:rPr>
        <w:t xml:space="preserve">in </w:t>
      </w:r>
      <w:proofErr w:type="gramStart"/>
      <w:r w:rsidRPr="008041F2">
        <w:rPr>
          <w:rFonts w:cs="Times New Roman"/>
        </w:rPr>
        <w:t xml:space="preserve">weight </w:t>
      </w:r>
      <w:proofErr w:type="gramEnd"/>
      <m:oMath>
        <m:acc>
          <m:accPr>
            <m:ctrlPr>
              <w:rPr>
                <w:rFonts w:ascii="Cambria Math" w:hAnsi="Cambria Math" w:cs="Times New Roman"/>
                <w:i/>
              </w:rPr>
            </m:ctrlPr>
          </m:accPr>
          <m:e>
            <m:r>
              <w:rPr>
                <w:rFonts w:ascii="Cambria Math" w:hAnsi="Cambria Math" w:cs="Times New Roman"/>
              </w:rPr>
              <m:t>C</m:t>
            </m:r>
          </m:e>
        </m:acc>
      </m:oMath>
      <w:r w:rsidRPr="0083529C">
        <w:rPr>
          <w:rFonts w:cs="Times New Roman"/>
        </w:rPr>
        <w:t>,</w:t>
      </w:r>
      <w:r w:rsidR="0055151B" w:rsidRPr="0083529C">
        <w:rPr>
          <w:rFonts w:cs="Times New Roman"/>
        </w:rPr>
        <w:t xml:space="preserve"> are calculated from the Baranov equation:</w:t>
      </w:r>
    </w:p>
    <w:p w14:paraId="16EDC1E5" w14:textId="77777777" w:rsidR="00986B74" w:rsidRPr="0083529C" w:rsidRDefault="00986B74" w:rsidP="0055151B">
      <w:pPr>
        <w:rPr>
          <w:rFonts w:cs="Times New Roman"/>
        </w:rPr>
      </w:pPr>
    </w:p>
    <w:p w14:paraId="3A343E37" w14:textId="77777777" w:rsidR="0055151B" w:rsidRPr="0083529C" w:rsidRDefault="00AD6D28" w:rsidP="00986B74">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sidR="002E793C">
        <w:rPr>
          <w:rFonts w:cs="Times New Roman"/>
          <w:noProof/>
        </w:rPr>
        <w:t>16</w:t>
      </w:r>
      <w:r w:rsidRPr="0083529C">
        <w:rPr>
          <w:rFonts w:cs="Times New Roman"/>
          <w:noProof/>
        </w:rPr>
        <w:fldChar w:fldCharType="end"/>
      </w:r>
      <w:r w:rsidR="00986B74" w:rsidRPr="0083529C">
        <w:rPr>
          <w:rFonts w:cs="Times New Roman"/>
        </w:rPr>
        <w:t>)</w:t>
      </w:r>
      <w:r w:rsidR="00986B74" w:rsidRPr="0083529C">
        <w:rPr>
          <w:rFonts w:cs="Times New Roman"/>
        </w:rPr>
        <w:tab/>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C</m:t>
                </m:r>
              </m:e>
            </m:acc>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r>
          <m:rPr>
            <m:sty m:val="p"/>
          </m:rPr>
          <w:rPr>
            <w:rFonts w:ascii="Cambria Math" w:hAnsi="Cambria Math" w:cs="Times New Roman"/>
          </w:rPr>
          <m:t>=</m:t>
        </m:r>
        <m:nary>
          <m:naryPr>
            <m:chr m:val="∑"/>
            <m:limLoc m:val="subSup"/>
            <m:supHide m:val="1"/>
            <m:ctrlPr>
              <w:rPr>
                <w:rFonts w:ascii="Cambria Math" w:hAnsi="Cambria Math" w:cs="Times New Roman"/>
              </w:rPr>
            </m:ctrlPr>
          </m:naryPr>
          <m:sub>
            <m:r>
              <w:rPr>
                <w:rFonts w:ascii="Cambria Math" w:hAnsi="Cambria Math" w:cs="Times New Roman"/>
              </w:rPr>
              <m:t>s</m:t>
            </m:r>
          </m:sub>
          <m:sup/>
          <m:e>
            <m:nary>
              <m:naryPr>
                <m:chr m:val="∑"/>
                <m:limLoc m:val="subSup"/>
                <m:supHide m:val="1"/>
                <m:ctrlPr>
                  <w:rPr>
                    <w:rFonts w:ascii="Cambria Math" w:hAnsi="Cambria Math" w:cs="Times New Roman"/>
                  </w:rPr>
                </m:ctrlPr>
              </m:naryPr>
              <m:sub>
                <m:r>
                  <w:rPr>
                    <w:rFonts w:ascii="Cambria Math" w:hAnsi="Cambria Math" w:cs="Times New Roman"/>
                  </w:rPr>
                  <m:t>a</m:t>
                </m:r>
              </m:sub>
              <m:sup/>
              <m:e>
                <m:sSub>
                  <m:sSubPr>
                    <m:ctrlPr>
                      <w:rPr>
                        <w:rFonts w:ascii="Cambria Math" w:hAnsi="Cambria Math" w:cs="Times New Roman"/>
                      </w:rPr>
                    </m:ctrlPr>
                  </m:sSubPr>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a</m:t>
                        </m:r>
                      </m:sub>
                    </m:sSub>
                    <m:r>
                      <m:rPr>
                        <m:sty m:val="p"/>
                      </m:rPr>
                      <w:rPr>
                        <w:rFonts w:ascii="Cambria Math" w:hAnsi="Cambria Math" w:cs="Times New Roman"/>
                      </w:rPr>
                      <m:t>∙</m:t>
                    </m:r>
                    <m:r>
                      <w:rPr>
                        <w:rFonts w:ascii="Cambria Math" w:hAnsi="Cambria Math" w:cs="Times New Roman"/>
                      </w:rPr>
                      <m:t>N</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sub>
                </m:sSub>
              </m:e>
            </m:nary>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sub>
                    </m:sSub>
                  </m:sup>
                </m:sSup>
              </m:e>
            </m:d>
            <m:r>
              <m:rPr>
                <m:sty m:val="p"/>
              </m:rPr>
              <w:rPr>
                <w:rFonts w:ascii="Cambria Math" w:hAnsi="Cambria Math" w:cs="Times New Roman"/>
              </w:rPr>
              <m:t>∙</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num>
                  <m:den>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sub>
                    </m:sSub>
                  </m:den>
                </m:f>
              </m:e>
            </m:d>
          </m:e>
        </m:nary>
      </m:oMath>
    </w:p>
    <w:p w14:paraId="01439D86" w14:textId="77777777" w:rsidR="0055151B" w:rsidRPr="0083529C" w:rsidRDefault="0055151B" w:rsidP="00986B74">
      <w:pPr>
        <w:rPr>
          <w:rFonts w:cs="Times New Roman"/>
        </w:rPr>
      </w:pPr>
    </w:p>
    <w:p w14:paraId="19FED37B" w14:textId="77777777" w:rsidR="00AA5092" w:rsidRPr="0083529C" w:rsidRDefault="00AA5092" w:rsidP="0055151B">
      <w:pPr>
        <w:rPr>
          <w:rFonts w:cs="Times New Roman"/>
        </w:rPr>
      </w:pPr>
      <w:r w:rsidRPr="0083529C">
        <w:rPr>
          <w:rFonts w:cs="Times New Roman"/>
        </w:rPr>
        <w:t xml:space="preserve">Similarly predicted catches in numbers at age </w:t>
      </w:r>
      <w:r w:rsidRPr="0083529C">
        <w:rPr>
          <w:rFonts w:cs="Times New Roman"/>
          <w:i/>
        </w:rPr>
        <w:t>CAA</w:t>
      </w:r>
      <w:r w:rsidRPr="0083529C">
        <w:rPr>
          <w:rFonts w:cs="Times New Roman"/>
        </w:rPr>
        <w:t>, is given by:</w:t>
      </w:r>
    </w:p>
    <w:p w14:paraId="6003D932" w14:textId="77777777" w:rsidR="00986B74" w:rsidRPr="00D03AE8" w:rsidRDefault="00986B74" w:rsidP="0055151B">
      <w:pPr>
        <w:rPr>
          <w:rFonts w:cs="Times New Roman"/>
        </w:rPr>
      </w:pPr>
    </w:p>
    <w:p w14:paraId="0EB02B65" w14:textId="77777777" w:rsidR="004D0836" w:rsidRPr="0083529C" w:rsidRDefault="00AD6D28" w:rsidP="00986B74">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sidR="002E793C">
        <w:rPr>
          <w:rFonts w:cs="Times New Roman"/>
          <w:noProof/>
        </w:rPr>
        <w:t>17</w:t>
      </w:r>
      <w:r w:rsidRPr="0083529C">
        <w:rPr>
          <w:rFonts w:cs="Times New Roman"/>
          <w:noProof/>
        </w:rPr>
        <w:fldChar w:fldCharType="end"/>
      </w:r>
      <w:r w:rsidR="00986B74" w:rsidRPr="0083529C">
        <w:rPr>
          <w:rFonts w:cs="Times New Roman"/>
        </w:rPr>
        <w:t>)</w:t>
      </w:r>
      <w:r w:rsidR="00986B74" w:rsidRPr="0083529C">
        <w:rPr>
          <w:rFonts w:cs="Times New Roman"/>
        </w:rPr>
        <w:tab/>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CAA</m:t>
                </m:r>
              </m:e>
            </m:acc>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sub>
        </m:sSub>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sub>
                </m:sSub>
              </m:sup>
            </m:sSup>
          </m:e>
        </m:d>
        <m:r>
          <m:rPr>
            <m:sty m:val="p"/>
          </m:rPr>
          <w:rPr>
            <w:rFonts w:ascii="Cambria Math" w:hAnsi="Cambria Math" w:cs="Times New Roman"/>
          </w:rPr>
          <m:t>∙</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num>
              <m:den>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sub>
                </m:sSub>
              </m:den>
            </m:f>
          </m:e>
        </m:d>
      </m:oMath>
    </w:p>
    <w:p w14:paraId="177D83C8" w14:textId="77777777" w:rsidR="00986B74" w:rsidRPr="0083529C" w:rsidRDefault="00986B74" w:rsidP="00986B74">
      <w:pPr>
        <w:rPr>
          <w:rFonts w:cs="Times New Roman"/>
        </w:rPr>
      </w:pPr>
    </w:p>
    <w:p w14:paraId="45354B13" w14:textId="77777777" w:rsidR="00AA5092" w:rsidRPr="00D03AE8" w:rsidRDefault="00AA5092" w:rsidP="0055151B">
      <w:pPr>
        <w:rPr>
          <w:rFonts w:cs="Times New Roman"/>
        </w:rPr>
      </w:pPr>
      <w:r w:rsidRPr="0083529C">
        <w:rPr>
          <w:rFonts w:cs="Times New Roman"/>
        </w:rPr>
        <w:t xml:space="preserve">This can be converted to a prediction of total catches in numbers by length class </w:t>
      </w:r>
      <w:r w:rsidRPr="0083529C">
        <w:rPr>
          <w:rFonts w:cs="Times New Roman"/>
          <w:i/>
        </w:rPr>
        <w:t>CAL</w:t>
      </w:r>
      <w:r w:rsidRPr="0083529C">
        <w:rPr>
          <w:rFonts w:cs="Times New Roman"/>
        </w:rPr>
        <w:t xml:space="preserve"> using a stock specific</w:t>
      </w:r>
      <w:r w:rsidR="0035416E" w:rsidRPr="0083529C">
        <w:rPr>
          <w:rFonts w:cs="Times New Roman"/>
        </w:rPr>
        <w:t xml:space="preserve"> inverse</w:t>
      </w:r>
      <w:r w:rsidRPr="0083529C">
        <w:rPr>
          <w:rFonts w:cs="Times New Roman"/>
        </w:rPr>
        <w:t xml:space="preserve"> age-length key, </w:t>
      </w:r>
      <w:r w:rsidRPr="0083529C">
        <w:rPr>
          <w:rFonts w:cs="Times New Roman"/>
          <w:i/>
        </w:rPr>
        <w:t>L</w:t>
      </w:r>
      <w:r w:rsidR="0035416E" w:rsidRPr="00D03AE8">
        <w:rPr>
          <w:rFonts w:cs="Times New Roman"/>
          <w:i/>
        </w:rPr>
        <w:t>A</w:t>
      </w:r>
      <w:r w:rsidRPr="00D03AE8">
        <w:rPr>
          <w:rFonts w:cs="Times New Roman"/>
          <w:i/>
        </w:rPr>
        <w:t>K</w:t>
      </w:r>
      <w:r w:rsidRPr="00D03AE8">
        <w:rPr>
          <w:rFonts w:cs="Times New Roman"/>
        </w:rPr>
        <w:t xml:space="preserve">: </w:t>
      </w:r>
    </w:p>
    <w:p w14:paraId="288DF351" w14:textId="77777777" w:rsidR="00AA5092" w:rsidRPr="00321639" w:rsidRDefault="00AA5092" w:rsidP="0055151B">
      <w:pPr>
        <w:rPr>
          <w:rFonts w:cs="Times New Roman"/>
        </w:rPr>
      </w:pPr>
    </w:p>
    <w:p w14:paraId="68BC34FA" w14:textId="77777777" w:rsidR="00AA5092" w:rsidRPr="0083529C" w:rsidRDefault="00AD6D28" w:rsidP="00986B74">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sidR="002E793C">
        <w:rPr>
          <w:rFonts w:cs="Times New Roman"/>
          <w:noProof/>
        </w:rPr>
        <w:t>18</w:t>
      </w:r>
      <w:r w:rsidRPr="0083529C">
        <w:rPr>
          <w:rFonts w:cs="Times New Roman"/>
          <w:noProof/>
        </w:rPr>
        <w:fldChar w:fldCharType="end"/>
      </w:r>
      <w:r w:rsidR="00986B74" w:rsidRPr="0083529C">
        <w:rPr>
          <w:rFonts w:cs="Times New Roman"/>
        </w:rPr>
        <w:t>)</w:t>
      </w:r>
      <w:r w:rsidR="00986B74" w:rsidRPr="0083529C">
        <w:rPr>
          <w:rFonts w:cs="Times New Roman"/>
        </w:rPr>
        <w:tab/>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CAL</m:t>
                </m:r>
              </m:e>
            </m:acc>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r>
          <m:rPr>
            <m:sty m:val="p"/>
          </m:rPr>
          <w:rPr>
            <w:rFonts w:ascii="Cambria Math" w:hAnsi="Cambria Math" w:cs="Times New Roman"/>
          </w:rPr>
          <m:t>=</m:t>
        </m:r>
        <m:nary>
          <m:naryPr>
            <m:chr m:val="∑"/>
            <m:limLoc m:val="subSup"/>
            <m:supHide m:val="1"/>
            <m:ctrlPr>
              <w:rPr>
                <w:rFonts w:ascii="Cambria Math" w:hAnsi="Cambria Math" w:cs="Times New Roman"/>
              </w:rPr>
            </m:ctrlPr>
          </m:naryPr>
          <m:sub>
            <m:r>
              <w:rPr>
                <w:rFonts w:ascii="Cambria Math" w:hAnsi="Cambria Math" w:cs="Times New Roman"/>
              </w:rPr>
              <m:t>s</m:t>
            </m:r>
          </m:sub>
          <m:sup/>
          <m:e>
            <m:nary>
              <m:naryPr>
                <m:chr m:val="∑"/>
                <m:limLoc m:val="subSup"/>
                <m:supHide m:val="1"/>
                <m:ctrlPr>
                  <w:rPr>
                    <w:rFonts w:ascii="Cambria Math" w:hAnsi="Cambria Math" w:cs="Times New Roman"/>
                  </w:rPr>
                </m:ctrlPr>
              </m:naryPr>
              <m:sub>
                <m:r>
                  <w:rPr>
                    <w:rFonts w:ascii="Cambria Math" w:hAnsi="Cambria Math" w:cs="Times New Roman"/>
                  </w:rPr>
                  <m:t>a</m:t>
                </m:r>
              </m:sub>
              <m:sup/>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CAA</m:t>
                        </m:r>
                      </m:e>
                    </m:acc>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LAK</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l</m:t>
                    </m:r>
                  </m:sub>
                </m:sSub>
              </m:e>
            </m:nary>
          </m:e>
        </m:nary>
      </m:oMath>
    </w:p>
    <w:p w14:paraId="174950C3" w14:textId="77777777" w:rsidR="00AB0827" w:rsidRPr="0083529C" w:rsidRDefault="00AB0827" w:rsidP="00986B74">
      <w:pPr>
        <w:rPr>
          <w:rFonts w:cs="Times New Roman"/>
        </w:rPr>
      </w:pPr>
    </w:p>
    <w:p w14:paraId="72ABF891" w14:textId="17C86342" w:rsidR="00D14E1C" w:rsidRPr="0083529C" w:rsidRDefault="00FD4D6D" w:rsidP="0055151B">
      <w:pPr>
        <w:rPr>
          <w:rFonts w:cs="Times New Roman"/>
        </w:rPr>
      </w:pPr>
      <w:r w:rsidRPr="0083529C">
        <w:rPr>
          <w:rFonts w:cs="Times New Roman"/>
        </w:rPr>
        <w:t xml:space="preserve">The model predicts spawning stock biomass </w:t>
      </w:r>
      <w:proofErr w:type="gramStart"/>
      <w:r w:rsidRPr="0083529C">
        <w:rPr>
          <w:rFonts w:cs="Times New Roman"/>
        </w:rPr>
        <w:t xml:space="preserve">indices </w:t>
      </w:r>
      <w:proofErr w:type="gramEnd"/>
      <m:oMath>
        <m:acc>
          <m:accPr>
            <m:ctrlPr>
              <w:rPr>
                <w:rFonts w:ascii="Cambria Math" w:hAnsi="Cambria Math" w:cs="Times New Roman"/>
                <w:i/>
              </w:rPr>
            </m:ctrlPr>
          </m:accPr>
          <m:e>
            <m:r>
              <w:rPr>
                <w:rFonts w:ascii="Cambria Math" w:hAnsi="Cambria Math" w:cs="Times New Roman"/>
              </w:rPr>
              <m:t>Issb</m:t>
            </m:r>
          </m:e>
        </m:acc>
      </m:oMath>
      <w:r w:rsidR="005B39D3" w:rsidRPr="0083529C">
        <w:rPr>
          <w:rFonts w:cs="Times New Roman"/>
        </w:rPr>
        <w:t xml:space="preserve">, </w:t>
      </w:r>
      <w:r w:rsidRPr="0083529C">
        <w:rPr>
          <w:rFonts w:cs="Times New Roman"/>
        </w:rPr>
        <w:t>that are standardized to have</w:t>
      </w:r>
      <w:r w:rsidR="005B4ECC" w:rsidRPr="0083529C">
        <w:rPr>
          <w:rFonts w:cs="Times New Roman"/>
        </w:rPr>
        <w:t xml:space="preserve"> a</w:t>
      </w:r>
      <w:r w:rsidRPr="0083529C">
        <w:rPr>
          <w:rFonts w:cs="Times New Roman"/>
        </w:rPr>
        <w:t xml:space="preserve"> mean of 1 </w:t>
      </w:r>
      <w:r w:rsidR="005B39D3" w:rsidRPr="0083529C">
        <w:rPr>
          <w:rFonts w:cs="Times New Roman"/>
        </w:rPr>
        <w:t>for each</w:t>
      </w:r>
      <w:r w:rsidRPr="0083529C">
        <w:rPr>
          <w:rFonts w:cs="Times New Roman"/>
        </w:rPr>
        <w:t xml:space="preserve"> stock</w:t>
      </w:r>
      <w:r w:rsidR="00101D39">
        <w:rPr>
          <w:rFonts w:cs="Times New Roman"/>
        </w:rPr>
        <w:t xml:space="preserve"> over the total number of years </w:t>
      </w:r>
      <w:proofErr w:type="spellStart"/>
      <w:r w:rsidR="00101D39" w:rsidRPr="00101D39">
        <w:rPr>
          <w:rFonts w:cs="Times New Roman"/>
          <w:i/>
        </w:rPr>
        <w:t>ny</w:t>
      </w:r>
      <w:proofErr w:type="spellEnd"/>
      <w:r w:rsidRPr="0083529C">
        <w:rPr>
          <w:rFonts w:cs="Times New Roman"/>
        </w:rPr>
        <w:t>:</w:t>
      </w:r>
    </w:p>
    <w:p w14:paraId="4A6BC790" w14:textId="77777777" w:rsidR="00986B74" w:rsidRPr="0083529C" w:rsidRDefault="00986B74" w:rsidP="0055151B">
      <w:pPr>
        <w:rPr>
          <w:rFonts w:cs="Times New Roman"/>
        </w:rPr>
      </w:pPr>
    </w:p>
    <w:p w14:paraId="23D3C6F1" w14:textId="77777777" w:rsidR="00FD4D6D" w:rsidRPr="0083529C" w:rsidRDefault="00AD6D28" w:rsidP="00986B74">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sidR="002E793C">
        <w:rPr>
          <w:rFonts w:cs="Times New Roman"/>
          <w:noProof/>
        </w:rPr>
        <w:t>19</w:t>
      </w:r>
      <w:r w:rsidRPr="0083529C">
        <w:rPr>
          <w:rFonts w:cs="Times New Roman"/>
          <w:noProof/>
        </w:rPr>
        <w:fldChar w:fldCharType="end"/>
      </w:r>
      <w:r w:rsidR="00986B74" w:rsidRPr="0083529C">
        <w:rPr>
          <w:rFonts w:cs="Times New Roman"/>
        </w:rPr>
        <w:t>)</w:t>
      </w:r>
      <w:r w:rsidR="00986B74" w:rsidRPr="0083529C">
        <w:rPr>
          <w:rFonts w:cs="Times New Roman"/>
        </w:rPr>
        <w:tab/>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Issb</m:t>
                </m:r>
              </m:e>
            </m:acc>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y</m:t>
            </m:r>
          </m:sub>
        </m:sSub>
        <m:r>
          <m:rPr>
            <m:sty m:val="p"/>
          </m:rPr>
          <w:rPr>
            <w:rFonts w:ascii="Cambria Math" w:hAnsi="Cambria Math" w:cs="Times New Roman"/>
          </w:rPr>
          <m:t>∙</m:t>
        </m:r>
        <m:f>
          <m:fPr>
            <m:type m:val="lin"/>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SSB</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sub>
            </m:sSub>
          </m:num>
          <m:den>
            <m:nary>
              <m:naryPr>
                <m:chr m:val="∑"/>
                <m:limLoc m:val="subSup"/>
                <m:supHide m:val="1"/>
                <m:ctrlPr>
                  <w:rPr>
                    <w:rFonts w:ascii="Cambria Math" w:hAnsi="Cambria Math" w:cs="Times New Roman"/>
                  </w:rPr>
                </m:ctrlPr>
              </m:naryPr>
              <m:sub>
                <m:r>
                  <w:rPr>
                    <w:rFonts w:ascii="Cambria Math" w:hAnsi="Cambria Math" w:cs="Times New Roman"/>
                  </w:rPr>
                  <m:t>y</m:t>
                </m:r>
              </m:sub>
              <m:sup/>
              <m:e>
                <m:sSub>
                  <m:sSubPr>
                    <m:ctrlPr>
                      <w:rPr>
                        <w:rFonts w:ascii="Cambria Math" w:hAnsi="Cambria Math" w:cs="Times New Roman"/>
                      </w:rPr>
                    </m:ctrlPr>
                  </m:sSubPr>
                  <m:e>
                    <m:r>
                      <w:rPr>
                        <w:rFonts w:ascii="Cambria Math" w:hAnsi="Cambria Math" w:cs="Times New Roman"/>
                      </w:rPr>
                      <m:t>SSB</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sub>
                </m:sSub>
              </m:e>
            </m:nary>
          </m:den>
        </m:f>
      </m:oMath>
    </w:p>
    <w:p w14:paraId="0E83C70C" w14:textId="77777777" w:rsidR="00986B74" w:rsidRPr="0083529C" w:rsidRDefault="00986B74" w:rsidP="00986B74">
      <w:pPr>
        <w:rPr>
          <w:rFonts w:cs="Times New Roman"/>
        </w:rPr>
      </w:pPr>
    </w:p>
    <w:p w14:paraId="7077D360" w14:textId="77777777" w:rsidR="00FD4D6D" w:rsidRPr="0083529C" w:rsidRDefault="005B4ECC" w:rsidP="0055151B">
      <w:pPr>
        <w:rPr>
          <w:rFonts w:cs="Times New Roman"/>
        </w:rPr>
      </w:pPr>
      <w:r w:rsidRPr="0083529C">
        <w:rPr>
          <w:rFonts w:cs="Times New Roman"/>
        </w:rPr>
        <w:lastRenderedPageBreak/>
        <w:t xml:space="preserve">The model predicts vulnerable biomass </w:t>
      </w:r>
      <w:proofErr w:type="gramStart"/>
      <w:r w:rsidRPr="0083529C">
        <w:rPr>
          <w:rFonts w:cs="Times New Roman"/>
        </w:rPr>
        <w:t>indices</w:t>
      </w:r>
      <w:r w:rsidR="005B39D3" w:rsidRPr="0083529C">
        <w:rPr>
          <w:rFonts w:cs="Times New Roman"/>
        </w:rPr>
        <w:t xml:space="preserve"> </w:t>
      </w:r>
      <w:proofErr w:type="gramEnd"/>
      <m:oMath>
        <m:acc>
          <m:accPr>
            <m:ctrlPr>
              <w:rPr>
                <w:rFonts w:ascii="Cambria Math" w:hAnsi="Cambria Math" w:cs="Times New Roman"/>
                <w:i/>
              </w:rPr>
            </m:ctrlPr>
          </m:accPr>
          <m:e>
            <m:r>
              <w:rPr>
                <w:rFonts w:ascii="Cambria Math" w:hAnsi="Cambria Math" w:cs="Times New Roman"/>
              </w:rPr>
              <m:t>I</m:t>
            </m:r>
          </m:e>
        </m:acc>
      </m:oMath>
      <w:r w:rsidR="005B39D3" w:rsidRPr="0083529C">
        <w:rPr>
          <w:rFonts w:cs="Times New Roman"/>
        </w:rPr>
        <w:t>,</w:t>
      </w:r>
      <w:r w:rsidRPr="0083529C">
        <w:rPr>
          <w:rFonts w:cs="Times New Roman"/>
        </w:rPr>
        <w:t xml:space="preserve"> by fleet</w:t>
      </w:r>
      <w:r w:rsidR="005B39D3" w:rsidRPr="0083529C">
        <w:rPr>
          <w:rFonts w:cs="Times New Roman"/>
        </w:rPr>
        <w:t xml:space="preserve"> that are standardized to have a mean of 1 for each fleet:</w:t>
      </w:r>
    </w:p>
    <w:p w14:paraId="3FF4F6AC" w14:textId="77777777" w:rsidR="00986B74" w:rsidRPr="0083529C" w:rsidRDefault="00986B74" w:rsidP="0055151B">
      <w:pPr>
        <w:rPr>
          <w:rFonts w:cs="Times New Roman"/>
        </w:rPr>
      </w:pPr>
    </w:p>
    <w:p w14:paraId="33A7F46F" w14:textId="77777777" w:rsidR="005B39D3" w:rsidRPr="0083529C" w:rsidRDefault="00AD6D28" w:rsidP="00986B74">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sidR="002E793C">
        <w:rPr>
          <w:rFonts w:cs="Times New Roman"/>
          <w:noProof/>
        </w:rPr>
        <w:t>20</w:t>
      </w:r>
      <w:r w:rsidRPr="0083529C">
        <w:rPr>
          <w:rFonts w:cs="Times New Roman"/>
          <w:noProof/>
        </w:rPr>
        <w:fldChar w:fldCharType="end"/>
      </w:r>
      <w:r w:rsidR="00986B74" w:rsidRPr="0083529C">
        <w:rPr>
          <w:rFonts w:cs="Times New Roman"/>
        </w:rPr>
        <w:t>)</w:t>
      </w:r>
      <w:r w:rsidR="00986B74" w:rsidRPr="0083529C">
        <w:rPr>
          <w:rFonts w:cs="Times New Roman"/>
        </w:rPr>
        <w:tab/>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I</m:t>
                </m:r>
              </m:e>
            </m:acc>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y</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m</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r</m:t>
            </m:r>
          </m:sub>
        </m:sSub>
        <m:f>
          <m:fPr>
            <m:type m:val="lin"/>
            <m:ctrlPr>
              <w:rPr>
                <w:rFonts w:ascii="Cambria Math" w:hAnsi="Cambria Math" w:cs="Times New Roman"/>
              </w:rPr>
            </m:ctrlPr>
          </m:fPr>
          <m:num>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num>
          <m:den>
            <m:nary>
              <m:naryPr>
                <m:chr m:val="∑"/>
                <m:limLoc m:val="subSup"/>
                <m:supHide m:val="1"/>
                <m:ctrlPr>
                  <w:rPr>
                    <w:rFonts w:ascii="Cambria Math" w:hAnsi="Cambria Math" w:cs="Times New Roman"/>
                  </w:rPr>
                </m:ctrlPr>
              </m:naryPr>
              <m:sub>
                <m:r>
                  <w:rPr>
                    <w:rFonts w:ascii="Cambria Math" w:hAnsi="Cambria Math" w:cs="Times New Roman"/>
                  </w:rPr>
                  <m:t>y</m:t>
                </m:r>
              </m:sub>
              <m:sup/>
              <m:e>
                <m:nary>
                  <m:naryPr>
                    <m:chr m:val="∑"/>
                    <m:limLoc m:val="subSup"/>
                    <m:supHide m:val="1"/>
                    <m:ctrlPr>
                      <w:rPr>
                        <w:rFonts w:ascii="Cambria Math" w:hAnsi="Cambria Math" w:cs="Times New Roman"/>
                      </w:rPr>
                    </m:ctrlPr>
                  </m:naryPr>
                  <m:sub>
                    <m:r>
                      <w:rPr>
                        <w:rFonts w:ascii="Cambria Math" w:hAnsi="Cambria Math" w:cs="Times New Roman"/>
                      </w:rPr>
                      <m:t>m</m:t>
                    </m:r>
                  </m:sub>
                  <m:sup/>
                  <m:e>
                    <m:nary>
                      <m:naryPr>
                        <m:chr m:val="∑"/>
                        <m:limLoc m:val="subSup"/>
                        <m:supHide m:val="1"/>
                        <m:ctrlPr>
                          <w:rPr>
                            <w:rFonts w:ascii="Cambria Math" w:hAnsi="Cambria Math" w:cs="Times New Roman"/>
                          </w:rPr>
                        </m:ctrlPr>
                      </m:naryPr>
                      <m:sub>
                        <m:r>
                          <w:rPr>
                            <w:rFonts w:ascii="Cambria Math" w:hAnsi="Cambria Math" w:cs="Times New Roman"/>
                          </w:rPr>
                          <m:t>r</m:t>
                        </m:r>
                      </m:sub>
                      <m:sup/>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e>
                    </m:nary>
                  </m:e>
                </m:nary>
              </m:e>
            </m:nary>
          </m:den>
        </m:f>
      </m:oMath>
    </w:p>
    <w:p w14:paraId="4D5918E5" w14:textId="77777777" w:rsidR="005B39D3" w:rsidRPr="0083529C" w:rsidRDefault="005B39D3" w:rsidP="00986B74">
      <w:pPr>
        <w:rPr>
          <w:rFonts w:cs="Times New Roman"/>
        </w:rPr>
      </w:pPr>
    </w:p>
    <w:p w14:paraId="6E1CE979" w14:textId="77777777" w:rsidR="005B4ECC" w:rsidRPr="0083529C" w:rsidRDefault="005B39D3" w:rsidP="0055151B">
      <w:pPr>
        <w:rPr>
          <w:rFonts w:cs="Times New Roman"/>
        </w:rPr>
      </w:pPr>
      <w:r w:rsidRPr="0083529C">
        <w:rPr>
          <w:rFonts w:cs="Times New Roman"/>
        </w:rPr>
        <w:t xml:space="preserve">Where vulnerable biomass </w:t>
      </w:r>
      <w:r w:rsidRPr="0083529C">
        <w:rPr>
          <w:rFonts w:cs="Times New Roman"/>
          <w:i/>
        </w:rPr>
        <w:t>V</w:t>
      </w:r>
      <w:r w:rsidRPr="0083529C">
        <w:rPr>
          <w:rFonts w:cs="Times New Roman"/>
        </w:rPr>
        <w:t xml:space="preserve"> is calculated:</w:t>
      </w:r>
    </w:p>
    <w:p w14:paraId="6635B074" w14:textId="77777777" w:rsidR="00986B74" w:rsidRPr="00D03AE8" w:rsidRDefault="00986B74" w:rsidP="0055151B">
      <w:pPr>
        <w:rPr>
          <w:rFonts w:cs="Times New Roman"/>
        </w:rPr>
      </w:pPr>
    </w:p>
    <w:p w14:paraId="34BF48C1" w14:textId="77777777" w:rsidR="005B4ECC" w:rsidRPr="0083529C" w:rsidRDefault="00AD6D28" w:rsidP="00986B74">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sidR="002E793C">
        <w:rPr>
          <w:rFonts w:cs="Times New Roman"/>
          <w:noProof/>
        </w:rPr>
        <w:t>21</w:t>
      </w:r>
      <w:r w:rsidRPr="0083529C">
        <w:rPr>
          <w:rFonts w:cs="Times New Roman"/>
          <w:noProof/>
        </w:rPr>
        <w:fldChar w:fldCharType="end"/>
      </w:r>
      <w:r w:rsidR="00986B74" w:rsidRPr="0083529C">
        <w:rPr>
          <w:rFonts w:cs="Times New Roman"/>
        </w:rPr>
        <w:t>)</w:t>
      </w:r>
      <w:r w:rsidR="00986B74" w:rsidRPr="0083529C">
        <w:rPr>
          <w:rFonts w:cs="Times New Roman"/>
        </w:rPr>
        <w:tab/>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r>
          <m:rPr>
            <m:sty m:val="p"/>
          </m:rPr>
          <w:rPr>
            <w:rFonts w:ascii="Cambria Math" w:hAnsi="Cambria Math" w:cs="Times New Roman"/>
          </w:rPr>
          <m:t>=</m:t>
        </m:r>
        <m:nary>
          <m:naryPr>
            <m:chr m:val="∑"/>
            <m:limLoc m:val="subSup"/>
            <m:supHide m:val="1"/>
            <m:ctrlPr>
              <w:rPr>
                <w:rFonts w:ascii="Cambria Math" w:hAnsi="Cambria Math" w:cs="Times New Roman"/>
              </w:rPr>
            </m:ctrlPr>
          </m:naryPr>
          <m:sub>
            <m:r>
              <w:rPr>
                <w:rFonts w:ascii="Cambria Math" w:hAnsi="Cambria Math" w:cs="Times New Roman"/>
              </w:rPr>
              <m:t>l</m:t>
            </m:r>
          </m:sub>
          <m:sup/>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f</m:t>
                    </m:r>
                    <m:r>
                      <m:rPr>
                        <m:sty m:val="p"/>
                      </m:rPr>
                      <w:rPr>
                        <w:rFonts w:ascii="Cambria Math" w:hAnsi="Cambria Math" w:cs="Times New Roman"/>
                      </w:rPr>
                      <m:t>,</m:t>
                    </m:r>
                    <m:r>
                      <w:rPr>
                        <w:rFonts w:ascii="Cambria Math" w:hAnsi="Cambria Math" w:cs="Times New Roman"/>
                      </w:rPr>
                      <m:t>l</m:t>
                    </m:r>
                  </m:sub>
                </m:sSub>
                <m:r>
                  <m:rPr>
                    <m:sty m:val="p"/>
                  </m:rPr>
                  <w:rPr>
                    <w:rFonts w:ascii="Cambria Math" w:hAnsi="Cambria Math" w:cs="Times New Roman"/>
                  </w:rPr>
                  <m:t>∙</m:t>
                </m:r>
                <m:nary>
                  <m:naryPr>
                    <m:chr m:val="∑"/>
                    <m:limLoc m:val="subSup"/>
                    <m:supHide m:val="1"/>
                    <m:ctrlPr>
                      <w:rPr>
                        <w:rFonts w:ascii="Cambria Math" w:hAnsi="Cambria Math" w:cs="Times New Roman"/>
                      </w:rPr>
                    </m:ctrlPr>
                  </m:naryPr>
                  <m:sub>
                    <m:r>
                      <w:rPr>
                        <w:rFonts w:ascii="Cambria Math" w:hAnsi="Cambria Math" w:cs="Times New Roman"/>
                      </w:rPr>
                      <m:t>s</m:t>
                    </m:r>
                  </m:sub>
                  <m:sup/>
                  <m:e>
                    <m:nary>
                      <m:naryPr>
                        <m:chr m:val="∑"/>
                        <m:limLoc m:val="subSup"/>
                        <m:supHide m:val="1"/>
                        <m:ctrlPr>
                          <w:rPr>
                            <w:rFonts w:ascii="Cambria Math" w:hAnsi="Cambria Math" w:cs="Times New Roman"/>
                          </w:rPr>
                        </m:ctrlPr>
                      </m:naryPr>
                      <m:sub>
                        <m:r>
                          <w:rPr>
                            <w:rFonts w:ascii="Cambria Math" w:hAnsi="Cambria Math" w:cs="Times New Roman"/>
                          </w:rPr>
                          <m:t>a</m:t>
                        </m:r>
                      </m:sub>
                      <m:sup/>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ALK</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l</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a</m:t>
                                </m:r>
                              </m:sub>
                            </m:sSub>
                          </m:e>
                        </m:d>
                      </m:e>
                    </m:nary>
                  </m:e>
                </m:nary>
              </m:e>
            </m:d>
          </m:e>
        </m:nary>
      </m:oMath>
    </w:p>
    <w:p w14:paraId="2956DC32" w14:textId="77777777" w:rsidR="005B39D3" w:rsidRPr="0083529C" w:rsidRDefault="005B39D3" w:rsidP="00986B74">
      <w:pPr>
        <w:rPr>
          <w:rFonts w:cs="Times New Roman"/>
        </w:rPr>
      </w:pPr>
    </w:p>
    <w:p w14:paraId="044A39F7" w14:textId="77777777" w:rsidR="005B39D3" w:rsidRPr="0083529C" w:rsidRDefault="005B39D3" w:rsidP="0055151B">
      <w:pPr>
        <w:rPr>
          <w:rFonts w:cs="Times New Roman"/>
        </w:rPr>
      </w:pPr>
      <w:r w:rsidRPr="0083529C">
        <w:rPr>
          <w:rFonts w:cs="Times New Roman"/>
        </w:rPr>
        <w:t>The model predict</w:t>
      </w:r>
      <w:r w:rsidR="00893193" w:rsidRPr="0083529C">
        <w:rPr>
          <w:rFonts w:cs="Times New Roman"/>
        </w:rPr>
        <w:t>s</w:t>
      </w:r>
      <w:r w:rsidRPr="0083529C">
        <w:rPr>
          <w:rFonts w:cs="Times New Roman"/>
        </w:rPr>
        <w:t xml:space="preserve"> stock of origin composition</w:t>
      </w:r>
      <w:r w:rsidR="00893193" w:rsidRPr="0083529C">
        <w:rPr>
          <w:rFonts w:cs="Times New Roman"/>
        </w:rPr>
        <w:t xml:space="preserve"> of </w:t>
      </w:r>
      <w:proofErr w:type="gramStart"/>
      <w:r w:rsidR="00893193" w:rsidRPr="0083529C">
        <w:rPr>
          <w:rFonts w:cs="Times New Roman"/>
        </w:rPr>
        <w:t>catches</w:t>
      </w:r>
      <w:r w:rsidRPr="0083529C">
        <w:rPr>
          <w:rFonts w:cs="Times New Roman"/>
        </w:rPr>
        <w:t xml:space="preserve"> </w:t>
      </w:r>
      <w:proofErr w:type="gramEnd"/>
      <m:oMath>
        <m:acc>
          <m:accPr>
            <m:ctrlPr>
              <w:rPr>
                <w:rFonts w:ascii="Cambria Math" w:hAnsi="Cambria Math" w:cs="Times New Roman"/>
                <w:i/>
              </w:rPr>
            </m:ctrlPr>
          </m:accPr>
          <m:e>
            <m:r>
              <w:rPr>
                <w:rFonts w:ascii="Cambria Math" w:hAnsi="Cambria Math" w:cs="Times New Roman"/>
              </w:rPr>
              <m:t>SOO</m:t>
            </m:r>
          </m:e>
        </m:acc>
      </m:oMath>
      <w:r w:rsidR="00893193" w:rsidRPr="0083529C">
        <w:rPr>
          <w:rFonts w:cs="Times New Roman"/>
        </w:rPr>
        <w:t xml:space="preserve">, </w:t>
      </w:r>
      <w:r w:rsidRPr="0083529C">
        <w:rPr>
          <w:rFonts w:cs="Times New Roman"/>
        </w:rPr>
        <w:t>from predicted catch numbers</w:t>
      </w:r>
      <w:r w:rsidR="00893193" w:rsidRPr="0083529C">
        <w:rPr>
          <w:rFonts w:cs="Times New Roman"/>
        </w:rPr>
        <w:t xml:space="preserve"> at age</w:t>
      </w:r>
      <w:r w:rsidRPr="0083529C">
        <w:rPr>
          <w:rFonts w:cs="Times New Roman"/>
        </w:rPr>
        <w:t>:</w:t>
      </w:r>
    </w:p>
    <w:p w14:paraId="2E9E7D5E" w14:textId="77777777" w:rsidR="00986B74" w:rsidRPr="0083529C" w:rsidRDefault="00986B74" w:rsidP="0055151B">
      <w:pPr>
        <w:rPr>
          <w:rFonts w:cs="Times New Roman"/>
        </w:rPr>
      </w:pPr>
    </w:p>
    <w:p w14:paraId="113C4150" w14:textId="77777777" w:rsidR="005B39D3" w:rsidRPr="0083529C" w:rsidRDefault="00AD6D28" w:rsidP="00986B74">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sidR="002E793C">
        <w:rPr>
          <w:rFonts w:cs="Times New Roman"/>
          <w:noProof/>
        </w:rPr>
        <w:t>22</w:t>
      </w:r>
      <w:r w:rsidRPr="0083529C">
        <w:rPr>
          <w:rFonts w:cs="Times New Roman"/>
          <w:noProof/>
        </w:rPr>
        <w:fldChar w:fldCharType="end"/>
      </w:r>
      <w:r w:rsidR="00986B74" w:rsidRPr="0083529C">
        <w:rPr>
          <w:rFonts w:cs="Times New Roman"/>
        </w:rPr>
        <w:t>)</w:t>
      </w:r>
      <w:r w:rsidR="00986B74" w:rsidRPr="0083529C">
        <w:rPr>
          <w:rFonts w:cs="Times New Roman"/>
        </w:rPr>
        <w:tab/>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SOO</m:t>
                </m:r>
              </m:e>
            </m:acc>
          </m:e>
          <m:sub>
            <m:r>
              <w:rPr>
                <w:rFonts w:ascii="Cambria Math" w:hAnsi="Cambria Math" w:cs="Times New Roman"/>
              </w:rPr>
              <m:t>s,y,m,r,f</m:t>
            </m:r>
          </m:sub>
        </m:sSub>
        <m:r>
          <w:rPr>
            <w:rFonts w:ascii="Cambria Math" w:hAnsi="Cambria Math" w:cs="Times New Roman"/>
          </w:rPr>
          <m:t>=</m:t>
        </m:r>
        <m:f>
          <m:fPr>
            <m:type m:val="lin"/>
            <m:ctrlPr>
              <w:rPr>
                <w:rFonts w:ascii="Cambria Math" w:hAnsi="Cambria Math" w:cs="Times New Roman"/>
                <w:i/>
              </w:rPr>
            </m:ctrlPr>
          </m:fPr>
          <m:num>
            <m:nary>
              <m:naryPr>
                <m:chr m:val="∑"/>
                <m:limLoc m:val="subSup"/>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CAA</m:t>
                        </m:r>
                      </m:e>
                    </m:acc>
                  </m:e>
                  <m:sub>
                    <m:r>
                      <w:rPr>
                        <w:rFonts w:ascii="Cambria Math" w:hAnsi="Cambria Math" w:cs="Times New Roman"/>
                      </w:rPr>
                      <m:t>s,y,m,a,r,f</m:t>
                    </m:r>
                  </m:sub>
                </m:sSub>
              </m:e>
            </m:nary>
          </m:num>
          <m:den>
            <m:nary>
              <m:naryPr>
                <m:chr m:val="∑"/>
                <m:limLoc m:val="subSup"/>
                <m:supHide m:val="1"/>
                <m:ctrlPr>
                  <w:rPr>
                    <w:rFonts w:ascii="Cambria Math" w:hAnsi="Cambria Math" w:cs="Times New Roman"/>
                    <w:i/>
                  </w:rPr>
                </m:ctrlPr>
              </m:naryPr>
              <m:sub>
                <m:r>
                  <w:rPr>
                    <w:rFonts w:ascii="Cambria Math" w:hAnsi="Cambria Math" w:cs="Times New Roman"/>
                  </w:rPr>
                  <m:t>s</m:t>
                </m:r>
              </m:sub>
              <m:sup/>
              <m:e>
                <m:nary>
                  <m:naryPr>
                    <m:chr m:val="∑"/>
                    <m:limLoc m:val="subSup"/>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CAA</m:t>
                            </m:r>
                          </m:e>
                        </m:acc>
                      </m:e>
                      <m:sub>
                        <m:r>
                          <w:rPr>
                            <w:rFonts w:ascii="Cambria Math" w:hAnsi="Cambria Math" w:cs="Times New Roman"/>
                          </w:rPr>
                          <m:t>s,y,m,a,r,f</m:t>
                        </m:r>
                      </m:sub>
                    </m:sSub>
                  </m:e>
                </m:nary>
              </m:e>
            </m:nary>
          </m:den>
        </m:f>
      </m:oMath>
    </w:p>
    <w:p w14:paraId="4FA25C73" w14:textId="77777777" w:rsidR="005B39D3" w:rsidRPr="0083529C" w:rsidRDefault="005B39D3" w:rsidP="0055151B">
      <w:pPr>
        <w:rPr>
          <w:rFonts w:cs="Times New Roman"/>
        </w:rPr>
      </w:pPr>
    </w:p>
    <w:p w14:paraId="22C17F12" w14:textId="77777777" w:rsidR="00050A47" w:rsidRPr="0083529C" w:rsidRDefault="0055151B" w:rsidP="00050A47">
      <w:pPr>
        <w:pStyle w:val="Heading2"/>
        <w:rPr>
          <w:rFonts w:cs="Times New Roman"/>
        </w:rPr>
      </w:pPr>
      <w:r w:rsidRPr="0083529C">
        <w:rPr>
          <w:rFonts w:cs="Times New Roman"/>
        </w:rPr>
        <w:t>Likelihood</w:t>
      </w:r>
      <w:r w:rsidR="00050A47" w:rsidRPr="0083529C">
        <w:rPr>
          <w:rFonts w:cs="Times New Roman"/>
        </w:rPr>
        <w:t xml:space="preserve"> functions</w:t>
      </w:r>
      <w:r w:rsidR="004F2E5E" w:rsidRPr="0083529C">
        <w:rPr>
          <w:rFonts w:cs="Times New Roman"/>
        </w:rPr>
        <w:t>, priors and the global objective function</w:t>
      </w:r>
    </w:p>
    <w:p w14:paraId="7434A077" w14:textId="77777777" w:rsidR="00A251F1" w:rsidRPr="00D03AE8" w:rsidRDefault="00A251F1" w:rsidP="0054232D">
      <w:pPr>
        <w:rPr>
          <w:rFonts w:cs="Times New Roman"/>
        </w:rPr>
      </w:pPr>
    </w:p>
    <w:p w14:paraId="21FCE7A6" w14:textId="77777777" w:rsidR="00C431A5" w:rsidRPr="00321639" w:rsidRDefault="00C431A5" w:rsidP="0054232D">
      <w:pPr>
        <w:rPr>
          <w:rFonts w:cs="Times New Roman"/>
        </w:rPr>
      </w:pPr>
    </w:p>
    <w:p w14:paraId="7E4F8CDD" w14:textId="77777777" w:rsidR="002E4D73" w:rsidRPr="00321639" w:rsidRDefault="000C33E3" w:rsidP="0054232D">
      <w:pPr>
        <w:rPr>
          <w:rFonts w:cs="Times New Roman"/>
        </w:rPr>
      </w:pPr>
      <w:r w:rsidRPr="00321639">
        <w:rPr>
          <w:rFonts w:cs="Times New Roman"/>
        </w:rPr>
        <w:t xml:space="preserve">Table 2, summarizes the likelihood functions for the various data types. </w:t>
      </w:r>
      <w:r w:rsidR="002E4D73" w:rsidRPr="00321639">
        <w:rPr>
          <w:rFonts w:cs="Times New Roman"/>
        </w:rPr>
        <w:t>A log-normal likelihood function was assumed for total catches by fleet</w:t>
      </w:r>
      <w:r w:rsidR="00C431A5" w:rsidRPr="00321639">
        <w:rPr>
          <w:rFonts w:cs="Times New Roman"/>
        </w:rPr>
        <w:t>. The</w:t>
      </w:r>
      <w:r w:rsidR="00CF34C5" w:rsidRPr="00321639">
        <w:rPr>
          <w:rFonts w:cs="Times New Roman"/>
        </w:rPr>
        <w:t xml:space="preserve"> log-likelihood </w:t>
      </w:r>
      <w:r w:rsidR="002E4D73" w:rsidRPr="00321639">
        <w:rPr>
          <w:rFonts w:cs="Times New Roman"/>
        </w:rPr>
        <w:t xml:space="preserve">was calculated:  </w:t>
      </w:r>
    </w:p>
    <w:p w14:paraId="4CDBF804" w14:textId="77777777" w:rsidR="00986B74" w:rsidRPr="008041F2" w:rsidRDefault="00986B74" w:rsidP="0054232D">
      <w:pPr>
        <w:rPr>
          <w:rFonts w:cs="Times New Roman"/>
        </w:rPr>
      </w:pPr>
    </w:p>
    <w:p w14:paraId="2DC68380" w14:textId="53DBB506" w:rsidR="002E4D73" w:rsidRPr="0083529C" w:rsidRDefault="00AD6D28" w:rsidP="00986B74">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sidR="002E793C">
        <w:rPr>
          <w:rFonts w:cs="Times New Roman"/>
          <w:noProof/>
        </w:rPr>
        <w:t>23</w:t>
      </w:r>
      <w:r w:rsidRPr="0083529C">
        <w:rPr>
          <w:rFonts w:cs="Times New Roman"/>
          <w:noProof/>
        </w:rPr>
        <w:fldChar w:fldCharType="end"/>
      </w:r>
      <w:r w:rsidR="00986B74" w:rsidRPr="0083529C">
        <w:rPr>
          <w:rFonts w:cs="Times New Roman"/>
        </w:rPr>
        <w:t>)</w:t>
      </w:r>
      <w:r w:rsidR="00986B74" w:rsidRPr="0083529C">
        <w:rPr>
          <w:rFonts w:cs="Times New Roman"/>
        </w:rPr>
        <w:tab/>
      </w:r>
      <m:oMath>
        <m:sSub>
          <m:sSubPr>
            <m:ctrlPr>
              <w:rPr>
                <w:rFonts w:ascii="Cambria Math" w:hAnsi="Cambria Math" w:cs="Times New Roman"/>
              </w:rPr>
            </m:ctrlPr>
          </m:sSubPr>
          <m:e>
            <m:r>
              <w:rPr>
                <w:rFonts w:ascii="Cambria Math" w:hAnsi="Cambria Math" w:cs="Times New Roman"/>
              </w:rPr>
              <m:t>OBJ</m:t>
            </m:r>
          </m:e>
          <m:sub>
            <m:r>
              <w:rPr>
                <w:rFonts w:ascii="Cambria Math" w:hAnsi="Cambria Math" w:cs="Times New Roman"/>
              </w:rPr>
              <m:t>c</m:t>
            </m:r>
          </m:sub>
        </m:sSub>
        <m:r>
          <m:rPr>
            <m:sty m:val="p"/>
          </m:rPr>
          <w:rPr>
            <w:rFonts w:ascii="Cambria Math" w:hAnsi="Cambria Math" w:cs="Times New Roman"/>
          </w:rPr>
          <m:t>=</m:t>
        </m:r>
        <m:nary>
          <m:naryPr>
            <m:chr m:val="∑"/>
            <m:limLoc m:val="subSup"/>
            <m:supHide m:val="1"/>
            <m:ctrlPr>
              <w:rPr>
                <w:rFonts w:ascii="Cambria Math" w:hAnsi="Cambria Math" w:cs="Times New Roman"/>
              </w:rPr>
            </m:ctrlPr>
          </m:naryPr>
          <m:sub>
            <m:r>
              <w:rPr>
                <w:rFonts w:ascii="Cambria Math" w:hAnsi="Cambria Math" w:cs="Times New Roman"/>
              </w:rPr>
              <m:t>y</m:t>
            </m:r>
          </m:sub>
          <m:sup/>
          <m:e>
            <m:nary>
              <m:naryPr>
                <m:chr m:val="∑"/>
                <m:limLoc m:val="subSup"/>
                <m:supHide m:val="1"/>
                <m:ctrlPr>
                  <w:rPr>
                    <w:rFonts w:ascii="Cambria Math" w:hAnsi="Cambria Math" w:cs="Times New Roman"/>
                  </w:rPr>
                </m:ctrlPr>
              </m:naryPr>
              <m:sub>
                <m:r>
                  <w:rPr>
                    <w:rFonts w:ascii="Cambria Math" w:hAnsi="Cambria Math" w:cs="Times New Roman"/>
                  </w:rPr>
                  <m:t>m</m:t>
                </m:r>
              </m:sub>
              <m:sup/>
              <m:e>
                <m:nary>
                  <m:naryPr>
                    <m:chr m:val="∑"/>
                    <m:limLoc m:val="subSup"/>
                    <m:supHide m:val="1"/>
                    <m:ctrlPr>
                      <w:rPr>
                        <w:rFonts w:ascii="Cambria Math" w:hAnsi="Cambria Math" w:cs="Times New Roman"/>
                      </w:rPr>
                    </m:ctrlPr>
                  </m:naryPr>
                  <m:sub>
                    <m:r>
                      <w:rPr>
                        <w:rFonts w:ascii="Cambria Math" w:hAnsi="Cambria Math" w:cs="Times New Roman"/>
                      </w:rPr>
                      <m:t>r</m:t>
                    </m:r>
                  </m:sub>
                  <m:sup/>
                  <m:e>
                    <m:nary>
                      <m:naryPr>
                        <m:chr m:val="∑"/>
                        <m:limLoc m:val="subSup"/>
                        <m:supHide m:val="1"/>
                        <m:ctrlPr>
                          <w:rPr>
                            <w:rFonts w:ascii="Cambria Math" w:hAnsi="Cambria Math" w:cs="Times New Roman"/>
                          </w:rPr>
                        </m:ctrlPr>
                      </m:naryPr>
                      <m:sub>
                        <m:r>
                          <w:rPr>
                            <w:rFonts w:ascii="Cambria Math" w:hAnsi="Cambria Math" w:cs="Times New Roman"/>
                          </w:rPr>
                          <m:t>f</m:t>
                        </m:r>
                      </m:sub>
                      <m:sup/>
                      <m:e>
                        <m:f>
                          <m:fPr>
                            <m:ctrlPr>
                              <w:rPr>
                                <w:rFonts w:ascii="Cambria Math" w:hAnsi="Cambria Math" w:cs="Times New Roman"/>
                              </w:rPr>
                            </m:ctrlPr>
                          </m:fPr>
                          <m:num>
                            <m:r>
                              <w:rPr>
                                <w:rFonts w:ascii="Cambria Math" w:hAnsi="Cambria Math" w:cs="Times New Roman"/>
                              </w:rPr>
                              <m:t>log</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catch</m:t>
                                    </m:r>
                                  </m:sub>
                                </m:sSub>
                              </m:e>
                            </m:d>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C</m:t>
                                                </m:r>
                                              </m:e>
                                            </m:acc>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e>
                                    </m:d>
                                    <m:r>
                                      <m:rPr>
                                        <m:sty m:val="p"/>
                                      </m:rPr>
                                      <w:rPr>
                                        <w:rFonts w:ascii="Cambria Math" w:hAnsi="Cambria Math" w:cs="Times New Roman"/>
                                      </w:rPr>
                                      <m:t>-log</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e>
                                    </m:d>
                                  </m:e>
                                </m:d>
                              </m:e>
                              <m:sup>
                                <m:r>
                                  <m:rPr>
                                    <m:sty m:val="p"/>
                                  </m:rPr>
                                  <w:rPr>
                                    <w:rFonts w:ascii="Cambria Math" w:hAnsi="Cambria Math" w:cs="Times New Roman"/>
                                  </w:rPr>
                                  <m:t>2</m:t>
                                </m:r>
                              </m:sup>
                            </m:sSup>
                          </m:num>
                          <m:den>
                            <m:r>
                              <m:rPr>
                                <m:sty m:val="p"/>
                              </m:rPr>
                              <w:rPr>
                                <w:rFonts w:ascii="Cambria Math" w:hAnsi="Cambria Math" w:cs="Times New Roman"/>
                              </w:rPr>
                              <m:t>2∙</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catch</m:t>
                                </m:r>
                              </m:sub>
                              <m:sup>
                                <m:r>
                                  <m:rPr>
                                    <m:sty m:val="p"/>
                                  </m:rPr>
                                  <w:rPr>
                                    <w:rFonts w:ascii="Cambria Math" w:hAnsi="Cambria Math" w:cs="Times New Roman"/>
                                  </w:rPr>
                                  <m:t>2</m:t>
                                </m:r>
                              </m:sup>
                            </m:sSubSup>
                          </m:den>
                        </m:f>
                      </m:e>
                    </m:nary>
                  </m:e>
                </m:nary>
              </m:e>
            </m:nary>
          </m:e>
        </m:nary>
      </m:oMath>
    </w:p>
    <w:p w14:paraId="33AF9B5E" w14:textId="77777777" w:rsidR="004F2E5E" w:rsidRPr="0083529C" w:rsidRDefault="004F2E5E" w:rsidP="00986B74">
      <w:pPr>
        <w:rPr>
          <w:rFonts w:cs="Times New Roman"/>
        </w:rPr>
      </w:pPr>
    </w:p>
    <w:p w14:paraId="72E84521" w14:textId="77777777" w:rsidR="002E4D73" w:rsidRPr="00D03AE8" w:rsidRDefault="002E4D73" w:rsidP="004F2E5E">
      <w:pPr>
        <w:rPr>
          <w:rFonts w:cs="Times New Roman"/>
        </w:rPr>
      </w:pPr>
      <w:r w:rsidRPr="0083529C">
        <w:rPr>
          <w:rFonts w:cs="Times New Roman"/>
        </w:rPr>
        <w:t xml:space="preserve">Similarly the log-likelihood component for </w:t>
      </w:r>
      <w:r w:rsidR="00A251F1" w:rsidRPr="0083529C">
        <w:rPr>
          <w:rFonts w:cs="Times New Roman"/>
        </w:rPr>
        <w:t xml:space="preserve">indices of vulnerable biomass </w:t>
      </w:r>
      <w:r w:rsidR="004F2E5E" w:rsidRPr="0083529C">
        <w:rPr>
          <w:rFonts w:cs="Times New Roman"/>
        </w:rPr>
        <w:t xml:space="preserve">and spawning stock biomass were </w:t>
      </w:r>
      <w:r w:rsidR="00A251F1" w:rsidRPr="0083529C">
        <w:rPr>
          <w:rFonts w:cs="Times New Roman"/>
        </w:rPr>
        <w:t>calculated:</w:t>
      </w:r>
      <w:r w:rsidR="004F2E5E" w:rsidRPr="0083529C">
        <w:rPr>
          <w:rFonts w:cs="Times New Roman"/>
        </w:rPr>
        <w:t xml:space="preserve"> </w:t>
      </w:r>
    </w:p>
    <w:p w14:paraId="53B0F6FA" w14:textId="77777777" w:rsidR="00986B74" w:rsidRPr="00321639" w:rsidRDefault="00986B74" w:rsidP="004F2E5E">
      <w:pPr>
        <w:rPr>
          <w:rFonts w:cs="Times New Roman"/>
        </w:rPr>
      </w:pPr>
    </w:p>
    <w:p w14:paraId="46FFB58D" w14:textId="7C193717" w:rsidR="004F2E5E" w:rsidRPr="00A87F15" w:rsidRDefault="00AD6D28" w:rsidP="00986B74">
      <w:pPr>
        <w:pStyle w:val="Caption"/>
        <w:rPr>
          <w:rFonts w:cs="Times New Roman"/>
        </w:rPr>
      </w:pPr>
      <w:r w:rsidRPr="00965915">
        <w:rPr>
          <w:rFonts w:cs="Times New Roman"/>
        </w:rPr>
        <w:fldChar w:fldCharType="begin"/>
      </w:r>
      <w:r w:rsidRPr="00965915">
        <w:rPr>
          <w:rFonts w:cs="Times New Roman"/>
        </w:rPr>
        <w:instrText xml:space="preserve"> SEQ Equation \* ARABIC </w:instrText>
      </w:r>
      <w:r w:rsidRPr="00965915">
        <w:rPr>
          <w:rFonts w:cs="Times New Roman"/>
        </w:rPr>
        <w:fldChar w:fldCharType="separate"/>
      </w:r>
      <w:r w:rsidR="002E793C">
        <w:rPr>
          <w:rFonts w:cs="Times New Roman"/>
          <w:noProof/>
        </w:rPr>
        <w:t>24</w:t>
      </w:r>
      <w:r w:rsidRPr="00965915">
        <w:rPr>
          <w:rFonts w:cs="Times New Roman"/>
          <w:noProof/>
        </w:rPr>
        <w:fldChar w:fldCharType="end"/>
      </w:r>
      <w:r w:rsidR="00986B74" w:rsidRPr="00965915">
        <w:rPr>
          <w:rFonts w:cs="Times New Roman"/>
        </w:rPr>
        <w:t>)</w:t>
      </w:r>
      <w:r w:rsidR="00986B74" w:rsidRPr="00965915">
        <w:rPr>
          <w:rFonts w:cs="Times New Roman"/>
        </w:rPr>
        <w:tab/>
      </w: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i</m:t>
            </m:r>
          </m:sub>
        </m:sSub>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y</m:t>
            </m:r>
          </m:sub>
          <m:sup/>
          <m:e>
            <m:nary>
              <m:naryPr>
                <m:chr m:val="∑"/>
                <m:limLoc m:val="subSup"/>
                <m:supHide m:val="1"/>
                <m:ctrlPr>
                  <w:rPr>
                    <w:rFonts w:ascii="Cambria Math" w:hAnsi="Cambria Math" w:cs="Times New Roman"/>
                    <w:i/>
                  </w:rPr>
                </m:ctrlPr>
              </m:naryPr>
              <m:sub>
                <m:r>
                  <w:rPr>
                    <w:rFonts w:ascii="Cambria Math" w:hAnsi="Cambria Math" w:cs="Times New Roman"/>
                  </w:rPr>
                  <m:t>m</m:t>
                </m:r>
              </m:sub>
              <m:sup/>
              <m:e>
                <m:nary>
                  <m:naryPr>
                    <m:chr m:val="∑"/>
                    <m:limLoc m:val="subSup"/>
                    <m:supHide m:val="1"/>
                    <m:ctrlPr>
                      <w:rPr>
                        <w:rFonts w:ascii="Cambria Math" w:hAnsi="Cambria Math" w:cs="Times New Roman"/>
                        <w:i/>
                      </w:rPr>
                    </m:ctrlPr>
                  </m:naryPr>
                  <m:sub>
                    <m:r>
                      <w:rPr>
                        <w:rFonts w:ascii="Cambria Math" w:hAnsi="Cambria Math" w:cs="Times New Roman"/>
                      </w:rPr>
                      <m:t>r</m:t>
                    </m:r>
                  </m:sub>
                  <m:sup/>
                  <m:e>
                    <m:nary>
                      <m:naryPr>
                        <m:chr m:val="∑"/>
                        <m:limLoc m:val="subSup"/>
                        <m:supHide m:val="1"/>
                        <m:ctrlPr>
                          <w:rPr>
                            <w:rFonts w:ascii="Cambria Math" w:hAnsi="Cambria Math" w:cs="Times New Roman"/>
                            <w:i/>
                          </w:rPr>
                        </m:ctrlPr>
                      </m:naryPr>
                      <m:sub>
                        <m:r>
                          <w:rPr>
                            <w:rFonts w:ascii="Cambria Math" w:hAnsi="Cambria Math" w:cs="Times New Roman"/>
                          </w:rPr>
                          <m:t>f</m:t>
                        </m:r>
                      </m:sub>
                      <m:sup/>
                      <m:e>
                        <m:f>
                          <m:fPr>
                            <m:ctrlPr>
                              <w:rPr>
                                <w:rFonts w:ascii="Cambria Math" w:hAnsi="Cambria Math" w:cs="Times New Roman"/>
                                <w:i/>
                              </w:rPr>
                            </m:ctrlPr>
                          </m:fPr>
                          <m:num>
                            <m: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index</m:t>
                                    </m:r>
                                  </m:sub>
                                </m:sSub>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I</m:t>
                                                </m:r>
                                              </m:e>
                                            </m:acc>
                                          </m:e>
                                          <m:sub>
                                            <m:r>
                                              <w:rPr>
                                                <w:rFonts w:ascii="Cambria Math" w:hAnsi="Cambria Math" w:cs="Times New Roman"/>
                                              </w:rPr>
                                              <m:t>y,m,r,f</m:t>
                                            </m:r>
                                          </m:sub>
                                        </m:sSub>
                                      </m:e>
                                    </m:d>
                                    <m: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y,m,r,f</m:t>
                                            </m:r>
                                          </m:sub>
                                        </m:sSub>
                                      </m:e>
                                    </m:d>
                                  </m:e>
                                </m:d>
                              </m:e>
                              <m:sup>
                                <m:r>
                                  <w:rPr>
                                    <w:rFonts w:ascii="Cambria Math" w:hAnsi="Cambria Math" w:cs="Times New Roman"/>
                                  </w:rPr>
                                  <m:t>2</m:t>
                                </m:r>
                              </m:sup>
                            </m:sSup>
                          </m:num>
                          <m:den>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index</m:t>
                                </m:r>
                              </m:sub>
                              <m:sup>
                                <m:r>
                                  <w:rPr>
                                    <w:rFonts w:ascii="Cambria Math" w:hAnsi="Cambria Math" w:cs="Times New Roman"/>
                                  </w:rPr>
                                  <m:t>2</m:t>
                                </m:r>
                              </m:sup>
                            </m:sSubSup>
                          </m:den>
                        </m:f>
                      </m:e>
                    </m:nary>
                  </m:e>
                </m:nary>
              </m:e>
            </m:nary>
          </m:e>
        </m:nary>
      </m:oMath>
    </w:p>
    <w:p w14:paraId="5AE4CF2B" w14:textId="77777777" w:rsidR="00986B74" w:rsidRPr="00A87F15" w:rsidRDefault="00986B74" w:rsidP="00986B74">
      <w:pPr>
        <w:rPr>
          <w:rFonts w:cs="Times New Roman"/>
        </w:rPr>
      </w:pPr>
    </w:p>
    <w:p w14:paraId="16EC8282" w14:textId="4E46D85A" w:rsidR="004F2E5E" w:rsidRPr="0083529C" w:rsidRDefault="00AD6D28" w:rsidP="00986B74">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sidR="002E793C">
        <w:rPr>
          <w:rFonts w:cs="Times New Roman"/>
          <w:noProof/>
        </w:rPr>
        <w:t>25</w:t>
      </w:r>
      <w:r w:rsidRPr="0083529C">
        <w:rPr>
          <w:rFonts w:cs="Times New Roman"/>
          <w:noProof/>
        </w:rPr>
        <w:fldChar w:fldCharType="end"/>
      </w:r>
      <w:r w:rsidR="00986B74" w:rsidRPr="0083529C">
        <w:rPr>
          <w:rFonts w:cs="Times New Roman"/>
        </w:rPr>
        <w:t>)</w:t>
      </w:r>
      <w:r w:rsidR="00986B74" w:rsidRPr="0083529C">
        <w:rPr>
          <w:rFonts w:cs="Times New Roman"/>
        </w:rPr>
        <w:tab/>
      </w:r>
      <m:oMath>
        <m:sSub>
          <m:sSubPr>
            <m:ctrlPr>
              <w:rPr>
                <w:rFonts w:ascii="Cambria Math" w:hAnsi="Cambria Math" w:cs="Times New Roman"/>
              </w:rPr>
            </m:ctrlPr>
          </m:sSubPr>
          <m:e>
            <m:r>
              <w:rPr>
                <w:rFonts w:ascii="Cambria Math" w:hAnsi="Cambria Math" w:cs="Times New Roman"/>
              </w:rPr>
              <m:t>OBJ</m:t>
            </m:r>
          </m:e>
          <m:sub>
            <m:r>
              <w:rPr>
                <w:rFonts w:ascii="Cambria Math" w:hAnsi="Cambria Math" w:cs="Times New Roman"/>
              </w:rPr>
              <m:t>SSB</m:t>
            </m:r>
          </m:sub>
        </m:sSub>
        <m:r>
          <m:rPr>
            <m:sty m:val="p"/>
          </m:rPr>
          <w:rPr>
            <w:rFonts w:ascii="Cambria Math" w:hAnsi="Cambria Math" w:cs="Times New Roman"/>
          </w:rPr>
          <m:t>=</m:t>
        </m:r>
        <m:nary>
          <m:naryPr>
            <m:chr m:val="∑"/>
            <m:limLoc m:val="subSup"/>
            <m:supHide m:val="1"/>
            <m:ctrlPr>
              <w:rPr>
                <w:rFonts w:ascii="Cambria Math" w:hAnsi="Cambria Math" w:cs="Times New Roman"/>
              </w:rPr>
            </m:ctrlPr>
          </m:naryPr>
          <m:sub>
            <m:r>
              <w:rPr>
                <w:rFonts w:ascii="Cambria Math" w:hAnsi="Cambria Math" w:cs="Times New Roman"/>
              </w:rPr>
              <m:t>s</m:t>
            </m:r>
          </m:sub>
          <m:sup/>
          <m:e>
            <m:nary>
              <m:naryPr>
                <m:chr m:val="∑"/>
                <m:limLoc m:val="subSup"/>
                <m:supHide m:val="1"/>
                <m:ctrlPr>
                  <w:rPr>
                    <w:rFonts w:ascii="Cambria Math" w:hAnsi="Cambria Math" w:cs="Times New Roman"/>
                  </w:rPr>
                </m:ctrlPr>
              </m:naryPr>
              <m:sub>
                <m:r>
                  <w:rPr>
                    <w:rFonts w:ascii="Cambria Math" w:hAnsi="Cambria Math" w:cs="Times New Roman"/>
                  </w:rPr>
                  <m:t>y</m:t>
                </m:r>
              </m:sub>
              <m:sup/>
              <m:e>
                <m:f>
                  <m:fPr>
                    <m:ctrlPr>
                      <w:rPr>
                        <w:rFonts w:ascii="Cambria Math" w:hAnsi="Cambria Math" w:cs="Times New Roman"/>
                      </w:rPr>
                    </m:ctrlPr>
                  </m:fPr>
                  <m:num>
                    <m:r>
                      <w:rPr>
                        <w:rFonts w:ascii="Cambria Math" w:hAnsi="Cambria Math" w:cs="Times New Roman"/>
                      </w:rPr>
                      <m:t>log</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SSB</m:t>
                            </m:r>
                          </m:sub>
                        </m:sSub>
                      </m:e>
                    </m:d>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log</m:t>
                            </m:r>
                            <m:d>
                              <m:dPr>
                                <m:ctrlPr>
                                  <w:rPr>
                                    <w:rFonts w:ascii="Cambria Math" w:hAnsi="Cambria Math" w:cs="Times New Roman"/>
                                    <w:bCs/>
                                    <w:i/>
                                    <w:szCs w:val="18"/>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Issb</m:t>
                                        </m:r>
                                      </m:e>
                                    </m:acc>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sub>
                                </m:sSub>
                              </m:e>
                            </m:d>
                            <m:r>
                              <m:rPr>
                                <m:sty m:val="p"/>
                              </m:rPr>
                              <w:rPr>
                                <w:rFonts w:ascii="Cambria Math" w:hAnsi="Cambria Math" w:cs="Times New Roman"/>
                              </w:rPr>
                              <m:t>-</m:t>
                            </m:r>
                            <m:r>
                              <w:rPr>
                                <w:rFonts w:ascii="Cambria Math" w:hAnsi="Cambria Math" w:cs="Times New Roman"/>
                              </w:rPr>
                              <m:t>log</m:t>
                            </m:r>
                            <m:d>
                              <m:dPr>
                                <m:ctrlPr>
                                  <w:rPr>
                                    <w:rFonts w:ascii="Cambria Math" w:hAnsi="Cambria Math" w:cs="Times New Roman"/>
                                    <w:bCs/>
                                    <w:i/>
                                    <w:szCs w:val="18"/>
                                  </w:rPr>
                                </m:ctrlPr>
                              </m:dPr>
                              <m:e>
                                <m:sSub>
                                  <m:sSubPr>
                                    <m:ctrlPr>
                                      <w:rPr>
                                        <w:rFonts w:ascii="Cambria Math" w:hAnsi="Cambria Math" w:cs="Times New Roman"/>
                                      </w:rPr>
                                    </m:ctrlPr>
                                  </m:sSubPr>
                                  <m:e>
                                    <m:r>
                                      <w:rPr>
                                        <w:rFonts w:ascii="Cambria Math" w:hAnsi="Cambria Math" w:cs="Times New Roman"/>
                                      </w:rPr>
                                      <m:t>Issb</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sub>
                                </m:sSub>
                              </m:e>
                            </m:d>
                          </m:e>
                        </m:d>
                      </m:e>
                      <m:sup>
                        <m:r>
                          <m:rPr>
                            <m:sty m:val="p"/>
                          </m:rPr>
                          <w:rPr>
                            <w:rFonts w:ascii="Cambria Math" w:hAnsi="Cambria Math" w:cs="Times New Roman"/>
                          </w:rPr>
                          <m:t>2</m:t>
                        </m:r>
                      </m:sup>
                    </m:sSup>
                  </m:num>
                  <m:den>
                    <m:r>
                      <m:rPr>
                        <m:sty m:val="p"/>
                      </m:rPr>
                      <w:rPr>
                        <w:rFonts w:ascii="Cambria Math" w:hAnsi="Cambria Math" w:cs="Times New Roman"/>
                      </w:rPr>
                      <m:t>2∙</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SSB</m:t>
                        </m:r>
                      </m:sub>
                      <m:sup>
                        <m:r>
                          <m:rPr>
                            <m:sty m:val="p"/>
                          </m:rPr>
                          <w:rPr>
                            <w:rFonts w:ascii="Cambria Math" w:hAnsi="Cambria Math" w:cs="Times New Roman"/>
                          </w:rPr>
                          <m:t>2</m:t>
                        </m:r>
                      </m:sup>
                    </m:sSubSup>
                  </m:den>
                </m:f>
              </m:e>
            </m:nary>
          </m:e>
        </m:nary>
      </m:oMath>
    </w:p>
    <w:p w14:paraId="0A577F8F" w14:textId="77777777" w:rsidR="00986B74" w:rsidRPr="0083529C" w:rsidRDefault="00986B74" w:rsidP="00986B74">
      <w:pPr>
        <w:rPr>
          <w:rFonts w:cs="Times New Roman"/>
        </w:rPr>
      </w:pPr>
    </w:p>
    <w:p w14:paraId="59C54B9E" w14:textId="12197946" w:rsidR="004F2E5E" w:rsidRPr="00D03AE8" w:rsidRDefault="00510971" w:rsidP="0054232D">
      <w:pPr>
        <w:rPr>
          <w:rFonts w:cs="Times New Roman"/>
        </w:rPr>
      </w:pPr>
      <w:r w:rsidRPr="0083529C">
        <w:rPr>
          <w:rFonts w:cs="Times New Roman"/>
        </w:rPr>
        <w:t xml:space="preserve">The length composition data are assumed to be distributed multinomially. In traditional stock assessment settings catch composition data </w:t>
      </w:r>
      <w:r w:rsidR="0035416E" w:rsidRPr="0083529C">
        <w:rPr>
          <w:rFonts w:cs="Times New Roman"/>
        </w:rPr>
        <w:t xml:space="preserve">may </w:t>
      </w:r>
      <w:r w:rsidRPr="0083529C">
        <w:rPr>
          <w:rFonts w:cs="Times New Roman"/>
        </w:rPr>
        <w:t>often dominate the likelihood function due to the large number of observations</w:t>
      </w:r>
      <w:r w:rsidR="0035416E" w:rsidRPr="0083529C">
        <w:rPr>
          <w:rFonts w:cs="Times New Roman"/>
        </w:rPr>
        <w:t xml:space="preserve">. This is exacerbated by </w:t>
      </w:r>
      <w:r w:rsidRPr="0083529C">
        <w:rPr>
          <w:rFonts w:cs="Times New Roman"/>
        </w:rPr>
        <w:t>a failure to account for non-independence in size co</w:t>
      </w:r>
      <w:r w:rsidRPr="00D03AE8">
        <w:rPr>
          <w:rFonts w:cs="Times New Roman"/>
        </w:rPr>
        <w:t>mposition samples</w:t>
      </w:r>
      <w:r w:rsidRPr="0083529C">
        <w:rPr>
          <w:rFonts w:cs="Times New Roman"/>
        </w:rPr>
        <w:t>. There are two possible solutions: (1) manually specify the effective sample size (ESS) of length-composition samples or (2) use a multinomial likelihood function that includes the conditional maximum likelihood estimate of the ESS</w:t>
      </w:r>
      <w:r w:rsidR="0035416E" w:rsidRPr="0083529C">
        <w:rPr>
          <w:rFonts w:cs="Times New Roman"/>
        </w:rPr>
        <w:t xml:space="preserve"> </w:t>
      </w:r>
      <w:r w:rsidR="003B5E68">
        <w:rPr>
          <w:rFonts w:cs="Times New Roman"/>
        </w:rPr>
        <w:t xml:space="preserve">(perhaps even a </w:t>
      </w:r>
      <w:r w:rsidR="0035416E" w:rsidRPr="0083529C">
        <w:rPr>
          <w:rFonts w:cs="Times New Roman"/>
        </w:rPr>
        <w:t>freely estimated ESS</w:t>
      </w:r>
      <w:r w:rsidR="003B5E68">
        <w:rPr>
          <w:rFonts w:cs="Times New Roman"/>
        </w:rPr>
        <w:t>, S. Martell personal communication)</w:t>
      </w:r>
      <w:r w:rsidRPr="0083529C">
        <w:rPr>
          <w:rFonts w:cs="Times New Roman"/>
        </w:rPr>
        <w:t>.</w:t>
      </w:r>
      <w:r w:rsidR="0035416E" w:rsidRPr="0083529C">
        <w:rPr>
          <w:rFonts w:cs="Times New Roman"/>
        </w:rPr>
        <w:t xml:space="preserve"> In this version of the code</w:t>
      </w:r>
      <w:r w:rsidR="003B5E68">
        <w:rPr>
          <w:rFonts w:cs="Times New Roman"/>
        </w:rPr>
        <w:t>,</w:t>
      </w:r>
      <w:r w:rsidR="0035416E" w:rsidRPr="0083529C">
        <w:rPr>
          <w:rFonts w:cs="Times New Roman"/>
        </w:rPr>
        <w:t xml:space="preserve"> ESS is user</w:t>
      </w:r>
      <w:r w:rsidR="003B5E68">
        <w:rPr>
          <w:rFonts w:cs="Times New Roman"/>
        </w:rPr>
        <w:t>-</w:t>
      </w:r>
      <w:r w:rsidR="0035416E" w:rsidRPr="0083529C">
        <w:rPr>
          <w:rFonts w:cs="Times New Roman"/>
        </w:rPr>
        <w:t xml:space="preserve">specified. </w:t>
      </w:r>
    </w:p>
    <w:p w14:paraId="00F2CEDC" w14:textId="77777777" w:rsidR="00510971" w:rsidRPr="00321639" w:rsidRDefault="00510971" w:rsidP="0054232D">
      <w:pPr>
        <w:rPr>
          <w:rFonts w:cs="Times New Roman"/>
        </w:rPr>
      </w:pPr>
    </w:p>
    <w:p w14:paraId="7DF674F5" w14:textId="77777777" w:rsidR="00510971" w:rsidRPr="00321639" w:rsidRDefault="00912EB6" w:rsidP="0054232D">
      <w:pPr>
        <w:rPr>
          <w:rFonts w:cs="Times New Roman"/>
        </w:rPr>
      </w:pPr>
      <w:r w:rsidRPr="00321639">
        <w:rPr>
          <w:rFonts w:cs="Times New Roman"/>
        </w:rPr>
        <w:t>The log-likelihood component for length composition data is calculated:</w:t>
      </w:r>
    </w:p>
    <w:p w14:paraId="72F1CD31" w14:textId="77777777" w:rsidR="00912EB6" w:rsidRPr="00321639" w:rsidRDefault="00912EB6" w:rsidP="0054232D">
      <w:pPr>
        <w:rPr>
          <w:rFonts w:cs="Times New Roman"/>
        </w:rPr>
      </w:pPr>
    </w:p>
    <w:p w14:paraId="4159D5A6" w14:textId="77777777" w:rsidR="00912EB6" w:rsidRPr="0083529C" w:rsidRDefault="00AD6D28" w:rsidP="0054232D">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sidR="002E793C">
        <w:rPr>
          <w:rFonts w:cs="Times New Roman"/>
          <w:noProof/>
        </w:rPr>
        <w:t>26</w:t>
      </w:r>
      <w:r w:rsidRPr="0083529C">
        <w:rPr>
          <w:rFonts w:cs="Times New Roman"/>
          <w:noProof/>
        </w:rPr>
        <w:fldChar w:fldCharType="end"/>
      </w:r>
      <w:r w:rsidR="00986B74" w:rsidRPr="0083529C">
        <w:rPr>
          <w:rFonts w:cs="Times New Roman"/>
        </w:rPr>
        <w:t>)</w:t>
      </w:r>
      <w:r w:rsidR="00986B74" w:rsidRPr="0083529C">
        <w:rPr>
          <w:rFonts w:cs="Times New Roman"/>
        </w:rPr>
        <w:tab/>
      </w: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CAL</m:t>
            </m:r>
          </m:sub>
        </m:sSub>
        <m:r>
          <w:rPr>
            <w:rFonts w:ascii="Cambria Math" w:hAnsi="Cambria Math" w:cs="Times New Roman"/>
          </w:rPr>
          <m:t>= -</m:t>
        </m:r>
        <m:nary>
          <m:naryPr>
            <m:chr m:val="∑"/>
            <m:limLoc m:val="subSup"/>
            <m:supHide m:val="1"/>
            <m:ctrlPr>
              <w:rPr>
                <w:rFonts w:ascii="Cambria Math" w:hAnsi="Cambria Math" w:cs="Times New Roman"/>
                <w:i/>
              </w:rPr>
            </m:ctrlPr>
          </m:naryPr>
          <m:sub>
            <m:r>
              <w:rPr>
                <w:rFonts w:ascii="Cambria Math" w:hAnsi="Cambria Math" w:cs="Times New Roman"/>
              </w:rPr>
              <m:t>y</m:t>
            </m:r>
          </m:sub>
          <m:sup/>
          <m:e>
            <m:nary>
              <m:naryPr>
                <m:chr m:val="∑"/>
                <m:limLoc m:val="subSup"/>
                <m:supHide m:val="1"/>
                <m:ctrlPr>
                  <w:rPr>
                    <w:rFonts w:ascii="Cambria Math" w:hAnsi="Cambria Math" w:cs="Times New Roman"/>
                    <w:i/>
                  </w:rPr>
                </m:ctrlPr>
              </m:naryPr>
              <m:sub>
                <m:r>
                  <w:rPr>
                    <w:rFonts w:ascii="Cambria Math" w:hAnsi="Cambria Math" w:cs="Times New Roman"/>
                  </w:rPr>
                  <m:t>m</m:t>
                </m:r>
              </m:sub>
              <m:sup/>
              <m:e>
                <m:nary>
                  <m:naryPr>
                    <m:chr m:val="∑"/>
                    <m:limLoc m:val="subSup"/>
                    <m:supHide m:val="1"/>
                    <m:ctrlPr>
                      <w:rPr>
                        <w:rFonts w:ascii="Cambria Math" w:hAnsi="Cambria Math" w:cs="Times New Roman"/>
                        <w:i/>
                      </w:rPr>
                    </m:ctrlPr>
                  </m:naryPr>
                  <m:sub>
                    <m:r>
                      <w:rPr>
                        <w:rFonts w:ascii="Cambria Math" w:hAnsi="Cambria Math" w:cs="Times New Roman"/>
                      </w:rPr>
                      <m:t>l</m:t>
                    </m:r>
                  </m:sub>
                  <m:sup/>
                  <m:e>
                    <m:nary>
                      <m:naryPr>
                        <m:chr m:val="∑"/>
                        <m:limLoc m:val="subSup"/>
                        <m:supHide m:val="1"/>
                        <m:ctrlPr>
                          <w:rPr>
                            <w:rFonts w:ascii="Cambria Math" w:hAnsi="Cambria Math" w:cs="Times New Roman"/>
                            <w:i/>
                          </w:rPr>
                        </m:ctrlPr>
                      </m:naryPr>
                      <m:sub>
                        <m:r>
                          <w:rPr>
                            <w:rFonts w:ascii="Cambria Math" w:hAnsi="Cambria Math" w:cs="Times New Roman"/>
                          </w:rPr>
                          <m:t>r</m:t>
                        </m:r>
                      </m:sub>
                      <m:sup/>
                      <m:e>
                        <m:nary>
                          <m:naryPr>
                            <m:chr m:val="∑"/>
                            <m:limLoc m:val="subSup"/>
                            <m:supHide m:val="1"/>
                            <m:ctrlPr>
                              <w:rPr>
                                <w:rFonts w:ascii="Cambria Math" w:hAnsi="Cambria Math" w:cs="Times New Roman"/>
                                <w:i/>
                              </w:rPr>
                            </m:ctrlPr>
                          </m:naryPr>
                          <m:sub>
                            <m:r>
                              <w:rPr>
                                <w:rFonts w:ascii="Cambria Math" w:hAnsi="Cambria Math" w:cs="Times New Roman"/>
                              </w:rPr>
                              <m:t>f</m:t>
                            </m:r>
                          </m:sub>
                          <m:sup/>
                          <m:e>
                            <m:sSub>
                              <m:sSubPr>
                                <m:ctrlPr>
                                  <w:rPr>
                                    <w:rFonts w:ascii="Cambria Math" w:hAnsi="Cambria Math" w:cs="Times New Roman"/>
                                    <w:i/>
                                  </w:rPr>
                                </m:ctrlPr>
                              </m:sSubPr>
                              <m:e>
                                <m:r>
                                  <w:rPr>
                                    <w:rFonts w:ascii="Cambria Math" w:hAnsi="Cambria Math" w:cs="Times New Roman"/>
                                  </w:rPr>
                                  <m:t>CAL</m:t>
                                </m:r>
                              </m:e>
                              <m:sub>
                                <m:r>
                                  <w:rPr>
                                    <w:rFonts w:ascii="Cambria Math" w:hAnsi="Cambria Math" w:cs="Times New Roman"/>
                                  </w:rPr>
                                  <m:t>y,m,l,r,f</m:t>
                                </m:r>
                              </m:sub>
                            </m:sSub>
                            <m: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y,m,l,r,f</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ESS</m:t>
                                </m:r>
                              </m:e>
                              <m:sub>
                                <m:r>
                                  <w:rPr>
                                    <w:rFonts w:ascii="Cambria Math" w:hAnsi="Cambria Math" w:cs="Times New Roman"/>
                                  </w:rPr>
                                  <m:t>f</m:t>
                                </m:r>
                              </m:sub>
                            </m:sSub>
                          </m:e>
                        </m:nary>
                      </m:e>
                    </m:nary>
                  </m:e>
                </m:nary>
              </m:e>
            </m:nary>
          </m:e>
        </m:nary>
      </m:oMath>
    </w:p>
    <w:p w14:paraId="2E661D18" w14:textId="77777777" w:rsidR="00912EB6" w:rsidRPr="0083529C" w:rsidRDefault="00912EB6" w:rsidP="0054232D">
      <w:pPr>
        <w:rPr>
          <w:rFonts w:cs="Times New Roman"/>
        </w:rPr>
      </w:pPr>
    </w:p>
    <w:p w14:paraId="1E76E8C1" w14:textId="77777777" w:rsidR="00912EB6" w:rsidRPr="0083529C" w:rsidRDefault="00912EB6" w:rsidP="0054232D">
      <w:pPr>
        <w:rPr>
          <w:rFonts w:cs="Times New Roman"/>
        </w:rPr>
      </w:pPr>
      <w:r w:rsidRPr="0083529C">
        <w:rPr>
          <w:rFonts w:cs="Times New Roman"/>
        </w:rPr>
        <w:t xml:space="preserve">Where the model predicted fraction of catch numbers in each length class </w:t>
      </w:r>
      <w:r w:rsidRPr="0083529C">
        <w:rPr>
          <w:rFonts w:cs="Times New Roman"/>
          <w:i/>
        </w:rPr>
        <w:t>p</w:t>
      </w:r>
      <w:r w:rsidRPr="0083529C">
        <w:rPr>
          <w:rFonts w:cs="Times New Roman"/>
        </w:rPr>
        <w:t>, is calculated:</w:t>
      </w:r>
    </w:p>
    <w:p w14:paraId="52CBEF15" w14:textId="77777777" w:rsidR="00986B74" w:rsidRPr="00D03AE8" w:rsidRDefault="00986B74" w:rsidP="0054232D">
      <w:pPr>
        <w:rPr>
          <w:rFonts w:cs="Times New Roman"/>
        </w:rPr>
      </w:pPr>
    </w:p>
    <w:p w14:paraId="749FD098" w14:textId="77777777" w:rsidR="00912EB6" w:rsidRPr="0083529C" w:rsidRDefault="00AD6D28" w:rsidP="0054232D">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sidR="002E793C">
        <w:rPr>
          <w:rFonts w:cs="Times New Roman"/>
          <w:noProof/>
        </w:rPr>
        <w:t>27</w:t>
      </w:r>
      <w:r w:rsidRPr="0083529C">
        <w:rPr>
          <w:rFonts w:cs="Times New Roman"/>
          <w:noProof/>
        </w:rPr>
        <w:fldChar w:fldCharType="end"/>
      </w:r>
      <w:r w:rsidR="00986B74" w:rsidRPr="0083529C">
        <w:rPr>
          <w:rFonts w:cs="Times New Roman"/>
        </w:rPr>
        <w:t>)</w:t>
      </w:r>
      <w:r w:rsidR="00986B74" w:rsidRPr="0083529C">
        <w:rPr>
          <w:rFonts w:cs="Times New Roman"/>
        </w:rPr>
        <w:tab/>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y,m,l,r,f</m:t>
            </m:r>
          </m:sub>
        </m:sSub>
        <m:r>
          <w:rPr>
            <w:rFonts w:ascii="Cambria Math" w:hAnsi="Cambria Math" w:cs="Times New Roman"/>
          </w:rPr>
          <m:t>=</m:t>
        </m:r>
        <m:f>
          <m:fPr>
            <m:type m:val="lin"/>
            <m:ctrlPr>
              <w:rPr>
                <w:rFonts w:ascii="Cambria Math" w:hAnsi="Cambria Math" w:cs="Times New Roman"/>
                <w:i/>
              </w:rPr>
            </m:ctrlPr>
          </m:fPr>
          <m:num>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CAL</m:t>
                    </m:r>
                  </m:e>
                </m:acc>
              </m:e>
              <m:sub>
                <m:r>
                  <w:rPr>
                    <w:rFonts w:ascii="Cambria Math" w:hAnsi="Cambria Math" w:cs="Times New Roman"/>
                  </w:rPr>
                  <m:t>y,m,l,r,f</m:t>
                </m:r>
              </m:sub>
            </m:sSub>
          </m:num>
          <m:den>
            <m:nary>
              <m:naryPr>
                <m:chr m:val="∑"/>
                <m:limLoc m:val="subSup"/>
                <m:supHide m:val="1"/>
                <m:ctrlPr>
                  <w:rPr>
                    <w:rFonts w:ascii="Cambria Math" w:hAnsi="Cambria Math" w:cs="Times New Roman"/>
                    <w:i/>
                  </w:rPr>
                </m:ctrlPr>
              </m:naryPr>
              <m:sub>
                <m:r>
                  <w:rPr>
                    <w:rFonts w:ascii="Cambria Math" w:hAnsi="Cambria Math" w:cs="Times New Roman"/>
                  </w:rPr>
                  <m:t>l</m:t>
                </m:r>
              </m:sub>
              <m:sup/>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CAL</m:t>
                        </m:r>
                      </m:e>
                    </m:acc>
                  </m:e>
                  <m:sub>
                    <m:r>
                      <w:rPr>
                        <w:rFonts w:ascii="Cambria Math" w:hAnsi="Cambria Math" w:cs="Times New Roman"/>
                      </w:rPr>
                      <m:t>y,m,l,r,f</m:t>
                    </m:r>
                  </m:sub>
                </m:sSub>
              </m:e>
            </m:nary>
          </m:den>
        </m:f>
      </m:oMath>
    </w:p>
    <w:p w14:paraId="32123A80" w14:textId="77777777" w:rsidR="00912EB6" w:rsidRPr="0083529C" w:rsidRDefault="00912EB6" w:rsidP="0054232D">
      <w:pPr>
        <w:rPr>
          <w:rFonts w:cs="Times New Roman"/>
        </w:rPr>
      </w:pPr>
    </w:p>
    <w:p w14:paraId="005B0DE8" w14:textId="77777777" w:rsidR="007A7839" w:rsidRPr="00321639" w:rsidRDefault="007A7839" w:rsidP="0054232D">
      <w:pPr>
        <w:rPr>
          <w:rFonts w:cs="Times New Roman"/>
        </w:rPr>
      </w:pPr>
      <w:r w:rsidRPr="0083529C">
        <w:rPr>
          <w:rFonts w:cs="Times New Roman"/>
        </w:rPr>
        <w:t xml:space="preserve">Similarly the log-likelihood component for PSAT tagging data of known stock of origin (SOO), released in year </w:t>
      </w:r>
      <w:r w:rsidRPr="0083529C">
        <w:rPr>
          <w:rFonts w:cs="Times New Roman"/>
          <w:i/>
        </w:rPr>
        <w:t>y</w:t>
      </w:r>
      <w:r w:rsidRPr="0083529C">
        <w:rPr>
          <w:rFonts w:cs="Times New Roman"/>
        </w:rPr>
        <w:t xml:space="preserve">, </w:t>
      </w:r>
      <w:proofErr w:type="spellStart"/>
      <w:r w:rsidRPr="0083529C">
        <w:rPr>
          <w:rFonts w:cs="Times New Roman"/>
        </w:rPr>
        <w:t>subyear</w:t>
      </w:r>
      <w:proofErr w:type="spellEnd"/>
      <w:r w:rsidRPr="0083529C">
        <w:rPr>
          <w:rFonts w:cs="Times New Roman"/>
        </w:rPr>
        <w:t xml:space="preserve"> </w:t>
      </w:r>
      <w:r w:rsidRPr="0083529C">
        <w:rPr>
          <w:rFonts w:cs="Times New Roman"/>
          <w:i/>
        </w:rPr>
        <w:t>m</w:t>
      </w:r>
      <w:r w:rsidRPr="00D03AE8">
        <w:rPr>
          <w:rFonts w:cs="Times New Roman"/>
        </w:rPr>
        <w:t xml:space="preserve">, </w:t>
      </w:r>
      <w:r w:rsidR="00364DF5" w:rsidRPr="00D03AE8">
        <w:rPr>
          <w:rFonts w:cs="Times New Roman"/>
        </w:rPr>
        <w:t xml:space="preserve">area </w:t>
      </w:r>
      <w:r w:rsidR="00364DF5" w:rsidRPr="00D03AE8">
        <w:rPr>
          <w:rFonts w:cs="Times New Roman"/>
          <w:i/>
        </w:rPr>
        <w:t>r</w:t>
      </w:r>
      <w:r w:rsidR="00364DF5" w:rsidRPr="00D03AE8">
        <w:rPr>
          <w:rFonts w:cs="Times New Roman"/>
        </w:rPr>
        <w:t xml:space="preserve"> and recaptured in year </w:t>
      </w:r>
      <w:r w:rsidR="00364DF5" w:rsidRPr="00551E7F">
        <w:rPr>
          <w:rFonts w:cs="Times New Roman"/>
          <w:i/>
        </w:rPr>
        <w:t>y2,</w:t>
      </w:r>
      <w:r w:rsidR="00364DF5" w:rsidRPr="00551E7F">
        <w:rPr>
          <w:rFonts w:cs="Times New Roman"/>
        </w:rPr>
        <w:t xml:space="preserve"> </w:t>
      </w:r>
      <w:proofErr w:type="spellStart"/>
      <w:r w:rsidR="00364DF5" w:rsidRPr="00551E7F">
        <w:rPr>
          <w:rFonts w:cs="Times New Roman"/>
        </w:rPr>
        <w:t>subyear</w:t>
      </w:r>
      <w:proofErr w:type="spellEnd"/>
      <w:r w:rsidR="00364DF5" w:rsidRPr="00551E7F">
        <w:rPr>
          <w:rFonts w:cs="Times New Roman"/>
        </w:rPr>
        <w:t xml:space="preserve"> </w:t>
      </w:r>
      <w:r w:rsidR="00364DF5" w:rsidRPr="00321639">
        <w:rPr>
          <w:rFonts w:cs="Times New Roman"/>
          <w:i/>
        </w:rPr>
        <w:t>m2</w:t>
      </w:r>
      <w:r w:rsidR="00364DF5" w:rsidRPr="00321639">
        <w:rPr>
          <w:rFonts w:cs="Times New Roman"/>
        </w:rPr>
        <w:t xml:space="preserve">, and </w:t>
      </w:r>
      <w:r w:rsidRPr="00321639">
        <w:rPr>
          <w:rFonts w:cs="Times New Roman"/>
        </w:rPr>
        <w:t xml:space="preserve">area </w:t>
      </w:r>
      <w:r w:rsidRPr="00321639">
        <w:rPr>
          <w:rFonts w:cs="Times New Roman"/>
          <w:i/>
        </w:rPr>
        <w:t>k</w:t>
      </w:r>
      <w:r w:rsidRPr="00321639">
        <w:rPr>
          <w:rFonts w:cs="Times New Roman"/>
        </w:rPr>
        <w:t xml:space="preserve"> is calculated:</w:t>
      </w:r>
    </w:p>
    <w:p w14:paraId="403122BF" w14:textId="77777777" w:rsidR="00986B74" w:rsidRPr="00321639" w:rsidRDefault="00986B74" w:rsidP="0054232D">
      <w:pPr>
        <w:rPr>
          <w:rFonts w:cs="Times New Roman"/>
        </w:rPr>
      </w:pPr>
    </w:p>
    <w:p w14:paraId="380ECC56" w14:textId="77777777" w:rsidR="00364DF5" w:rsidRPr="0083529C" w:rsidRDefault="00AD6D28" w:rsidP="00364DF5">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sidR="002E793C">
        <w:rPr>
          <w:rFonts w:cs="Times New Roman"/>
          <w:noProof/>
        </w:rPr>
        <w:t>28</w:t>
      </w:r>
      <w:r w:rsidRPr="0083529C">
        <w:rPr>
          <w:rFonts w:cs="Times New Roman"/>
          <w:noProof/>
        </w:rPr>
        <w:fldChar w:fldCharType="end"/>
      </w:r>
      <w:r w:rsidR="00986B74" w:rsidRPr="0083529C">
        <w:rPr>
          <w:rFonts w:cs="Times New Roman"/>
        </w:rPr>
        <w:t>)</w:t>
      </w:r>
      <w:r w:rsidR="00986B74" w:rsidRPr="0083529C">
        <w:rPr>
          <w:rFonts w:cs="Times New Roman"/>
        </w:rPr>
        <w:tab/>
      </w: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PSAT</m:t>
            </m:r>
          </m:sub>
        </m:sSub>
        <m:r>
          <w:rPr>
            <w:rFonts w:ascii="Cambria Math" w:hAnsi="Cambria Math" w:cs="Times New Roman"/>
          </w:rPr>
          <m:t>= -</m:t>
        </m:r>
        <m:nary>
          <m:naryPr>
            <m:chr m:val="∑"/>
            <m:limLoc m:val="subSup"/>
            <m:supHide m:val="1"/>
            <m:ctrlPr>
              <w:rPr>
                <w:rFonts w:ascii="Cambria Math" w:hAnsi="Cambria Math" w:cs="Times New Roman"/>
                <w:i/>
              </w:rPr>
            </m:ctrlPr>
          </m:naryPr>
          <m:sub>
            <m:r>
              <w:rPr>
                <w:rFonts w:ascii="Cambria Math" w:hAnsi="Cambria Math" w:cs="Times New Roman"/>
              </w:rPr>
              <m:t>s</m:t>
            </m:r>
          </m:sub>
          <m:sup/>
          <m:e>
            <m:nary>
              <m:naryPr>
                <m:chr m:val="∑"/>
                <m:limLoc m:val="subSup"/>
                <m:supHide m:val="1"/>
                <m:ctrlPr>
                  <w:rPr>
                    <w:rFonts w:ascii="Cambria Math" w:hAnsi="Cambria Math" w:cs="Times New Roman"/>
                    <w:i/>
                  </w:rPr>
                </m:ctrlPr>
              </m:naryPr>
              <m:sub>
                <m:r>
                  <w:rPr>
                    <w:rFonts w:ascii="Cambria Math" w:hAnsi="Cambria Math" w:cs="Times New Roman"/>
                  </w:rPr>
                  <m:t>y</m:t>
                </m:r>
              </m:sub>
              <m:sup/>
              <m:e>
                <m:nary>
                  <m:naryPr>
                    <m:chr m:val="∑"/>
                    <m:limLoc m:val="subSup"/>
                    <m:supHide m:val="1"/>
                    <m:ctrlPr>
                      <w:rPr>
                        <w:rFonts w:ascii="Cambria Math" w:hAnsi="Cambria Math" w:cs="Times New Roman"/>
                        <w:i/>
                      </w:rPr>
                    </m:ctrlPr>
                  </m:naryPr>
                  <m:sub>
                    <m:r>
                      <w:rPr>
                        <w:rFonts w:ascii="Cambria Math" w:hAnsi="Cambria Math" w:cs="Times New Roman"/>
                      </w:rPr>
                      <m:t>m</m:t>
                    </m:r>
                  </m:sub>
                  <m:sup/>
                  <m:e>
                    <m:nary>
                      <m:naryPr>
                        <m:chr m:val="∑"/>
                        <m:limLoc m:val="subSup"/>
                        <m:supHide m:val="1"/>
                        <m:ctrlPr>
                          <w:rPr>
                            <w:rFonts w:ascii="Cambria Math" w:hAnsi="Cambria Math" w:cs="Times New Roman"/>
                            <w:i/>
                          </w:rPr>
                        </m:ctrlPr>
                      </m:naryPr>
                      <m:sub>
                        <m:r>
                          <w:rPr>
                            <w:rFonts w:ascii="Cambria Math" w:hAnsi="Cambria Math" w:cs="Times New Roman"/>
                          </w:rPr>
                          <m:t>y2</m:t>
                        </m:r>
                      </m:sub>
                      <m:sup/>
                      <m:e>
                        <m:nary>
                          <m:naryPr>
                            <m:chr m:val="∑"/>
                            <m:limLoc m:val="subSup"/>
                            <m:supHide m:val="1"/>
                            <m:ctrlPr>
                              <w:rPr>
                                <w:rFonts w:ascii="Cambria Math" w:hAnsi="Cambria Math" w:cs="Times New Roman"/>
                                <w:i/>
                              </w:rPr>
                            </m:ctrlPr>
                          </m:naryPr>
                          <m:sub>
                            <m:r>
                              <w:rPr>
                                <w:rFonts w:ascii="Cambria Math" w:hAnsi="Cambria Math" w:cs="Times New Roman"/>
                              </w:rPr>
                              <m:t>m2</m:t>
                            </m:r>
                          </m:sub>
                          <m:sup/>
                          <m:e>
                            <m:nary>
                              <m:naryPr>
                                <m:chr m:val="∑"/>
                                <m:limLoc m:val="subSup"/>
                                <m:supHide m:val="1"/>
                                <m:ctrlPr>
                                  <w:rPr>
                                    <w:rFonts w:ascii="Cambria Math" w:hAnsi="Cambria Math" w:cs="Times New Roman"/>
                                    <w:i/>
                                  </w:rPr>
                                </m:ctrlPr>
                              </m:naryPr>
                              <m:sub>
                                <m:r>
                                  <w:rPr>
                                    <w:rFonts w:ascii="Cambria Math" w:hAnsi="Cambria Math" w:cs="Times New Roman"/>
                                  </w:rPr>
                                  <m:t>r</m:t>
                                </m:r>
                              </m:sub>
                              <m:sup/>
                              <m:e>
                                <m:nary>
                                  <m:naryPr>
                                    <m:chr m:val="∑"/>
                                    <m:limLoc m:val="subSup"/>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PSAT</m:t>
                                        </m:r>
                                      </m:e>
                                      <m:sub>
                                        <m:r>
                                          <w:rPr>
                                            <w:rFonts w:ascii="Cambria Math" w:hAnsi="Cambria Math" w:cs="Times New Roman"/>
                                          </w:rPr>
                                          <m:t>s,y,m,y2,m2,k</m:t>
                                        </m:r>
                                      </m:sub>
                                    </m:sSub>
                                    <m: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s,y,m,y2,m2,r,k</m:t>
                                            </m:r>
                                          </m:sub>
                                        </m:sSub>
                                      </m:e>
                                    </m:d>
                                  </m:e>
                                </m:nary>
                              </m:e>
                            </m:nary>
                          </m:e>
                        </m:nary>
                      </m:e>
                    </m:nary>
                  </m:e>
                </m:nary>
              </m:e>
            </m:nary>
          </m:e>
        </m:nary>
      </m:oMath>
    </w:p>
    <w:p w14:paraId="2AC1C407" w14:textId="77777777" w:rsidR="00364DF5" w:rsidRPr="0083529C" w:rsidRDefault="00364DF5" w:rsidP="0054232D">
      <w:pPr>
        <w:rPr>
          <w:rFonts w:cs="Times New Roman"/>
        </w:rPr>
      </w:pPr>
    </w:p>
    <w:p w14:paraId="668A10A4" w14:textId="77777777" w:rsidR="00912EB6" w:rsidRPr="00321639" w:rsidRDefault="0035416E" w:rsidP="0054232D">
      <w:pPr>
        <w:rPr>
          <w:rFonts w:cs="Times New Roman"/>
        </w:rPr>
      </w:pPr>
      <w:proofErr w:type="gramStart"/>
      <w:r w:rsidRPr="0083529C">
        <w:rPr>
          <w:rFonts w:cs="Times New Roman"/>
        </w:rPr>
        <w:t>w</w:t>
      </w:r>
      <w:r w:rsidR="00364DF5" w:rsidRPr="0083529C">
        <w:rPr>
          <w:rFonts w:cs="Times New Roman"/>
        </w:rPr>
        <w:t>here</w:t>
      </w:r>
      <w:proofErr w:type="gramEnd"/>
      <w:r w:rsidR="00364DF5" w:rsidRPr="0083529C">
        <w:rPr>
          <w:rFonts w:cs="Times New Roman"/>
        </w:rPr>
        <w:t xml:space="preserve"> recapture probabilities </w:t>
      </w:r>
      <w:r w:rsidR="00364DF5" w:rsidRPr="0083529C">
        <w:rPr>
          <w:rFonts w:cs="Times New Roman"/>
          <w:i/>
        </w:rPr>
        <w:t>θ</w:t>
      </w:r>
      <w:r w:rsidR="00162545" w:rsidRPr="0083529C">
        <w:rPr>
          <w:rFonts w:cs="Times New Roman"/>
          <w:i/>
        </w:rPr>
        <w:t>,</w:t>
      </w:r>
      <w:r w:rsidR="007A7839" w:rsidRPr="0083529C">
        <w:rPr>
          <w:rFonts w:cs="Times New Roman"/>
        </w:rPr>
        <w:t xml:space="preserve"> </w:t>
      </w:r>
      <w:r w:rsidR="00364DF5" w:rsidRPr="00D03AE8">
        <w:rPr>
          <w:rFonts w:cs="Times New Roman"/>
        </w:rPr>
        <w:t>are calcu</w:t>
      </w:r>
      <w:r w:rsidR="00D06DBA" w:rsidRPr="00D03AE8">
        <w:rPr>
          <w:rFonts w:cs="Times New Roman"/>
        </w:rPr>
        <w:t xml:space="preserve">lated by repeatedly multiplying a distribution vector </w:t>
      </w:r>
      <w:r w:rsidR="00D06DBA" w:rsidRPr="00D03AE8">
        <w:rPr>
          <w:rFonts w:cs="Times New Roman"/>
          <w:i/>
        </w:rPr>
        <w:t>d</w:t>
      </w:r>
      <w:r w:rsidR="00162545" w:rsidRPr="00D03AE8">
        <w:rPr>
          <w:rFonts w:cs="Times New Roman"/>
        </w:rPr>
        <w:t>,</w:t>
      </w:r>
      <w:r w:rsidR="00D06DBA" w:rsidRPr="00551E7F">
        <w:rPr>
          <w:rFonts w:cs="Times New Roman"/>
        </w:rPr>
        <w:t xml:space="preserve"> by the movement probability matrix </w:t>
      </w:r>
      <w:r w:rsidR="00D06DBA" w:rsidRPr="00551E7F">
        <w:rPr>
          <w:rFonts w:cs="Times New Roman"/>
          <w:i/>
        </w:rPr>
        <w:t>mov</w:t>
      </w:r>
      <w:r w:rsidR="00D06DBA" w:rsidRPr="00321639">
        <w:rPr>
          <w:rFonts w:cs="Times New Roman"/>
        </w:rPr>
        <w:t xml:space="preserve">. For example for a tag released on </w:t>
      </w:r>
      <w:r w:rsidR="00162545" w:rsidRPr="00321639">
        <w:rPr>
          <w:rFonts w:cs="Times New Roman"/>
        </w:rPr>
        <w:t xml:space="preserve">a </w:t>
      </w:r>
      <w:r w:rsidR="00D06DBA" w:rsidRPr="00321639">
        <w:rPr>
          <w:rFonts w:cs="Times New Roman"/>
        </w:rPr>
        <w:t xml:space="preserve">fish of stock 1 in year 2, </w:t>
      </w:r>
      <w:proofErr w:type="spellStart"/>
      <w:r w:rsidR="00D06DBA" w:rsidRPr="00321639">
        <w:rPr>
          <w:rFonts w:cs="Times New Roman"/>
        </w:rPr>
        <w:t>subyear</w:t>
      </w:r>
      <w:proofErr w:type="spellEnd"/>
      <w:r w:rsidR="00D06DBA" w:rsidRPr="00321639">
        <w:rPr>
          <w:rFonts w:cs="Times New Roman"/>
        </w:rPr>
        <w:t xml:space="preserve"> 3, and area 4</w:t>
      </w:r>
      <w:r w:rsidR="00162545" w:rsidRPr="00321639">
        <w:rPr>
          <w:rFonts w:cs="Times New Roman"/>
        </w:rPr>
        <w:t>,</w:t>
      </w:r>
      <w:r w:rsidR="00D06DBA" w:rsidRPr="00321639">
        <w:rPr>
          <w:rFonts w:cs="Times New Roman"/>
        </w:rPr>
        <w:t xml:space="preserve"> the probability of detecting the tag in year 3, </w:t>
      </w:r>
      <w:proofErr w:type="spellStart"/>
      <w:r w:rsidR="00D06DBA" w:rsidRPr="00321639">
        <w:rPr>
          <w:rFonts w:cs="Times New Roman"/>
        </w:rPr>
        <w:t>subyear</w:t>
      </w:r>
      <w:proofErr w:type="spellEnd"/>
      <w:r w:rsidR="00D06DBA" w:rsidRPr="00321639">
        <w:rPr>
          <w:rFonts w:cs="Times New Roman"/>
        </w:rPr>
        <w:t xml:space="preserve"> 2 for the various areas is calculated:</w:t>
      </w:r>
    </w:p>
    <w:p w14:paraId="59AD4416" w14:textId="77777777" w:rsidR="00986B74" w:rsidRPr="008041F2" w:rsidRDefault="00986B74" w:rsidP="0054232D">
      <w:pPr>
        <w:rPr>
          <w:rFonts w:cs="Times New Roman"/>
        </w:rPr>
      </w:pPr>
    </w:p>
    <w:p w14:paraId="6719D808" w14:textId="77777777" w:rsidR="00D06DBA" w:rsidRPr="0083529C" w:rsidRDefault="00AD6D28" w:rsidP="0054232D">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sidR="002E793C">
        <w:rPr>
          <w:rFonts w:cs="Times New Roman"/>
          <w:noProof/>
        </w:rPr>
        <w:t>29</w:t>
      </w:r>
      <w:r w:rsidRPr="0083529C">
        <w:rPr>
          <w:rFonts w:cs="Times New Roman"/>
          <w:noProof/>
        </w:rPr>
        <w:fldChar w:fldCharType="end"/>
      </w:r>
      <w:r w:rsidR="00986B74" w:rsidRPr="0083529C">
        <w:rPr>
          <w:rFonts w:cs="Times New Roman"/>
        </w:rPr>
        <w:t>)</w:t>
      </w:r>
      <w:r w:rsidR="00986B74" w:rsidRPr="0083529C">
        <w:rPr>
          <w:rFonts w:cs="Times New Roman"/>
        </w:rPr>
        <w:tab/>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s=1,y=2,m=3,y2=3,m2=2,r=4,1:</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r</m:t>
                </m:r>
              </m:sub>
            </m:sSub>
          </m:sub>
        </m:sSub>
        <m:r>
          <w:rPr>
            <w:rFonts w:ascii="Cambria Math" w:hAnsi="Cambria Math" w:cs="Times New Roman"/>
          </w:rPr>
          <m:t>=</m:t>
        </m:r>
        <m:d>
          <m:dPr>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mov</m:t>
                    </m:r>
                  </m:e>
                  <m:sub>
                    <m:r>
                      <w:rPr>
                        <w:rFonts w:ascii="Cambria Math" w:hAnsi="Cambria Math" w:cs="Times New Roman"/>
                      </w:rPr>
                      <m:t>s,m=3</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mov</m:t>
                </m:r>
              </m:e>
              <m:sub>
                <m:r>
                  <w:rPr>
                    <w:rFonts w:ascii="Cambria Math" w:hAnsi="Cambria Math" w:cs="Times New Roman"/>
                  </w:rPr>
                  <m:t>s,m=4</m:t>
                </m:r>
              </m:sub>
            </m:sSub>
          </m:e>
        </m:d>
        <m:sSub>
          <m:sSubPr>
            <m:ctrlPr>
              <w:rPr>
                <w:rFonts w:ascii="Cambria Math" w:hAnsi="Cambria Math" w:cs="Times New Roman"/>
                <w:i/>
              </w:rPr>
            </m:ctrlPr>
          </m:sSubPr>
          <m:e>
            <m:r>
              <w:rPr>
                <w:rFonts w:ascii="Cambria Math" w:hAnsi="Cambria Math" w:cs="Times New Roman"/>
              </w:rPr>
              <m:t>mov</m:t>
            </m:r>
          </m:e>
          <m:sub>
            <m:r>
              <w:rPr>
                <w:rFonts w:ascii="Cambria Math" w:hAnsi="Cambria Math" w:cs="Times New Roman"/>
              </w:rPr>
              <m:t>s,m=1</m:t>
            </m:r>
          </m:sub>
        </m:sSub>
      </m:oMath>
    </w:p>
    <w:p w14:paraId="65819527" w14:textId="77777777" w:rsidR="00364DF5" w:rsidRPr="0083529C" w:rsidRDefault="00364DF5" w:rsidP="0054232D">
      <w:pPr>
        <w:rPr>
          <w:rFonts w:cs="Times New Roman"/>
        </w:rPr>
      </w:pPr>
    </w:p>
    <w:p w14:paraId="3743E8BD" w14:textId="77777777" w:rsidR="00D06DBA" w:rsidRPr="0083529C" w:rsidRDefault="00D06DBA" w:rsidP="0054232D">
      <w:pPr>
        <w:rPr>
          <w:rFonts w:cs="Times New Roman"/>
        </w:rPr>
      </w:pPr>
      <w:proofErr w:type="gramStart"/>
      <w:r w:rsidRPr="0083529C">
        <w:rPr>
          <w:rFonts w:cs="Times New Roman"/>
        </w:rPr>
        <w:lastRenderedPageBreak/>
        <w:t>where</w:t>
      </w:r>
      <w:proofErr w:type="gramEnd"/>
    </w:p>
    <w:p w14:paraId="43445FE5" w14:textId="77777777" w:rsidR="00986B74" w:rsidRPr="00D03AE8" w:rsidRDefault="00986B74" w:rsidP="0054232D">
      <w:pPr>
        <w:rPr>
          <w:rFonts w:cs="Times New Roman"/>
        </w:rPr>
      </w:pPr>
    </w:p>
    <w:p w14:paraId="311FA7BD" w14:textId="77777777" w:rsidR="00D06DBA" w:rsidRPr="0083529C" w:rsidRDefault="00AD6D28" w:rsidP="0054232D">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sidR="002E793C">
        <w:rPr>
          <w:rFonts w:cs="Times New Roman"/>
          <w:noProof/>
        </w:rPr>
        <w:t>30</w:t>
      </w:r>
      <w:r w:rsidRPr="0083529C">
        <w:rPr>
          <w:rFonts w:cs="Times New Roman"/>
          <w:noProof/>
        </w:rPr>
        <w:fldChar w:fldCharType="end"/>
      </w:r>
      <w:r w:rsidR="00986B74" w:rsidRPr="0083529C">
        <w:rPr>
          <w:rFonts w:cs="Times New Roman"/>
        </w:rPr>
        <w:t>)</w:t>
      </w:r>
      <w:r w:rsidR="00986B74" w:rsidRPr="0083529C">
        <w:rPr>
          <w:rFonts w:cs="Times New Roman"/>
        </w:rPr>
        <w:tab/>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k</m:t>
            </m:r>
          </m:sub>
        </m:sSub>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1</m:t>
                  </m:r>
                </m:e>
              </m:mr>
            </m:m>
            <m:r>
              <w:rPr>
                <w:rFonts w:ascii="Cambria Math" w:hAnsi="Cambria Math" w:cs="Times New Roman"/>
              </w:rPr>
              <m:t xml:space="preserve">  </m:t>
            </m:r>
            <m:m>
              <m:mPr>
                <m:mcs>
                  <m:mc>
                    <m:mcPr>
                      <m:count m:val="1"/>
                      <m:mcJc m:val="center"/>
                    </m:mcPr>
                  </m:mc>
                </m:mcs>
                <m:ctrlPr>
                  <w:rPr>
                    <w:rFonts w:ascii="Cambria Math" w:hAnsi="Cambria Math" w:cs="Times New Roman"/>
                    <w:i/>
                  </w:rPr>
                </m:ctrlPr>
              </m:mPr>
              <m:mr>
                <m:e>
                  <m:r>
                    <w:rPr>
                      <w:rFonts w:ascii="Cambria Math" w:hAnsi="Cambria Math" w:cs="Times New Roman"/>
                    </w:rPr>
                    <m:t>k≠r</m:t>
                  </m:r>
                </m:e>
              </m:mr>
              <m:mr>
                <m:e>
                  <m:r>
                    <w:rPr>
                      <w:rFonts w:ascii="Cambria Math" w:hAnsi="Cambria Math" w:cs="Times New Roman"/>
                    </w:rPr>
                    <m:t>k=r</m:t>
                  </m:r>
                </m:e>
              </m:mr>
            </m:m>
          </m:e>
        </m:d>
      </m:oMath>
    </w:p>
    <w:p w14:paraId="2672C571" w14:textId="77777777" w:rsidR="00986B74" w:rsidRPr="0083529C" w:rsidRDefault="00986B74" w:rsidP="0054232D">
      <w:pPr>
        <w:rPr>
          <w:rFonts w:cs="Times New Roman"/>
        </w:rPr>
      </w:pPr>
    </w:p>
    <w:p w14:paraId="1C0D5A58" w14:textId="77777777" w:rsidR="00162545" w:rsidRPr="00965915" w:rsidRDefault="00162545" w:rsidP="00B23B8F">
      <w:pPr>
        <w:rPr>
          <w:rFonts w:cs="Times New Roman"/>
        </w:rPr>
      </w:pPr>
      <w:r w:rsidRPr="0083529C">
        <w:rPr>
          <w:rFonts w:cs="Times New Roman"/>
        </w:rPr>
        <w:t>The log-likelihood component</w:t>
      </w:r>
      <w:r w:rsidR="00056C23" w:rsidRPr="0083529C">
        <w:rPr>
          <w:rFonts w:cs="Times New Roman"/>
        </w:rPr>
        <w:t xml:space="preserve"> for</w:t>
      </w:r>
      <w:r w:rsidRPr="0083529C">
        <w:rPr>
          <w:rFonts w:cs="Times New Roman"/>
        </w:rPr>
        <w:t xml:space="preserve"> PSAT tagging data of unknown stock of origin </w:t>
      </w:r>
      <w:proofErr w:type="spellStart"/>
      <w:r w:rsidR="00813AA2" w:rsidRPr="0083529C">
        <w:rPr>
          <w:rFonts w:cs="Times New Roman"/>
        </w:rPr>
        <w:t>PSATu</w:t>
      </w:r>
      <w:proofErr w:type="spellEnd"/>
      <w:r w:rsidR="00813AA2" w:rsidRPr="0083529C">
        <w:rPr>
          <w:rFonts w:cs="Times New Roman"/>
        </w:rPr>
        <w:t xml:space="preserve">, </w:t>
      </w:r>
      <w:r w:rsidRPr="0083529C">
        <w:rPr>
          <w:rFonts w:cs="Times New Roman"/>
        </w:rPr>
        <w:t xml:space="preserve">is currently weighted according to the </w:t>
      </w:r>
      <w:r w:rsidR="00210DEC" w:rsidRPr="00D03AE8">
        <w:rPr>
          <w:rFonts w:cs="Times New Roman"/>
        </w:rPr>
        <w:t xml:space="preserve">compound </w:t>
      </w:r>
      <w:r w:rsidRPr="00D03AE8">
        <w:rPr>
          <w:rFonts w:cs="Times New Roman"/>
        </w:rPr>
        <w:t xml:space="preserve">probability that a fish </w:t>
      </w:r>
      <w:r w:rsidR="00210DEC" w:rsidRPr="00D03AE8">
        <w:rPr>
          <w:rFonts w:cs="Times New Roman"/>
        </w:rPr>
        <w:t xml:space="preserve">is of a particular stock given the track history for that tag. For example for a tag </w:t>
      </w:r>
      <w:r w:rsidR="00210DEC" w:rsidRPr="00D03AE8">
        <w:rPr>
          <w:rFonts w:cs="Times New Roman"/>
          <w:i/>
        </w:rPr>
        <w:t>t</w:t>
      </w:r>
      <w:r w:rsidR="00210DEC" w:rsidRPr="00551E7F">
        <w:rPr>
          <w:rFonts w:cs="Times New Roman"/>
        </w:rPr>
        <w:t>, trac</w:t>
      </w:r>
      <w:r w:rsidR="00210DEC" w:rsidRPr="00321639">
        <w:rPr>
          <w:rFonts w:cs="Times New Roman"/>
        </w:rPr>
        <w:t xml:space="preserve">ked in series of </w:t>
      </w:r>
      <w:proofErr w:type="gramStart"/>
      <w:r w:rsidR="00210DEC" w:rsidRPr="00321639">
        <w:rPr>
          <w:rFonts w:cs="Times New Roman"/>
        </w:rPr>
        <w:t>years</w:t>
      </w:r>
      <w:proofErr w:type="gramEnd"/>
      <w:r w:rsidR="00210DEC" w:rsidRPr="00321639">
        <w:rPr>
          <w:rFonts w:cs="Times New Roman"/>
        </w:rPr>
        <w:t xml:space="preserve"> </w:t>
      </w:r>
      <w:proofErr w:type="spellStart"/>
      <w:r w:rsidR="00210DEC" w:rsidRPr="00321639">
        <w:rPr>
          <w:rFonts w:cs="Times New Roman"/>
          <w:i/>
        </w:rPr>
        <w:t>y</w:t>
      </w:r>
      <w:r w:rsidR="00210DEC" w:rsidRPr="00321639">
        <w:rPr>
          <w:rFonts w:cs="Times New Roman"/>
          <w:i/>
          <w:vertAlign w:val="subscript"/>
        </w:rPr>
        <w:t>i</w:t>
      </w:r>
      <w:proofErr w:type="spellEnd"/>
      <w:r w:rsidR="00210DEC" w:rsidRPr="00321639">
        <w:rPr>
          <w:rFonts w:cs="Times New Roman"/>
        </w:rPr>
        <w:t xml:space="preserve">, </w:t>
      </w:r>
      <w:proofErr w:type="spellStart"/>
      <w:r w:rsidR="00210DEC" w:rsidRPr="00321639">
        <w:rPr>
          <w:rFonts w:cs="Times New Roman"/>
        </w:rPr>
        <w:t>subyears</w:t>
      </w:r>
      <w:proofErr w:type="spellEnd"/>
      <w:r w:rsidR="00210DEC" w:rsidRPr="00321639">
        <w:rPr>
          <w:rFonts w:cs="Times New Roman"/>
        </w:rPr>
        <w:t xml:space="preserve"> </w:t>
      </w:r>
      <w:r w:rsidR="00210DEC" w:rsidRPr="00321639">
        <w:rPr>
          <w:rFonts w:cs="Times New Roman"/>
          <w:i/>
        </w:rPr>
        <w:t>m</w:t>
      </w:r>
      <w:r w:rsidR="00210DEC" w:rsidRPr="00321639">
        <w:rPr>
          <w:rFonts w:cs="Times New Roman"/>
          <w:i/>
          <w:vertAlign w:val="subscript"/>
        </w:rPr>
        <w:t>i</w:t>
      </w:r>
      <w:r w:rsidR="00210DEC" w:rsidRPr="00321639">
        <w:rPr>
          <w:rFonts w:cs="Times New Roman"/>
        </w:rPr>
        <w:t>,</w:t>
      </w:r>
      <w:r w:rsidR="00056C23" w:rsidRPr="008041F2">
        <w:rPr>
          <w:rFonts w:cs="Times New Roman"/>
        </w:rPr>
        <w:t xml:space="preserve"> and regions </w:t>
      </w:r>
      <w:proofErr w:type="spellStart"/>
      <w:r w:rsidR="00056C23" w:rsidRPr="008041F2">
        <w:rPr>
          <w:rFonts w:cs="Times New Roman"/>
          <w:i/>
        </w:rPr>
        <w:t>r</w:t>
      </w:r>
      <w:r w:rsidR="00056C23" w:rsidRPr="008041F2">
        <w:rPr>
          <w:rFonts w:cs="Times New Roman"/>
          <w:i/>
          <w:vertAlign w:val="subscript"/>
        </w:rPr>
        <w:t>i</w:t>
      </w:r>
      <w:proofErr w:type="spellEnd"/>
      <w:r w:rsidR="00056C23" w:rsidRPr="008041F2">
        <w:rPr>
          <w:rFonts w:cs="Times New Roman"/>
        </w:rPr>
        <w:t xml:space="preserve">, </w:t>
      </w:r>
      <w:r w:rsidR="00210DEC" w:rsidRPr="008041F2">
        <w:rPr>
          <w:rFonts w:cs="Times New Roman"/>
        </w:rPr>
        <w:t>the weight</w:t>
      </w:r>
      <w:r w:rsidR="00056C23" w:rsidRPr="008041F2">
        <w:rPr>
          <w:rFonts w:cs="Times New Roman"/>
        </w:rPr>
        <w:t xml:space="preserve"> </w:t>
      </w:r>
      <w:r w:rsidR="00056C23" w:rsidRPr="008041F2">
        <w:rPr>
          <w:rFonts w:cs="Times New Roman"/>
          <w:i/>
        </w:rPr>
        <w:t>w</w:t>
      </w:r>
      <w:r w:rsidR="0035416E" w:rsidRPr="008041F2">
        <w:rPr>
          <w:rFonts w:cs="Times New Roman"/>
          <w:i/>
        </w:rPr>
        <w:t>,</w:t>
      </w:r>
      <w:r w:rsidR="0035416E" w:rsidRPr="008041F2">
        <w:rPr>
          <w:rFonts w:cs="Times New Roman"/>
        </w:rPr>
        <w:t xml:space="preserve"> </w:t>
      </w:r>
      <w:r w:rsidR="00056C23" w:rsidRPr="00965915">
        <w:rPr>
          <w:rFonts w:cs="Times New Roman"/>
        </w:rPr>
        <w:t>of that tag for a specific stock</w:t>
      </w:r>
      <w:r w:rsidR="00210DEC" w:rsidRPr="00965915">
        <w:rPr>
          <w:rFonts w:cs="Times New Roman"/>
        </w:rPr>
        <w:t xml:space="preserve"> is calculated:</w:t>
      </w:r>
    </w:p>
    <w:p w14:paraId="474F90B9" w14:textId="77777777" w:rsidR="00986B74" w:rsidRPr="00965915" w:rsidRDefault="00986B74" w:rsidP="00210DEC">
      <w:pPr>
        <w:rPr>
          <w:rFonts w:cs="Times New Roman"/>
        </w:rPr>
      </w:pPr>
    </w:p>
    <w:p w14:paraId="526FF03C" w14:textId="134AE37C" w:rsidR="00210DEC" w:rsidRPr="0083529C" w:rsidRDefault="00AD6D28" w:rsidP="00210DEC">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sidR="002E793C">
        <w:rPr>
          <w:rFonts w:cs="Times New Roman"/>
          <w:noProof/>
        </w:rPr>
        <w:t>31</w:t>
      </w:r>
      <w:r w:rsidRPr="0083529C">
        <w:rPr>
          <w:rFonts w:cs="Times New Roman"/>
          <w:noProof/>
        </w:rPr>
        <w:fldChar w:fldCharType="end"/>
      </w:r>
      <w:r w:rsidR="00986B74" w:rsidRPr="0083529C">
        <w:rPr>
          <w:rFonts w:cs="Times New Roman"/>
        </w:rPr>
        <w:t>)</w:t>
      </w:r>
      <w:r w:rsidR="00986B74" w:rsidRPr="0083529C">
        <w:rPr>
          <w:rFonts w:cs="Times New Roman"/>
        </w:rPr>
        <w:tab/>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t,s</m:t>
            </m:r>
          </m:sub>
        </m:sSub>
        <m:r>
          <w:rPr>
            <w:rFonts w:ascii="Cambria Math" w:hAnsi="Cambria Math" w:cs="Times New Roman"/>
          </w:rPr>
          <m:t>=</m:t>
        </m:r>
        <m:f>
          <m:fPr>
            <m:ctrlPr>
              <w:rPr>
                <w:rFonts w:ascii="Cambria Math" w:hAnsi="Cambria Math" w:cs="Times New Roman"/>
                <w:i/>
              </w:rPr>
            </m:ctrlPr>
          </m:fPr>
          <m:num>
            <m:nary>
              <m:naryPr>
                <m:chr m:val="∏"/>
                <m:limLoc m:val="subSup"/>
                <m:supHide m:val="1"/>
                <m:ctrlPr>
                  <w:rPr>
                    <w:rFonts w:ascii="Cambria Math" w:hAnsi="Cambria Math" w:cs="Times New Roman"/>
                    <w:i/>
                  </w:rPr>
                </m:ctrlPr>
              </m:naryPr>
              <m:sub>
                <m:r>
                  <w:rPr>
                    <w:rFonts w:ascii="Cambria Math" w:hAnsi="Cambria Math" w:cs="Times New Roman"/>
                  </w:rPr>
                  <m:t>i</m:t>
                </m:r>
              </m:sub>
              <m:sup/>
              <m:e>
                <m:d>
                  <m:dPr>
                    <m:begChr m:val="["/>
                    <m:endChr m:val="]"/>
                    <m:ctrlPr>
                      <w:rPr>
                        <w:rFonts w:ascii="Cambria Math" w:hAnsi="Cambria Math" w:cs="Times New Roman"/>
                        <w:i/>
                      </w:rPr>
                    </m:ctrlPr>
                  </m:dPr>
                  <m:e>
                    <m:f>
                      <m:fPr>
                        <m:type m:val="lin"/>
                        <m:ctrlPr>
                          <w:rPr>
                            <w:rFonts w:ascii="Cambria Math" w:hAnsi="Cambria Math" w:cs="Times New Roman"/>
                            <w:b/>
                            <w:bCs/>
                            <w:i/>
                          </w:rPr>
                        </m:ctrlPr>
                      </m:fPr>
                      <m:num>
                        <m:d>
                          <m:dPr>
                            <m:ctrlPr>
                              <w:rPr>
                                <w:rFonts w:ascii="Cambria Math" w:hAnsi="Cambria Math" w:cs="Times New Roman"/>
                                <w:b/>
                                <w:bCs/>
                                <w:i/>
                              </w:rPr>
                            </m:ctrlPr>
                          </m:dPr>
                          <m:e>
                            <m:nary>
                              <m:naryPr>
                                <m:chr m:val="∑"/>
                                <m:limLoc m:val="subSup"/>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si,yi,mi,ai,ri</m:t>
                                    </m:r>
                                  </m:sub>
                                </m:sSub>
                              </m:e>
                            </m:nary>
                          </m:e>
                        </m:d>
                      </m:num>
                      <m:den>
                        <m:d>
                          <m:dPr>
                            <m:ctrlPr>
                              <w:rPr>
                                <w:rFonts w:ascii="Cambria Math" w:hAnsi="Cambria Math" w:cs="Times New Roman"/>
                                <w:b/>
                                <w:bCs/>
                                <w:i/>
                              </w:rPr>
                            </m:ctrlPr>
                          </m:dPr>
                          <m:e>
                            <m:nary>
                              <m:naryPr>
                                <m:chr m:val="∑"/>
                                <m:limLoc m:val="subSup"/>
                                <m:supHide m:val="1"/>
                                <m:ctrlPr>
                                  <w:rPr>
                                    <w:rFonts w:ascii="Cambria Math" w:hAnsi="Cambria Math" w:cs="Times New Roman"/>
                                    <w:b/>
                                    <w:bCs/>
                                    <w:i/>
                                  </w:rPr>
                                </m:ctrlPr>
                              </m:naryPr>
                              <m:sub>
                                <m:r>
                                  <m:rPr>
                                    <m:sty m:val="bi"/>
                                  </m:rPr>
                                  <w:rPr>
                                    <w:rFonts w:ascii="Cambria Math" w:hAnsi="Cambria Math" w:cs="Times New Roman"/>
                                  </w:rPr>
                                  <m:t>s</m:t>
                                </m:r>
                              </m:sub>
                              <m:sup/>
                              <m:e>
                                <m:nary>
                                  <m:naryPr>
                                    <m:chr m:val="∑"/>
                                    <m:limLoc m:val="subSup"/>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si,yi,mi,ai,ri</m:t>
                                        </m:r>
                                      </m:sub>
                                    </m:sSub>
                                  </m:e>
                                </m:nary>
                              </m:e>
                            </m:nary>
                          </m:e>
                        </m:d>
                      </m:den>
                    </m:f>
                  </m:e>
                </m:d>
              </m:e>
            </m:nary>
          </m:num>
          <m:den>
            <m:nary>
              <m:naryPr>
                <m:chr m:val="∏"/>
                <m:limLoc m:val="subSup"/>
                <m:supHide m:val="1"/>
                <m:ctrlPr>
                  <w:rPr>
                    <w:rFonts w:ascii="Cambria Math" w:hAnsi="Cambria Math" w:cs="Times New Roman"/>
                    <w:i/>
                  </w:rPr>
                </m:ctrlPr>
              </m:naryPr>
              <m:sub>
                <m:r>
                  <w:rPr>
                    <w:rFonts w:ascii="Cambria Math" w:hAnsi="Cambria Math" w:cs="Times New Roman"/>
                  </w:rPr>
                  <m:t>i</m:t>
                </m:r>
              </m:sub>
              <m:sup/>
              <m:e>
                <m:d>
                  <m:dPr>
                    <m:begChr m:val="["/>
                    <m:endChr m:val="]"/>
                    <m:ctrlPr>
                      <w:rPr>
                        <w:rFonts w:ascii="Cambria Math" w:hAnsi="Cambria Math" w:cs="Times New Roman"/>
                        <w:i/>
                      </w:rPr>
                    </m:ctrlPr>
                  </m:dPr>
                  <m:e>
                    <m:r>
                      <w:rPr>
                        <w:rFonts w:ascii="Cambria Math" w:hAnsi="Cambria Math" w:cs="Times New Roman"/>
                      </w:rPr>
                      <m:t>1-</m:t>
                    </m:r>
                    <m:f>
                      <m:fPr>
                        <m:type m:val="lin"/>
                        <m:ctrlPr>
                          <w:rPr>
                            <w:rFonts w:ascii="Cambria Math" w:hAnsi="Cambria Math" w:cs="Times New Roman"/>
                            <w:b/>
                            <w:bCs/>
                            <w:i/>
                          </w:rPr>
                        </m:ctrlPr>
                      </m:fPr>
                      <m:num>
                        <m:d>
                          <m:dPr>
                            <m:ctrlPr>
                              <w:rPr>
                                <w:rFonts w:ascii="Cambria Math" w:hAnsi="Cambria Math" w:cs="Times New Roman"/>
                                <w:b/>
                                <w:bCs/>
                                <w:i/>
                              </w:rPr>
                            </m:ctrlPr>
                          </m:dPr>
                          <m:e>
                            <m:nary>
                              <m:naryPr>
                                <m:chr m:val="∑"/>
                                <m:limLoc m:val="subSup"/>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si,yi,mi,ai,ri</m:t>
                                    </m:r>
                                  </m:sub>
                                </m:sSub>
                              </m:e>
                            </m:nary>
                          </m:e>
                        </m:d>
                      </m:num>
                      <m:den>
                        <m:d>
                          <m:dPr>
                            <m:ctrlPr>
                              <w:rPr>
                                <w:rFonts w:ascii="Cambria Math" w:hAnsi="Cambria Math" w:cs="Times New Roman"/>
                                <w:b/>
                                <w:bCs/>
                                <w:i/>
                              </w:rPr>
                            </m:ctrlPr>
                          </m:dPr>
                          <m:e>
                            <m:nary>
                              <m:naryPr>
                                <m:chr m:val="∑"/>
                                <m:limLoc m:val="subSup"/>
                                <m:supHide m:val="1"/>
                                <m:ctrlPr>
                                  <w:rPr>
                                    <w:rFonts w:ascii="Cambria Math" w:hAnsi="Cambria Math" w:cs="Times New Roman"/>
                                    <w:b/>
                                    <w:bCs/>
                                    <w:i/>
                                  </w:rPr>
                                </m:ctrlPr>
                              </m:naryPr>
                              <m:sub>
                                <m:r>
                                  <m:rPr>
                                    <m:sty m:val="bi"/>
                                  </m:rPr>
                                  <w:rPr>
                                    <w:rFonts w:ascii="Cambria Math" w:hAnsi="Cambria Math" w:cs="Times New Roman"/>
                                  </w:rPr>
                                  <m:t>s</m:t>
                                </m:r>
                              </m:sub>
                              <m:sup/>
                              <m:e>
                                <m:nary>
                                  <m:naryPr>
                                    <m:chr m:val="∑"/>
                                    <m:limLoc m:val="subSup"/>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si,yi,mi,ai,ri</m:t>
                                        </m:r>
                                      </m:sub>
                                    </m:sSub>
                                  </m:e>
                                </m:nary>
                              </m:e>
                            </m:nary>
                          </m:e>
                        </m:d>
                      </m:den>
                    </m:f>
                  </m:e>
                </m:d>
              </m:e>
            </m:nary>
          </m:den>
        </m:f>
      </m:oMath>
    </w:p>
    <w:p w14:paraId="5B23A67A" w14:textId="77777777" w:rsidR="0095673C" w:rsidRDefault="0095673C" w:rsidP="00210DEC">
      <w:pPr>
        <w:rPr>
          <w:rFonts w:cs="Times New Roman"/>
        </w:rPr>
      </w:pPr>
    </w:p>
    <w:p w14:paraId="1CAA7A0E" w14:textId="588DF454" w:rsidR="00210DEC" w:rsidRPr="00321639" w:rsidRDefault="0095673C" w:rsidP="00210DEC">
      <w:pPr>
        <w:rPr>
          <w:rFonts w:cs="Times New Roman"/>
        </w:rPr>
      </w:pPr>
      <w:r>
        <w:rPr>
          <w:rFonts w:cs="Times New Roman"/>
        </w:rPr>
        <w:t>This</w:t>
      </w:r>
      <w:r w:rsidR="00056C23" w:rsidRPr="0083529C">
        <w:rPr>
          <w:rFonts w:cs="Times New Roman"/>
        </w:rPr>
        <w:t xml:space="preserve"> is simply the product of fractions of that stock in those time-area strata divided by the product of the fractions of other stocks in those time-area strata. </w:t>
      </w:r>
      <w:r w:rsidR="0035416E" w:rsidRPr="00D03AE8">
        <w:rPr>
          <w:rFonts w:cs="Times New Roman"/>
        </w:rPr>
        <w:t xml:space="preserve">An alternative approach </w:t>
      </w:r>
      <w:r>
        <w:rPr>
          <w:rFonts w:cs="Times New Roman"/>
        </w:rPr>
        <w:t>would be</w:t>
      </w:r>
      <w:r w:rsidR="0035416E" w:rsidRPr="00D03AE8">
        <w:rPr>
          <w:rFonts w:cs="Times New Roman"/>
        </w:rPr>
        <w:t xml:space="preserve"> to compare the relative probabilities of the observed movements among the stocks although it is unclear whether this circularity (PSAT data are a primary source of information regarding movement) could lead to estimation problems. </w:t>
      </w:r>
    </w:p>
    <w:p w14:paraId="53192E85" w14:textId="77777777" w:rsidR="00056C23" w:rsidRPr="00321639" w:rsidRDefault="00056C23" w:rsidP="00210DEC">
      <w:pPr>
        <w:rPr>
          <w:rFonts w:cs="Times New Roman"/>
        </w:rPr>
      </w:pPr>
    </w:p>
    <w:p w14:paraId="081A9071" w14:textId="77777777" w:rsidR="00056C23" w:rsidRPr="0083529C" w:rsidRDefault="00056C23" w:rsidP="00210DEC">
      <w:pPr>
        <w:rPr>
          <w:rFonts w:cs="Times New Roman"/>
        </w:rPr>
      </w:pPr>
      <w:r w:rsidRPr="00321639">
        <w:rPr>
          <w:rFonts w:cs="Times New Roman"/>
        </w:rPr>
        <w:t xml:space="preserve">The weighted likelihood function is similar to that of the stocks of known origin </w:t>
      </w:r>
      <w:r w:rsidRPr="0083529C">
        <w:rPr>
          <w:rFonts w:cs="Times New Roman"/>
        </w:rPr>
        <w:t xml:space="preserve">but includes the appropriate weighting term for </w:t>
      </w:r>
      <w:r w:rsidR="00813AA2" w:rsidRPr="0083529C">
        <w:rPr>
          <w:rFonts w:cs="Times New Roman"/>
        </w:rPr>
        <w:t>each tag</w:t>
      </w:r>
    </w:p>
    <w:p w14:paraId="7E23F6A5" w14:textId="77777777" w:rsidR="00986B74" w:rsidRPr="0083529C" w:rsidRDefault="00986B74" w:rsidP="00210DEC">
      <w:pPr>
        <w:rPr>
          <w:rFonts w:cs="Times New Roman"/>
        </w:rPr>
      </w:pPr>
    </w:p>
    <w:p w14:paraId="44BA0F9A" w14:textId="77777777" w:rsidR="00162545" w:rsidRPr="0083529C" w:rsidRDefault="00AD6D28" w:rsidP="00162545">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sidR="002E793C">
        <w:rPr>
          <w:rFonts w:cs="Times New Roman"/>
          <w:noProof/>
        </w:rPr>
        <w:t>32</w:t>
      </w:r>
      <w:r w:rsidRPr="0083529C">
        <w:rPr>
          <w:rFonts w:cs="Times New Roman"/>
          <w:noProof/>
        </w:rPr>
        <w:fldChar w:fldCharType="end"/>
      </w:r>
      <w:r w:rsidR="00986B74" w:rsidRPr="0083529C">
        <w:rPr>
          <w:rFonts w:cs="Times New Roman"/>
        </w:rPr>
        <w:t>)</w:t>
      </w:r>
      <w:r w:rsidR="00986B74" w:rsidRPr="0083529C">
        <w:rPr>
          <w:rFonts w:cs="Times New Roman"/>
        </w:rPr>
        <w:tab/>
      </w: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PSATu</m:t>
            </m:r>
          </m:sub>
        </m:sSub>
        <m:r>
          <w:rPr>
            <w:rFonts w:ascii="Cambria Math" w:hAnsi="Cambria Math" w:cs="Times New Roman"/>
          </w:rPr>
          <m:t>= -</m:t>
        </m:r>
        <m:nary>
          <m:naryPr>
            <m:chr m:val="∑"/>
            <m:limLoc m:val="subSup"/>
            <m:supHide m:val="1"/>
            <m:ctrlPr>
              <w:rPr>
                <w:rFonts w:ascii="Cambria Math" w:hAnsi="Cambria Math" w:cs="Times New Roman"/>
                <w:i/>
              </w:rPr>
            </m:ctrlPr>
          </m:naryPr>
          <m:sub>
            <m:r>
              <w:rPr>
                <w:rFonts w:ascii="Cambria Math" w:hAnsi="Cambria Math" w:cs="Times New Roman"/>
              </w:rPr>
              <m:t>t</m:t>
            </m:r>
          </m:sub>
          <m:sup/>
          <m:e>
            <m:nary>
              <m:naryPr>
                <m:chr m:val="∑"/>
                <m:limLoc m:val="subSup"/>
                <m:supHide m:val="1"/>
                <m:ctrlPr>
                  <w:rPr>
                    <w:rFonts w:ascii="Cambria Math" w:hAnsi="Cambria Math" w:cs="Times New Roman"/>
                    <w:i/>
                  </w:rPr>
                </m:ctrlPr>
              </m:naryPr>
              <m:sub>
                <m:r>
                  <w:rPr>
                    <w:rFonts w:ascii="Cambria Math" w:hAnsi="Cambria Math" w:cs="Times New Roman"/>
                  </w:rPr>
                  <m:t>s</m:t>
                </m:r>
              </m:sub>
              <m:sup/>
              <m:e>
                <m:nary>
                  <m:naryPr>
                    <m:chr m:val="∑"/>
                    <m:limLoc m:val="subSup"/>
                    <m:supHide m:val="1"/>
                    <m:ctrlPr>
                      <w:rPr>
                        <w:rFonts w:ascii="Cambria Math" w:hAnsi="Cambria Math" w:cs="Times New Roman"/>
                        <w:i/>
                      </w:rPr>
                    </m:ctrlPr>
                  </m:naryPr>
                  <m:sub>
                    <m:r>
                      <w:rPr>
                        <w:rFonts w:ascii="Cambria Math" w:hAnsi="Cambria Math" w:cs="Times New Roman"/>
                      </w:rPr>
                      <m:t>y</m:t>
                    </m:r>
                  </m:sub>
                  <m:sup/>
                  <m:e>
                    <m:nary>
                      <m:naryPr>
                        <m:chr m:val="∑"/>
                        <m:limLoc m:val="subSup"/>
                        <m:supHide m:val="1"/>
                        <m:ctrlPr>
                          <w:rPr>
                            <w:rFonts w:ascii="Cambria Math" w:hAnsi="Cambria Math" w:cs="Times New Roman"/>
                            <w:i/>
                          </w:rPr>
                        </m:ctrlPr>
                      </m:naryPr>
                      <m:sub>
                        <m:r>
                          <w:rPr>
                            <w:rFonts w:ascii="Cambria Math" w:hAnsi="Cambria Math" w:cs="Times New Roman"/>
                          </w:rPr>
                          <m:t>m</m:t>
                        </m:r>
                      </m:sub>
                      <m:sup/>
                      <m:e>
                        <m:nary>
                          <m:naryPr>
                            <m:chr m:val="∑"/>
                            <m:limLoc m:val="subSup"/>
                            <m:supHide m:val="1"/>
                            <m:ctrlPr>
                              <w:rPr>
                                <w:rFonts w:ascii="Cambria Math" w:hAnsi="Cambria Math" w:cs="Times New Roman"/>
                                <w:i/>
                              </w:rPr>
                            </m:ctrlPr>
                          </m:naryPr>
                          <m:sub>
                            <m:r>
                              <w:rPr>
                                <w:rFonts w:ascii="Cambria Math" w:hAnsi="Cambria Math" w:cs="Times New Roman"/>
                              </w:rPr>
                              <m:t>y2</m:t>
                            </m:r>
                          </m:sub>
                          <m:sup/>
                          <m:e>
                            <m:nary>
                              <m:naryPr>
                                <m:chr m:val="∑"/>
                                <m:limLoc m:val="subSup"/>
                                <m:supHide m:val="1"/>
                                <m:ctrlPr>
                                  <w:rPr>
                                    <w:rFonts w:ascii="Cambria Math" w:hAnsi="Cambria Math" w:cs="Times New Roman"/>
                                    <w:i/>
                                  </w:rPr>
                                </m:ctrlPr>
                              </m:naryPr>
                              <m:sub>
                                <m:r>
                                  <w:rPr>
                                    <w:rFonts w:ascii="Cambria Math" w:hAnsi="Cambria Math" w:cs="Times New Roman"/>
                                  </w:rPr>
                                  <m:t>m2</m:t>
                                </m:r>
                              </m:sub>
                              <m:sup/>
                              <m:e>
                                <m:nary>
                                  <m:naryPr>
                                    <m:chr m:val="∑"/>
                                    <m:limLoc m:val="subSup"/>
                                    <m:supHide m:val="1"/>
                                    <m:ctrlPr>
                                      <w:rPr>
                                        <w:rFonts w:ascii="Cambria Math" w:hAnsi="Cambria Math" w:cs="Times New Roman"/>
                                        <w:i/>
                                      </w:rPr>
                                    </m:ctrlPr>
                                  </m:naryPr>
                                  <m:sub>
                                    <m:r>
                                      <w:rPr>
                                        <w:rFonts w:ascii="Cambria Math" w:hAnsi="Cambria Math" w:cs="Times New Roman"/>
                                      </w:rPr>
                                      <m:t>r</m:t>
                                    </m:r>
                                  </m:sub>
                                  <m:sup/>
                                  <m:e>
                                    <m:nary>
                                      <m:naryPr>
                                        <m:chr m:val="∑"/>
                                        <m:limLoc m:val="subSup"/>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PSATu</m:t>
                                            </m:r>
                                          </m:e>
                                          <m:sub>
                                            <m:r>
                                              <w:rPr>
                                                <w:rFonts w:ascii="Cambria Math" w:hAnsi="Cambria Math" w:cs="Times New Roman"/>
                                              </w:rPr>
                                              <m:t>t, s,y,m,y2,m2,k</m:t>
                                            </m:r>
                                          </m:sub>
                                        </m:sSub>
                                        <m: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s,y,m,y2,m2,r,k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t,s</m:t>
                                            </m:r>
                                          </m:sub>
                                        </m:sSub>
                                      </m:e>
                                    </m:nary>
                                  </m:e>
                                </m:nary>
                              </m:e>
                            </m:nary>
                          </m:e>
                        </m:nary>
                      </m:e>
                    </m:nary>
                  </m:e>
                </m:nary>
              </m:e>
            </m:nary>
          </m:e>
        </m:nary>
      </m:oMath>
    </w:p>
    <w:p w14:paraId="30F563EF" w14:textId="77777777" w:rsidR="00813AA2" w:rsidRPr="0083529C" w:rsidRDefault="00813AA2" w:rsidP="00813AA2">
      <w:pPr>
        <w:rPr>
          <w:rFonts w:cs="Times New Roman"/>
        </w:rPr>
      </w:pPr>
    </w:p>
    <w:p w14:paraId="51078B42" w14:textId="77777777" w:rsidR="00813AA2" w:rsidRPr="0083529C" w:rsidRDefault="00813AA2" w:rsidP="00B167A1">
      <w:pPr>
        <w:rPr>
          <w:rFonts w:cs="Times New Roman"/>
        </w:rPr>
      </w:pPr>
      <w:r w:rsidRPr="0083529C">
        <w:rPr>
          <w:rFonts w:cs="Times New Roman"/>
        </w:rPr>
        <w:t xml:space="preserve">The log-likelihood component for stock of origin data </w:t>
      </w:r>
      <w:r w:rsidRPr="0083529C">
        <w:rPr>
          <w:rFonts w:cs="Times New Roman"/>
          <w:i/>
        </w:rPr>
        <w:t>SOO</w:t>
      </w:r>
      <w:r w:rsidRPr="0083529C">
        <w:rPr>
          <w:rFonts w:cs="Times New Roman"/>
        </w:rPr>
        <w:t xml:space="preserve"> was also calculated assuming a multinomial distribution: </w:t>
      </w:r>
    </w:p>
    <w:p w14:paraId="29764F1A" w14:textId="77777777" w:rsidR="00986B74" w:rsidRPr="00D03AE8" w:rsidRDefault="00986B74" w:rsidP="00B167A1">
      <w:pPr>
        <w:rPr>
          <w:rFonts w:cs="Times New Roman"/>
        </w:rPr>
      </w:pPr>
    </w:p>
    <w:p w14:paraId="3AC5500B" w14:textId="77777777" w:rsidR="00813AA2" w:rsidRPr="0083529C" w:rsidRDefault="00AD6D28" w:rsidP="00B167A1">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sidR="002E793C">
        <w:rPr>
          <w:rFonts w:cs="Times New Roman"/>
          <w:noProof/>
        </w:rPr>
        <w:t>33</w:t>
      </w:r>
      <w:r w:rsidRPr="0083529C">
        <w:rPr>
          <w:rFonts w:cs="Times New Roman"/>
          <w:noProof/>
        </w:rPr>
        <w:fldChar w:fldCharType="end"/>
      </w:r>
      <w:r w:rsidR="00986B74" w:rsidRPr="0083529C">
        <w:rPr>
          <w:rFonts w:cs="Times New Roman"/>
        </w:rPr>
        <w:t>)</w:t>
      </w:r>
      <w:r w:rsidR="00986B74" w:rsidRPr="0083529C">
        <w:rPr>
          <w:rFonts w:cs="Times New Roman"/>
        </w:rPr>
        <w:tab/>
      </w: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PSATu</m:t>
            </m:r>
          </m:sub>
        </m:sSub>
        <m:r>
          <w:rPr>
            <w:rFonts w:ascii="Cambria Math" w:hAnsi="Cambria Math" w:cs="Times New Roman"/>
          </w:rPr>
          <m:t>= -</m:t>
        </m:r>
        <m:nary>
          <m:naryPr>
            <m:chr m:val="∑"/>
            <m:limLoc m:val="subSup"/>
            <m:supHide m:val="1"/>
            <m:ctrlPr>
              <w:rPr>
                <w:rFonts w:ascii="Cambria Math" w:hAnsi="Cambria Math" w:cs="Times New Roman"/>
                <w:i/>
              </w:rPr>
            </m:ctrlPr>
          </m:naryPr>
          <m:sub>
            <m:r>
              <m:rPr>
                <m:sty m:val="bi"/>
              </m:rPr>
              <w:rPr>
                <w:rFonts w:ascii="Cambria Math" w:hAnsi="Cambria Math" w:cs="Times New Roman"/>
              </w:rPr>
              <m:t>s</m:t>
            </m:r>
          </m:sub>
          <m:sup/>
          <m:e>
            <m:nary>
              <m:naryPr>
                <m:chr m:val="∑"/>
                <m:limLoc m:val="subSup"/>
                <m:supHide m:val="1"/>
                <m:ctrlPr>
                  <w:rPr>
                    <w:rFonts w:ascii="Cambria Math" w:hAnsi="Cambria Math" w:cs="Times New Roman"/>
                    <w:i/>
                  </w:rPr>
                </m:ctrlPr>
              </m:naryPr>
              <m:sub>
                <m:r>
                  <w:rPr>
                    <w:rFonts w:ascii="Cambria Math" w:hAnsi="Cambria Math" w:cs="Times New Roman"/>
                  </w:rPr>
                  <m:t>y</m:t>
                </m:r>
              </m:sub>
              <m:sup/>
              <m:e>
                <m:nary>
                  <m:naryPr>
                    <m:chr m:val="∑"/>
                    <m:limLoc m:val="subSup"/>
                    <m:supHide m:val="1"/>
                    <m:ctrlPr>
                      <w:rPr>
                        <w:rFonts w:ascii="Cambria Math" w:hAnsi="Cambria Math" w:cs="Times New Roman"/>
                        <w:i/>
                      </w:rPr>
                    </m:ctrlPr>
                  </m:naryPr>
                  <m:sub>
                    <m:r>
                      <w:rPr>
                        <w:rFonts w:ascii="Cambria Math" w:hAnsi="Cambria Math" w:cs="Times New Roman"/>
                      </w:rPr>
                      <m:t>m</m:t>
                    </m:r>
                  </m:sub>
                  <m:sup/>
                  <m:e>
                    <m:nary>
                      <m:naryPr>
                        <m:chr m:val="∑"/>
                        <m:limLoc m:val="subSup"/>
                        <m:supHide m:val="1"/>
                        <m:ctrlPr>
                          <w:rPr>
                            <w:rFonts w:ascii="Cambria Math" w:hAnsi="Cambria Math" w:cs="Times New Roman"/>
                            <w:i/>
                          </w:rPr>
                        </m:ctrlPr>
                      </m:naryPr>
                      <m:sub>
                        <m:r>
                          <w:rPr>
                            <w:rFonts w:ascii="Cambria Math" w:hAnsi="Cambria Math" w:cs="Times New Roman"/>
                          </w:rPr>
                          <m:t>r</m:t>
                        </m:r>
                      </m:sub>
                      <m:sup/>
                      <m:e>
                        <m:nary>
                          <m:naryPr>
                            <m:chr m:val="∑"/>
                            <m:limLoc m:val="subSup"/>
                            <m:supHide m:val="1"/>
                            <m:ctrlPr>
                              <w:rPr>
                                <w:rFonts w:ascii="Cambria Math" w:hAnsi="Cambria Math" w:cs="Times New Roman"/>
                                <w:i/>
                              </w:rPr>
                            </m:ctrlPr>
                          </m:naryPr>
                          <m:sub>
                            <m:r>
                              <m:rPr>
                                <m:sty m:val="bi"/>
                              </m:rPr>
                              <w:rPr>
                                <w:rFonts w:ascii="Cambria Math" w:hAnsi="Cambria Math" w:cs="Times New Roman"/>
                              </w:rPr>
                              <m:t>f</m:t>
                            </m:r>
                          </m:sub>
                          <m:sup/>
                          <m:e>
                            <m:sSub>
                              <m:sSubPr>
                                <m:ctrlPr>
                                  <w:rPr>
                                    <w:rFonts w:ascii="Cambria Math" w:hAnsi="Cambria Math" w:cs="Times New Roman"/>
                                    <w:i/>
                                  </w:rPr>
                                </m:ctrlPr>
                              </m:sSubPr>
                              <m:e>
                                <m:r>
                                  <w:rPr>
                                    <w:rFonts w:ascii="Cambria Math" w:hAnsi="Cambria Math" w:cs="Times New Roman"/>
                                  </w:rPr>
                                  <m:t>SOO</m:t>
                                </m:r>
                              </m:e>
                              <m:sub>
                                <m:r>
                                  <w:rPr>
                                    <w:rFonts w:ascii="Cambria Math" w:hAnsi="Cambria Math" w:cs="Times New Roman"/>
                                  </w:rPr>
                                  <m:t>s,y,</m:t>
                                </m:r>
                                <m:r>
                                  <m:rPr>
                                    <m:sty m:val="bi"/>
                                  </m:rPr>
                                  <w:rPr>
                                    <w:rFonts w:ascii="Cambria Math" w:hAnsi="Cambria Math" w:cs="Times New Roman"/>
                                  </w:rPr>
                                  <m:t>m,r,f</m:t>
                                </m:r>
                              </m:sub>
                            </m:sSub>
                            <m: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SOO</m:t>
                                        </m:r>
                                      </m:e>
                                    </m:acc>
                                  </m:e>
                                  <m:sub>
                                    <m:r>
                                      <w:rPr>
                                        <w:rFonts w:ascii="Cambria Math" w:hAnsi="Cambria Math" w:cs="Times New Roman"/>
                                      </w:rPr>
                                      <m:t>s,y,m,r,f</m:t>
                                    </m:r>
                                  </m:sub>
                                </m:sSub>
                              </m:e>
                            </m:d>
                          </m:e>
                        </m:nary>
                      </m:e>
                    </m:nary>
                  </m:e>
                </m:nary>
              </m:e>
            </m:nary>
          </m:e>
        </m:nary>
      </m:oMath>
    </w:p>
    <w:p w14:paraId="3E9C874B" w14:textId="77777777" w:rsidR="00E9708D" w:rsidRPr="0083529C" w:rsidRDefault="00E9708D" w:rsidP="00B167A1">
      <w:pPr>
        <w:rPr>
          <w:rFonts w:cs="Times New Roman"/>
          <w:b/>
          <w:i/>
        </w:rPr>
      </w:pPr>
    </w:p>
    <w:p w14:paraId="15FF2529" w14:textId="77777777" w:rsidR="003C03A3" w:rsidRPr="00321639" w:rsidRDefault="004E3BA9" w:rsidP="00B167A1">
      <w:pPr>
        <w:rPr>
          <w:rFonts w:cs="Times New Roman"/>
        </w:rPr>
      </w:pPr>
      <w:r w:rsidRPr="0083529C">
        <w:rPr>
          <w:rFonts w:cs="Times New Roman"/>
        </w:rPr>
        <w:t xml:space="preserve">In addition to these </w:t>
      </w:r>
      <w:r w:rsidR="00B167A1" w:rsidRPr="0083529C">
        <w:rPr>
          <w:rFonts w:cs="Times New Roman"/>
        </w:rPr>
        <w:t>likelihood functions for observed data</w:t>
      </w:r>
      <w:r w:rsidRPr="0083529C">
        <w:rPr>
          <w:rFonts w:cs="Times New Roman"/>
        </w:rPr>
        <w:t xml:space="preserve">, priors may be placed on the steepness parameter </w:t>
      </w:r>
      <w:r w:rsidR="00E9708D" w:rsidRPr="0083529C">
        <w:rPr>
          <w:rFonts w:cs="Times New Roman"/>
          <w:i/>
        </w:rPr>
        <w:t>h</w:t>
      </w:r>
      <w:r w:rsidR="00E9708D" w:rsidRPr="0083529C">
        <w:rPr>
          <w:rFonts w:cs="Times New Roman"/>
        </w:rPr>
        <w:t xml:space="preserve">, </w:t>
      </w:r>
      <w:r w:rsidRPr="0083529C">
        <w:rPr>
          <w:rFonts w:cs="Times New Roman"/>
        </w:rPr>
        <w:t xml:space="preserve">of the stock recruitment relationship and a factor </w:t>
      </w:r>
      <w:proofErr w:type="spellStart"/>
      <w:r w:rsidR="00E9708D" w:rsidRPr="00D03AE8">
        <w:rPr>
          <w:rFonts w:cs="Times New Roman"/>
          <w:i/>
        </w:rPr>
        <w:t>Mfac</w:t>
      </w:r>
      <w:proofErr w:type="spellEnd"/>
      <w:r w:rsidR="00E9708D" w:rsidRPr="00D03AE8">
        <w:rPr>
          <w:rFonts w:cs="Times New Roman"/>
        </w:rPr>
        <w:t xml:space="preserve">, </w:t>
      </w:r>
      <w:r w:rsidR="003C03A3" w:rsidRPr="00D03AE8">
        <w:rPr>
          <w:rFonts w:cs="Times New Roman"/>
        </w:rPr>
        <w:t>multiplied by th</w:t>
      </w:r>
      <w:r w:rsidRPr="00D03AE8">
        <w:rPr>
          <w:rFonts w:cs="Times New Roman"/>
        </w:rPr>
        <w:t xml:space="preserve">e </w:t>
      </w:r>
      <w:r w:rsidR="00E9708D" w:rsidRPr="00551E7F">
        <w:rPr>
          <w:rFonts w:cs="Times New Roman"/>
        </w:rPr>
        <w:t xml:space="preserve">user specified </w:t>
      </w:r>
      <w:r w:rsidRPr="00321639">
        <w:rPr>
          <w:rFonts w:cs="Times New Roman"/>
        </w:rPr>
        <w:t>natural mortality rate</w:t>
      </w:r>
      <w:r w:rsidR="0035416E" w:rsidRPr="00321639">
        <w:rPr>
          <w:rFonts w:cs="Times New Roman"/>
        </w:rPr>
        <w:t>-at-a</w:t>
      </w:r>
      <w:r w:rsidRPr="00321639">
        <w:rPr>
          <w:rFonts w:cs="Times New Roman"/>
        </w:rPr>
        <w:t>ge schedule</w:t>
      </w:r>
      <w:r w:rsidR="003C03A3" w:rsidRPr="00321639">
        <w:rPr>
          <w:rFonts w:cs="Times New Roman"/>
        </w:rPr>
        <w:t xml:space="preserve"> </w:t>
      </w:r>
      <w:proofErr w:type="spellStart"/>
      <w:r w:rsidR="003C03A3" w:rsidRPr="00321639">
        <w:rPr>
          <w:rFonts w:cs="Times New Roman"/>
          <w:i/>
        </w:rPr>
        <w:t>Minit</w:t>
      </w:r>
      <w:proofErr w:type="spellEnd"/>
      <w:r w:rsidRPr="00321639">
        <w:rPr>
          <w:rFonts w:cs="Times New Roman"/>
        </w:rPr>
        <w:t xml:space="preserve">. </w:t>
      </w:r>
    </w:p>
    <w:p w14:paraId="7841525C" w14:textId="77777777" w:rsidR="00986B74" w:rsidRPr="00321639" w:rsidRDefault="00986B74" w:rsidP="00E9708D">
      <w:pPr>
        <w:rPr>
          <w:rFonts w:cs="Times New Roman"/>
        </w:rPr>
      </w:pPr>
    </w:p>
    <w:p w14:paraId="7D0183A9" w14:textId="77777777" w:rsidR="003C03A3" w:rsidRPr="0083529C" w:rsidRDefault="00AD6D28" w:rsidP="00E9708D">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sidR="002E793C">
        <w:rPr>
          <w:rFonts w:cs="Times New Roman"/>
          <w:noProof/>
        </w:rPr>
        <w:t>34</w:t>
      </w:r>
      <w:r w:rsidRPr="0083529C">
        <w:rPr>
          <w:rFonts w:cs="Times New Roman"/>
          <w:noProof/>
        </w:rPr>
        <w:fldChar w:fldCharType="end"/>
      </w:r>
      <w:r w:rsidR="00986B74" w:rsidRPr="0083529C">
        <w:rPr>
          <w:rFonts w:cs="Times New Roman"/>
        </w:rPr>
        <w:t>)</w:t>
      </w:r>
      <w:r w:rsidR="00986B74" w:rsidRPr="0083529C">
        <w:rPr>
          <w:rFonts w:cs="Times New Roman"/>
        </w:rPr>
        <w:tab/>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Minit</m:t>
            </m:r>
          </m:e>
          <m:sub>
            <m:r>
              <w:rPr>
                <w:rFonts w:ascii="Cambria Math" w:hAnsi="Cambria Math" w:cs="Times New Roman"/>
              </w:rPr>
              <m:t>s,a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Mfac</m:t>
            </m:r>
          </m:e>
          <m:sub>
            <m:r>
              <w:rPr>
                <w:rFonts w:ascii="Cambria Math" w:hAnsi="Cambria Math" w:cs="Times New Roman"/>
              </w:rPr>
              <m:t>s</m:t>
            </m:r>
          </m:sub>
        </m:sSub>
      </m:oMath>
    </w:p>
    <w:p w14:paraId="3E24EE7E" w14:textId="77777777" w:rsidR="003C03A3" w:rsidRPr="0083529C" w:rsidRDefault="003C03A3" w:rsidP="00E9708D">
      <w:pPr>
        <w:rPr>
          <w:rFonts w:cs="Times New Roman"/>
        </w:rPr>
      </w:pPr>
    </w:p>
    <w:p w14:paraId="29DE3A9B" w14:textId="77777777" w:rsidR="003C03A3" w:rsidRPr="00D03AE8" w:rsidRDefault="003C03A3" w:rsidP="003C03A3">
      <w:pPr>
        <w:rPr>
          <w:rFonts w:cs="Times New Roman"/>
        </w:rPr>
      </w:pPr>
      <w:r w:rsidRPr="0083529C">
        <w:rPr>
          <w:rFonts w:cs="Times New Roman"/>
        </w:rPr>
        <w:t>The factor applied to the natural mortality ra</w:t>
      </w:r>
      <w:r w:rsidR="00B167A1" w:rsidRPr="0083529C">
        <w:rPr>
          <w:rFonts w:cs="Times New Roman"/>
        </w:rPr>
        <w:t>te-at-</w:t>
      </w:r>
      <w:r w:rsidRPr="0083529C">
        <w:rPr>
          <w:rFonts w:cs="Times New Roman"/>
        </w:rPr>
        <w:t>age schedule is assumed to be lognormally distributed</w:t>
      </w:r>
      <w:r w:rsidR="00B167A1" w:rsidRPr="0083529C">
        <w:rPr>
          <w:rFonts w:cs="Times New Roman"/>
        </w:rPr>
        <w:t xml:space="preserve"> according to user specified mean and standard deviation parameters</w:t>
      </w:r>
      <w:r w:rsidRPr="00D03AE8">
        <w:rPr>
          <w:rFonts w:cs="Times New Roman"/>
        </w:rPr>
        <w:t xml:space="preserve">. </w:t>
      </w:r>
    </w:p>
    <w:p w14:paraId="4D7B1630" w14:textId="77777777" w:rsidR="00986B74" w:rsidRPr="00321639" w:rsidRDefault="00986B74" w:rsidP="00E9708D">
      <w:pPr>
        <w:rPr>
          <w:rFonts w:cs="Times New Roman"/>
        </w:rPr>
      </w:pPr>
    </w:p>
    <w:p w14:paraId="060F0D07" w14:textId="77777777" w:rsidR="003C03A3" w:rsidRPr="0083529C" w:rsidRDefault="00AD6D28" w:rsidP="00E9708D">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sidR="002E793C">
        <w:rPr>
          <w:rFonts w:cs="Times New Roman"/>
          <w:noProof/>
        </w:rPr>
        <w:t>35</w:t>
      </w:r>
      <w:r w:rsidRPr="0083529C">
        <w:rPr>
          <w:rFonts w:cs="Times New Roman"/>
          <w:noProof/>
        </w:rPr>
        <w:fldChar w:fldCharType="end"/>
      </w:r>
      <w:r w:rsidR="00986B74" w:rsidRPr="0083529C">
        <w:rPr>
          <w:rFonts w:cs="Times New Roman"/>
        </w:rPr>
        <w:t>)</w:t>
      </w:r>
      <w:r w:rsidR="00986B74" w:rsidRPr="0083529C">
        <w:rPr>
          <w:rFonts w:cs="Times New Roman"/>
        </w:rPr>
        <w:tab/>
      </w: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M</m:t>
            </m:r>
          </m:sub>
        </m:sSub>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s</m:t>
            </m:r>
          </m:sub>
          <m:sup/>
          <m:e>
            <m:f>
              <m:fPr>
                <m:ctrlPr>
                  <w:rPr>
                    <w:rFonts w:ascii="Cambria Math" w:hAnsi="Cambria Math" w:cs="Times New Roman"/>
                    <w:i/>
                  </w:rPr>
                </m:ctrlPr>
              </m:fPr>
              <m:num>
                <m: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σM</m:t>
                        </m:r>
                      </m:e>
                      <m:sub>
                        <m:r>
                          <w:rPr>
                            <w:rFonts w:ascii="Cambria Math" w:hAnsi="Cambria Math" w:cs="Times New Roman"/>
                          </w:rPr>
                          <m:t>s</m:t>
                        </m:r>
                      </m:sub>
                    </m:sSub>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Mfac</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m:t>
                            </m:r>
                          </m:e>
                          <m:sub>
                            <m:r>
                              <w:rPr>
                                <w:rFonts w:ascii="Cambria Math" w:hAnsi="Cambria Math" w:cs="Times New Roman"/>
                              </w:rPr>
                              <m:t>s</m:t>
                            </m:r>
                          </m:sub>
                        </m:sSub>
                      </m:e>
                    </m:d>
                  </m:e>
                  <m:sup>
                    <m:r>
                      <w:rPr>
                        <w:rFonts w:ascii="Cambria Math" w:hAnsi="Cambria Math" w:cs="Times New Roman"/>
                      </w:rPr>
                      <m:t>2</m:t>
                    </m:r>
                  </m:sup>
                </m:sSup>
              </m:num>
              <m:den>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σM</m:t>
                    </m:r>
                  </m:e>
                  <m:sub>
                    <m:r>
                      <w:rPr>
                        <w:rFonts w:ascii="Cambria Math" w:hAnsi="Cambria Math" w:cs="Times New Roman"/>
                      </w:rPr>
                      <m:t>s</m:t>
                    </m:r>
                  </m:sub>
                  <m:sup>
                    <m:r>
                      <w:rPr>
                        <w:rFonts w:ascii="Cambria Math" w:hAnsi="Cambria Math" w:cs="Times New Roman"/>
                      </w:rPr>
                      <m:t>2</m:t>
                    </m:r>
                  </m:sup>
                </m:sSubSup>
              </m:den>
            </m:f>
          </m:e>
        </m:nary>
      </m:oMath>
    </w:p>
    <w:p w14:paraId="0A737401" w14:textId="77777777" w:rsidR="003C03A3" w:rsidRPr="0083529C" w:rsidRDefault="003C03A3" w:rsidP="00E9708D">
      <w:pPr>
        <w:rPr>
          <w:rFonts w:cs="Times New Roman"/>
        </w:rPr>
      </w:pPr>
    </w:p>
    <w:p w14:paraId="0A35EF28" w14:textId="77777777" w:rsidR="00E9708D" w:rsidRPr="0083529C" w:rsidRDefault="004E3BA9" w:rsidP="00E9708D">
      <w:pPr>
        <w:rPr>
          <w:rFonts w:cs="Times New Roman"/>
        </w:rPr>
      </w:pPr>
      <w:r w:rsidRPr="0083529C">
        <w:rPr>
          <w:rFonts w:cs="Times New Roman"/>
        </w:rPr>
        <w:t>Steepness is parameterized by a logit model</w:t>
      </w:r>
      <w:r w:rsidR="003C03A3" w:rsidRPr="0083529C">
        <w:rPr>
          <w:rFonts w:cs="Times New Roman"/>
        </w:rPr>
        <w:t xml:space="preserve"> constrained between 0.2 and 1:</w:t>
      </w:r>
    </w:p>
    <w:p w14:paraId="52248C20" w14:textId="77777777" w:rsidR="00E9708D" w:rsidRPr="00D03AE8" w:rsidRDefault="00E9708D" w:rsidP="00E9708D">
      <w:pPr>
        <w:rPr>
          <w:rFonts w:cs="Times New Roman"/>
        </w:rPr>
      </w:pPr>
    </w:p>
    <w:p w14:paraId="5F20831C" w14:textId="77777777" w:rsidR="00E9708D" w:rsidRPr="0083529C" w:rsidRDefault="00AD6D28" w:rsidP="00E9708D">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sidR="002E793C">
        <w:rPr>
          <w:rFonts w:cs="Times New Roman"/>
          <w:noProof/>
        </w:rPr>
        <w:t>36</w:t>
      </w:r>
      <w:r w:rsidRPr="0083529C">
        <w:rPr>
          <w:rFonts w:cs="Times New Roman"/>
          <w:noProof/>
        </w:rPr>
        <w:fldChar w:fldCharType="end"/>
      </w:r>
      <w:r w:rsidR="00986B74" w:rsidRPr="0083529C">
        <w:rPr>
          <w:rFonts w:cs="Times New Roman"/>
        </w:rPr>
        <w:t>)</w:t>
      </w:r>
      <w:r w:rsidR="00986B74" w:rsidRPr="0083529C">
        <w:rPr>
          <w:rFonts w:cs="Times New Roman"/>
        </w:rPr>
        <w:tab/>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r>
          <w:rPr>
            <w:rFonts w:ascii="Cambria Math" w:hAnsi="Cambria Math" w:cs="Times New Roman"/>
          </w:rPr>
          <m:t>=0.2+0.8∙</m:t>
        </m:r>
        <m:f>
          <m:fPr>
            <m:type m:val="lin"/>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m:t>
                    </m:r>
                  </m:sub>
                </m:sSub>
              </m:sup>
            </m:sSup>
          </m:num>
          <m:den>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m:t>
                        </m:r>
                      </m:sub>
                    </m:sSub>
                  </m:sup>
                </m:sSup>
              </m:e>
            </m:d>
          </m:den>
        </m:f>
      </m:oMath>
    </w:p>
    <w:p w14:paraId="7D52C10E" w14:textId="77777777" w:rsidR="00D60CB4" w:rsidRPr="0083529C" w:rsidRDefault="00D60CB4" w:rsidP="00E9708D">
      <w:pPr>
        <w:rPr>
          <w:rFonts w:cs="Times New Roman"/>
        </w:rPr>
      </w:pPr>
    </w:p>
    <w:p w14:paraId="6AC527E6" w14:textId="77777777" w:rsidR="004E3BA9" w:rsidRPr="0083529C" w:rsidRDefault="004E3BA9" w:rsidP="00E9708D">
      <w:pPr>
        <w:rPr>
          <w:rFonts w:cs="Times New Roman"/>
        </w:rPr>
      </w:pPr>
      <w:r w:rsidRPr="0083529C">
        <w:rPr>
          <w:rFonts w:cs="Times New Roman"/>
        </w:rPr>
        <w:t>In the logit</w:t>
      </w:r>
      <w:r w:rsidRPr="0083529C">
        <w:rPr>
          <w:rFonts w:cs="Times New Roman"/>
          <w:vertAlign w:val="superscript"/>
        </w:rPr>
        <w:t>-1</w:t>
      </w:r>
      <w:r w:rsidRPr="0083529C">
        <w:rPr>
          <w:rFonts w:cs="Times New Roman"/>
        </w:rPr>
        <w:t xml:space="preserve"> space</w:t>
      </w:r>
      <w:r w:rsidR="00E9708D" w:rsidRPr="0083529C">
        <w:rPr>
          <w:rFonts w:cs="Times New Roman"/>
        </w:rPr>
        <w:t>,</w:t>
      </w:r>
      <w:r w:rsidRPr="0083529C">
        <w:rPr>
          <w:rFonts w:cs="Times New Roman"/>
        </w:rPr>
        <w:t xml:space="preserve"> a normal prior is adopted for</w:t>
      </w:r>
      <w:r w:rsidR="00E9708D" w:rsidRPr="0083529C">
        <w:rPr>
          <w:rFonts w:cs="Times New Roman"/>
        </w:rPr>
        <w:t xml:space="preserve"> this</w:t>
      </w:r>
      <w:r w:rsidRPr="00D03AE8">
        <w:rPr>
          <w:rFonts w:cs="Times New Roman"/>
        </w:rPr>
        <w:t xml:space="preserve"> </w:t>
      </w:r>
      <w:r w:rsidR="00E9708D" w:rsidRPr="00D03AE8">
        <w:rPr>
          <w:rFonts w:cs="Times New Roman"/>
        </w:rPr>
        <w:t xml:space="preserve">transformed </w:t>
      </w:r>
      <w:proofErr w:type="gramStart"/>
      <w:r w:rsidRPr="00D03AE8">
        <w:rPr>
          <w:rFonts w:cs="Times New Roman"/>
        </w:rPr>
        <w:t>steepness</w:t>
      </w:r>
      <w:r w:rsidR="00E9708D" w:rsidRPr="00D03AE8">
        <w:rPr>
          <w:rFonts w:cs="Times New Roman"/>
        </w:rPr>
        <w:t xml:space="preserve"> </w:t>
      </w:r>
      <w:proofErr w:type="gramEnd"/>
      <m:oMath>
        <m:acc>
          <m:accPr>
            <m:ctrlPr>
              <w:rPr>
                <w:rFonts w:ascii="Cambria Math" w:hAnsi="Cambria Math" w:cs="Times New Roman"/>
              </w:rPr>
            </m:ctrlPr>
          </m:accPr>
          <m:e>
            <m:r>
              <w:rPr>
                <w:rFonts w:ascii="Cambria Math" w:hAnsi="Cambria Math" w:cs="Times New Roman"/>
              </w:rPr>
              <m:t>h</m:t>
            </m:r>
          </m:e>
        </m:acc>
      </m:oMath>
      <w:r w:rsidR="00E9708D" w:rsidRPr="0083529C">
        <w:rPr>
          <w:rFonts w:cs="Times New Roman"/>
        </w:rPr>
        <w:t>, parameter</w:t>
      </w:r>
      <w:r w:rsidR="003C03A3" w:rsidRPr="0083529C">
        <w:rPr>
          <w:rFonts w:cs="Times New Roman"/>
        </w:rPr>
        <w:t xml:space="preserve"> that includes user specified mean </w:t>
      </w:r>
      <m:oMath>
        <m:acc>
          <m:accPr>
            <m:ctrlPr>
              <w:rPr>
                <w:rFonts w:ascii="Cambria Math" w:hAnsi="Cambria Math" w:cs="Times New Roman"/>
                <w:i/>
              </w:rPr>
            </m:ctrlPr>
          </m:accPr>
          <m:e>
            <m:r>
              <w:rPr>
                <w:rFonts w:ascii="Cambria Math" w:hAnsi="Cambria Math" w:cs="Times New Roman"/>
              </w:rPr>
              <m:t>μh</m:t>
            </m:r>
          </m:e>
        </m:acc>
      </m:oMath>
      <w:r w:rsidR="003C03A3" w:rsidRPr="0083529C">
        <w:rPr>
          <w:rFonts w:cs="Times New Roman"/>
        </w:rPr>
        <w:t xml:space="preserve">, and standard deviation </w:t>
      </w:r>
      <m:oMath>
        <m:acc>
          <m:accPr>
            <m:ctrlPr>
              <w:rPr>
                <w:rFonts w:ascii="Cambria Math" w:hAnsi="Cambria Math" w:cs="Times New Roman"/>
                <w:i/>
              </w:rPr>
            </m:ctrlPr>
          </m:accPr>
          <m:e>
            <m:r>
              <w:rPr>
                <w:rFonts w:ascii="Cambria Math" w:hAnsi="Cambria Math" w:cs="Times New Roman"/>
              </w:rPr>
              <m:t>σh</m:t>
            </m:r>
          </m:e>
        </m:acc>
      </m:oMath>
      <w:r w:rsidR="003C03A3" w:rsidRPr="0083529C">
        <w:rPr>
          <w:rFonts w:cs="Times New Roman"/>
        </w:rPr>
        <w:t>, parameters</w:t>
      </w:r>
      <w:r w:rsidRPr="0083529C">
        <w:rPr>
          <w:rFonts w:cs="Times New Roman"/>
        </w:rPr>
        <w:t xml:space="preserve">. </w:t>
      </w:r>
      <w:r w:rsidR="003C03A3" w:rsidRPr="0083529C">
        <w:rPr>
          <w:rFonts w:cs="Times New Roman"/>
        </w:rPr>
        <w:t>The corresponding</w:t>
      </w:r>
      <w:r w:rsidRPr="0083529C">
        <w:rPr>
          <w:rFonts w:cs="Times New Roman"/>
        </w:rPr>
        <w:t xml:space="preserve"> log-likelihood component </w:t>
      </w:r>
      <w:r w:rsidR="003C03A3" w:rsidRPr="0083529C">
        <w:rPr>
          <w:rFonts w:cs="Times New Roman"/>
        </w:rPr>
        <w:t>is</w:t>
      </w:r>
      <w:r w:rsidRPr="0083529C">
        <w:rPr>
          <w:rFonts w:cs="Times New Roman"/>
        </w:rPr>
        <w:t>:</w:t>
      </w:r>
    </w:p>
    <w:p w14:paraId="28989F76" w14:textId="77777777" w:rsidR="004E3BA9" w:rsidRPr="00D03AE8" w:rsidRDefault="004E3BA9" w:rsidP="004E3BA9">
      <w:pPr>
        <w:rPr>
          <w:rFonts w:cs="Times New Roman"/>
          <w:b/>
        </w:rPr>
      </w:pPr>
    </w:p>
    <w:p w14:paraId="022A43EB" w14:textId="77777777" w:rsidR="004E3BA9" w:rsidRPr="0083529C" w:rsidRDefault="00AD6D28" w:rsidP="004E3BA9">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sidR="002E793C">
        <w:rPr>
          <w:rFonts w:cs="Times New Roman"/>
          <w:noProof/>
        </w:rPr>
        <w:t>37</w:t>
      </w:r>
      <w:r w:rsidRPr="0083529C">
        <w:rPr>
          <w:rFonts w:cs="Times New Roman"/>
          <w:noProof/>
        </w:rPr>
        <w:fldChar w:fldCharType="end"/>
      </w:r>
      <w:r w:rsidR="00986B74" w:rsidRPr="0083529C">
        <w:rPr>
          <w:rFonts w:cs="Times New Roman"/>
        </w:rPr>
        <w:t>)</w:t>
      </w:r>
      <w:r w:rsidR="00986B74" w:rsidRPr="0083529C">
        <w:rPr>
          <w:rFonts w:cs="Times New Roman"/>
        </w:rPr>
        <w:tab/>
      </w: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h</m:t>
            </m:r>
          </m:sub>
        </m:sSub>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s</m:t>
            </m:r>
          </m:sub>
          <m:sup/>
          <m:e>
            <m:f>
              <m:fPr>
                <m:ctrlPr>
                  <w:rPr>
                    <w:rFonts w:ascii="Cambria Math" w:hAnsi="Cambria Math" w:cs="Times New Roman"/>
                    <w:i/>
                  </w:rPr>
                </m:ctrlPr>
              </m:fPr>
              <m:num>
                <m: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σh</m:t>
                        </m:r>
                      </m:e>
                      <m:sub>
                        <m:r>
                          <w:rPr>
                            <w:rFonts w:ascii="Cambria Math" w:hAnsi="Cambria Math" w:cs="Times New Roman"/>
                          </w:rPr>
                          <m:t>s</m:t>
                        </m:r>
                      </m:sub>
                    </m:sSub>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μh</m:t>
                            </m:r>
                          </m:e>
                          <m:sub>
                            <m:r>
                              <w:rPr>
                                <w:rFonts w:ascii="Cambria Math" w:hAnsi="Cambria Math" w:cs="Times New Roman"/>
                              </w:rPr>
                              <m:t>s</m:t>
                            </m:r>
                          </m:sub>
                        </m:sSub>
                      </m:e>
                    </m:d>
                  </m:e>
                  <m:sup>
                    <m:r>
                      <w:rPr>
                        <w:rFonts w:ascii="Cambria Math" w:hAnsi="Cambria Math" w:cs="Times New Roman"/>
                      </w:rPr>
                      <m:t>2</m:t>
                    </m:r>
                  </m:sup>
                </m:sSup>
              </m:num>
              <m:den>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σh</m:t>
                    </m:r>
                  </m:e>
                  <m:sub>
                    <m:r>
                      <w:rPr>
                        <w:rFonts w:ascii="Cambria Math" w:hAnsi="Cambria Math" w:cs="Times New Roman"/>
                      </w:rPr>
                      <m:t>s</m:t>
                    </m:r>
                  </m:sub>
                  <m:sup>
                    <m:r>
                      <w:rPr>
                        <w:rFonts w:ascii="Cambria Math" w:hAnsi="Cambria Math" w:cs="Times New Roman"/>
                      </w:rPr>
                      <m:t>2</m:t>
                    </m:r>
                  </m:sup>
                </m:sSubSup>
              </m:den>
            </m:f>
          </m:e>
        </m:nary>
      </m:oMath>
    </w:p>
    <w:p w14:paraId="2A7C3DE1" w14:textId="77777777" w:rsidR="00813AA2" w:rsidRPr="0083529C" w:rsidRDefault="00813AA2" w:rsidP="00813AA2">
      <w:pPr>
        <w:rPr>
          <w:rFonts w:cs="Times New Roman"/>
        </w:rPr>
      </w:pPr>
    </w:p>
    <w:p w14:paraId="7B5E9A5B" w14:textId="77777777" w:rsidR="00B167A1" w:rsidRPr="0083529C" w:rsidRDefault="00B167A1" w:rsidP="00813AA2">
      <w:pPr>
        <w:rPr>
          <w:rFonts w:cs="Times New Roman"/>
        </w:rPr>
      </w:pPr>
      <w:r w:rsidRPr="0083529C">
        <w:rPr>
          <w:rFonts w:cs="Times New Roman"/>
        </w:rPr>
        <w:t xml:space="preserve">The global objective function </w:t>
      </w:r>
      <w:r w:rsidRPr="0083529C">
        <w:rPr>
          <w:rFonts w:cs="Times New Roman"/>
          <w:i/>
        </w:rPr>
        <w:t>OBJ</w:t>
      </w:r>
      <w:r w:rsidRPr="0083529C">
        <w:rPr>
          <w:rFonts w:cs="Times New Roman"/>
          <w:i/>
          <w:vertAlign w:val="subscript"/>
        </w:rPr>
        <w:t>T</w:t>
      </w:r>
      <w:r w:rsidRPr="0083529C">
        <w:rPr>
          <w:rFonts w:cs="Times New Roman"/>
        </w:rPr>
        <w:t>, to be minimized is the summation of the</w:t>
      </w:r>
      <w:r w:rsidR="00171055" w:rsidRPr="0083529C">
        <w:rPr>
          <w:rFonts w:cs="Times New Roman"/>
        </w:rPr>
        <w:t xml:space="preserve"> </w:t>
      </w:r>
      <w:proofErr w:type="gramStart"/>
      <w:r w:rsidR="00171055" w:rsidRPr="0083529C">
        <w:rPr>
          <w:rFonts w:cs="Times New Roman"/>
        </w:rPr>
        <w:t xml:space="preserve">weighted </w:t>
      </w:r>
      <w:r w:rsidR="00171055" w:rsidRPr="00D03AE8">
        <w:rPr>
          <w:rFonts w:cs="Times New Roman"/>
        </w:rPr>
        <w:t>,</w:t>
      </w:r>
      <w:proofErr w:type="gramEnd"/>
      <w:r w:rsidRPr="00D03AE8">
        <w:rPr>
          <w:rFonts w:cs="Times New Roman"/>
        </w:rPr>
        <w:t xml:space="preserve"> </w:t>
      </w:r>
      <w:r w:rsidR="00171055" w:rsidRPr="00D03AE8">
        <w:rPr>
          <w:rFonts w:cs="Times New Roman"/>
        </w:rPr>
        <w:t xml:space="preserve">likelihood </w:t>
      </w:r>
      <w:r w:rsidRPr="0083529C">
        <w:rPr>
          <w:rFonts w:cs="Times New Roman"/>
        </w:rPr>
        <w:t>components:</w:t>
      </w:r>
    </w:p>
    <w:p w14:paraId="7754A00C" w14:textId="77777777" w:rsidR="00986B74" w:rsidRPr="0083529C" w:rsidRDefault="00986B74" w:rsidP="00813AA2">
      <w:pPr>
        <w:rPr>
          <w:rFonts w:cs="Times New Roman"/>
        </w:rPr>
      </w:pPr>
    </w:p>
    <w:p w14:paraId="048CEA78" w14:textId="1B16779C" w:rsidR="00B167A1" w:rsidRPr="0083529C" w:rsidRDefault="00AD6D28" w:rsidP="00171055">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sidR="002E793C">
        <w:rPr>
          <w:rFonts w:cs="Times New Roman"/>
          <w:noProof/>
        </w:rPr>
        <w:t>38</w:t>
      </w:r>
      <w:r w:rsidRPr="0083529C">
        <w:rPr>
          <w:rFonts w:cs="Times New Roman"/>
          <w:noProof/>
        </w:rPr>
        <w:fldChar w:fldCharType="end"/>
      </w:r>
      <w:r w:rsidR="00986B74" w:rsidRPr="0083529C">
        <w:rPr>
          <w:rFonts w:cs="Times New Roman"/>
        </w:rPr>
        <w:t>)</w:t>
      </w:r>
      <w:r w:rsidR="00A80759" w:rsidRPr="0083529C">
        <w:rPr>
          <w:rFonts w:cs="Times New Roman"/>
        </w:rPr>
        <w:tab/>
      </w: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SSB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SSB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CAL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CAL</m:t>
            </m:r>
          </m:sub>
        </m:sSub>
        <m:r>
          <w:rPr>
            <w:rFonts w:ascii="Cambria Math" w:hAnsi="Cambria Math" w:cs="Times New Roman"/>
          </w:rPr>
          <m:t>+</m:t>
        </m:r>
      </m:oMath>
    </w:p>
    <w:p w14:paraId="2D0BA5AF" w14:textId="1999989E" w:rsidR="00171055" w:rsidRPr="0083529C" w:rsidRDefault="00B01F1A" w:rsidP="00171055">
      <w:pPr>
        <w:rPr>
          <w:rFonts w:cs="Times New Roman"/>
        </w:rPr>
      </w:pPr>
      <m:oMathPara>
        <m:oMath>
          <m:sSub>
            <m:sSubPr>
              <m:ctrlPr>
                <w:rPr>
                  <w:rFonts w:ascii="Cambria Math" w:hAnsi="Cambria Math" w:cs="Times New Roman"/>
                </w:rPr>
              </m:ctrlPr>
            </m:sSubPr>
            <m:e>
              <m:r>
                <w:rPr>
                  <w:rFonts w:ascii="Cambria Math" w:hAnsi="Cambria Math" w:cs="Times New Roman"/>
                </w:rPr>
                <m:t>ω</m:t>
              </m:r>
            </m:e>
            <m:sub>
              <m:r>
                <w:rPr>
                  <w:rFonts w:ascii="Cambria Math" w:hAnsi="Cambria Math" w:cs="Times New Roman"/>
                </w:rPr>
                <m:t>PSAT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OBJ</m:t>
              </m:r>
            </m:e>
            <m:sub>
              <m:r>
                <w:rPr>
                  <w:rFonts w:ascii="Cambria Math" w:hAnsi="Cambria Math" w:cs="Times New Roman"/>
                </w:rPr>
                <m:t>PSAT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ω</m:t>
              </m:r>
            </m:e>
            <m:sub>
              <m:r>
                <w:rPr>
                  <w:rFonts w:ascii="Cambria Math" w:hAnsi="Cambria Math" w:cs="Times New Roman"/>
                </w:rPr>
                <m:t>PSATu</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OBJ</m:t>
              </m:r>
            </m:e>
            <m:sub>
              <m:r>
                <w:rPr>
                  <w:rFonts w:ascii="Cambria Math" w:hAnsi="Cambria Math" w:cs="Times New Roman"/>
                </w:rPr>
                <m:t>PSATu</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ω</m:t>
              </m:r>
            </m:e>
            <m:sub>
              <m:r>
                <w:rPr>
                  <w:rFonts w:ascii="Cambria Math" w:hAnsi="Cambria Math" w:cs="Times New Roman"/>
                </w:rPr>
                <m:t>M</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OBJ</m:t>
              </m:r>
            </m:e>
            <m:sub>
              <m:r>
                <w:rPr>
                  <w:rFonts w:ascii="Cambria Math" w:hAnsi="Cambria Math" w:cs="Times New Roman"/>
                </w:rPr>
                <m:t>M</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ω</m:t>
              </m:r>
            </m:e>
            <m:sub>
              <m:r>
                <w:rPr>
                  <w:rFonts w:ascii="Cambria Math" w:hAnsi="Cambria Math" w:cs="Times New Roman"/>
                </w:rPr>
                <m:t>h</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OBJ</m:t>
              </m:r>
            </m:e>
            <m:sub>
              <m:r>
                <w:rPr>
                  <w:rFonts w:ascii="Cambria Math" w:hAnsi="Cambria Math" w:cs="Times New Roman"/>
                </w:rPr>
                <m:t>h</m:t>
              </m:r>
            </m:sub>
          </m:sSub>
        </m:oMath>
      </m:oMathPara>
    </w:p>
    <w:p w14:paraId="32DFE4DF" w14:textId="77777777" w:rsidR="00576762" w:rsidRPr="0083529C" w:rsidRDefault="00576762" w:rsidP="00576762">
      <w:pPr>
        <w:rPr>
          <w:rFonts w:cs="Times New Roman"/>
        </w:rPr>
      </w:pPr>
    </w:p>
    <w:p w14:paraId="525BFEA0" w14:textId="77777777" w:rsidR="00050A47" w:rsidRPr="0083529C" w:rsidRDefault="00050A47" w:rsidP="00050A47">
      <w:pPr>
        <w:rPr>
          <w:rFonts w:cs="Times New Roman"/>
        </w:rPr>
      </w:pPr>
    </w:p>
    <w:p w14:paraId="2E442222" w14:textId="77777777" w:rsidR="004756EC" w:rsidRPr="00551E7F" w:rsidRDefault="00E169B6" w:rsidP="004756EC">
      <w:pPr>
        <w:pStyle w:val="Heading1"/>
        <w:rPr>
          <w:rFonts w:cs="Times New Roman"/>
        </w:rPr>
      </w:pPr>
      <w:r w:rsidRPr="00D03AE8">
        <w:rPr>
          <w:rFonts w:cs="Times New Roman"/>
        </w:rPr>
        <w:t>S</w:t>
      </w:r>
      <w:r w:rsidR="004756EC" w:rsidRPr="00D03AE8">
        <w:rPr>
          <w:rFonts w:cs="Times New Roman"/>
        </w:rPr>
        <w:t xml:space="preserve">imulation </w:t>
      </w:r>
      <w:r w:rsidR="002A330E" w:rsidRPr="00D03AE8">
        <w:rPr>
          <w:rFonts w:cs="Times New Roman"/>
        </w:rPr>
        <w:t>evaluation</w:t>
      </w:r>
      <w:r w:rsidRPr="00D03AE8">
        <w:rPr>
          <w:rFonts w:cs="Times New Roman"/>
        </w:rPr>
        <w:t>s</w:t>
      </w:r>
    </w:p>
    <w:p w14:paraId="06DE3C4F" w14:textId="77777777" w:rsidR="00050A47" w:rsidRPr="00321639" w:rsidRDefault="00050A47" w:rsidP="00B23B8F">
      <w:pPr>
        <w:rPr>
          <w:rFonts w:cs="Times New Roman"/>
        </w:rPr>
      </w:pPr>
    </w:p>
    <w:p w14:paraId="16BC60E4" w14:textId="48D65712" w:rsidR="00131E4A" w:rsidRPr="00624886" w:rsidRDefault="005D7DB9" w:rsidP="00B23B8F">
      <w:pPr>
        <w:rPr>
          <w:rFonts w:cs="Times New Roman"/>
        </w:rPr>
      </w:pPr>
      <w:r w:rsidRPr="00321639">
        <w:rPr>
          <w:rFonts w:cs="Times New Roman"/>
        </w:rPr>
        <w:t xml:space="preserve">The </w:t>
      </w:r>
      <w:r w:rsidR="00B217AD" w:rsidRPr="00321639">
        <w:rPr>
          <w:rFonts w:cs="Times New Roman"/>
        </w:rPr>
        <w:t xml:space="preserve">demonstration </w:t>
      </w:r>
      <w:r w:rsidR="001078F2" w:rsidRPr="00321639">
        <w:rPr>
          <w:rFonts w:cs="Times New Roman"/>
        </w:rPr>
        <w:t>MSE</w:t>
      </w:r>
      <w:r w:rsidR="00B217AD" w:rsidRPr="00321639">
        <w:rPr>
          <w:rFonts w:cs="Times New Roman"/>
        </w:rPr>
        <w:t xml:space="preserve"> framework</w:t>
      </w:r>
      <w:r w:rsidRPr="00321639">
        <w:rPr>
          <w:rFonts w:cs="Times New Roman"/>
        </w:rPr>
        <w:t xml:space="preserve"> </w:t>
      </w:r>
      <w:r w:rsidR="00B217AD" w:rsidRPr="00321639">
        <w:rPr>
          <w:rFonts w:cs="Times New Roman"/>
        </w:rPr>
        <w:t xml:space="preserve">previously </w:t>
      </w:r>
      <w:r w:rsidRPr="008041F2">
        <w:rPr>
          <w:rFonts w:cs="Times New Roman"/>
        </w:rPr>
        <w:t>presented to the GBYP</w:t>
      </w:r>
      <w:r w:rsidR="00131E4A" w:rsidRPr="008041F2">
        <w:rPr>
          <w:rFonts w:cs="Times New Roman"/>
        </w:rPr>
        <w:t xml:space="preserve"> Core Modelling Group</w:t>
      </w:r>
      <w:r w:rsidRPr="008041F2">
        <w:rPr>
          <w:rFonts w:cs="Times New Roman"/>
        </w:rPr>
        <w:t xml:space="preserve"> </w:t>
      </w:r>
      <w:r w:rsidR="00B217AD" w:rsidRPr="008041F2">
        <w:rPr>
          <w:rFonts w:cs="Times New Roman"/>
        </w:rPr>
        <w:t>(December 2014</w:t>
      </w:r>
      <w:r w:rsidR="003A0C21">
        <w:rPr>
          <w:rFonts w:cs="Times New Roman"/>
        </w:rPr>
        <w:t>,</w:t>
      </w:r>
      <w:r w:rsidR="00B217AD" w:rsidRPr="008041F2">
        <w:rPr>
          <w:rFonts w:cs="Times New Roman"/>
        </w:rPr>
        <w:t xml:space="preserve"> </w:t>
      </w:r>
      <w:r w:rsidR="003A0C21">
        <w:rPr>
          <w:rFonts w:cs="Times New Roman"/>
        </w:rPr>
        <w:t xml:space="preserve">Anon. </w:t>
      </w:r>
      <w:r w:rsidRPr="008041F2">
        <w:rPr>
          <w:rFonts w:cs="Times New Roman"/>
        </w:rPr>
        <w:t xml:space="preserve">2014) was used to simulate data to determine whether the model could estimate quantities of interest such as stock depletion, </w:t>
      </w:r>
      <w:r w:rsidR="001078F2" w:rsidRPr="00965915">
        <w:rPr>
          <w:rFonts w:cs="Times New Roman"/>
        </w:rPr>
        <w:t xml:space="preserve">current </w:t>
      </w:r>
      <w:r w:rsidRPr="00965915">
        <w:rPr>
          <w:rFonts w:cs="Times New Roman"/>
        </w:rPr>
        <w:t>stock size and spatial distribution</w:t>
      </w:r>
      <w:r w:rsidR="009E62C2">
        <w:rPr>
          <w:rFonts w:cs="Times New Roman"/>
        </w:rPr>
        <w:t xml:space="preserve"> reliably</w:t>
      </w:r>
      <w:r w:rsidRPr="00965915">
        <w:rPr>
          <w:rFonts w:cs="Times New Roman"/>
        </w:rPr>
        <w:t>. In this preliminary simulation evaluation</w:t>
      </w:r>
      <w:r w:rsidR="002A330E" w:rsidRPr="00965915">
        <w:rPr>
          <w:rFonts w:cs="Times New Roman"/>
        </w:rPr>
        <w:t>,</w:t>
      </w:r>
      <w:r w:rsidRPr="00965915">
        <w:rPr>
          <w:rFonts w:cs="Times New Roman"/>
        </w:rPr>
        <w:t xml:space="preserve"> 200 data</w:t>
      </w:r>
      <w:r w:rsidR="001174AE" w:rsidRPr="00965915">
        <w:rPr>
          <w:rFonts w:cs="Times New Roman"/>
        </w:rPr>
        <w:t xml:space="preserve">sets were simulated </w:t>
      </w:r>
      <w:r w:rsidR="009E62C2">
        <w:rPr>
          <w:rFonts w:cs="Times New Roman"/>
        </w:rPr>
        <w:t>with</w:t>
      </w:r>
      <w:r w:rsidR="001174AE" w:rsidRPr="00965915">
        <w:rPr>
          <w:rFonts w:cs="Times New Roman"/>
        </w:rPr>
        <w:t xml:space="preserve"> varying stock deple</w:t>
      </w:r>
      <w:r w:rsidR="002A330E" w:rsidRPr="00965915">
        <w:rPr>
          <w:rFonts w:cs="Times New Roman"/>
        </w:rPr>
        <w:t xml:space="preserve">tion, exploitation history, gear selectivity, movement and </w:t>
      </w:r>
      <w:r w:rsidR="002A330E" w:rsidRPr="00965915">
        <w:rPr>
          <w:rFonts w:cs="Times New Roman"/>
        </w:rPr>
        <w:lastRenderedPageBreak/>
        <w:t>spatial distribution. The simulation was kept relatively simple an</w:t>
      </w:r>
      <w:r w:rsidR="00B217AD" w:rsidRPr="00965915">
        <w:rPr>
          <w:rFonts w:cs="Times New Roman"/>
        </w:rPr>
        <w:t>d</w:t>
      </w:r>
      <w:r w:rsidR="002A330E" w:rsidRPr="00965915">
        <w:rPr>
          <w:rFonts w:cs="Times New Roman"/>
        </w:rPr>
        <w:t xml:space="preserve"> included only two fleet types, </w:t>
      </w:r>
      <w:r w:rsidR="00131E4A" w:rsidRPr="00174927">
        <w:rPr>
          <w:rFonts w:cs="Times New Roman"/>
        </w:rPr>
        <w:t>4</w:t>
      </w:r>
      <w:r w:rsidR="002A330E" w:rsidRPr="00174927">
        <w:rPr>
          <w:rFonts w:cs="Times New Roman"/>
        </w:rPr>
        <w:t xml:space="preserve"> areas, 2 sub-years and 40 historical years of exploitation</w:t>
      </w:r>
      <w:r w:rsidR="00B469B7" w:rsidRPr="00174927">
        <w:rPr>
          <w:rFonts w:cs="Times New Roman"/>
        </w:rPr>
        <w:t xml:space="preserve"> (Figure 2 illustrates the simplified mixing and spatial structure that borrows four areas from the spatial definitions of </w:t>
      </w:r>
      <w:r w:rsidR="003A0C21">
        <w:rPr>
          <w:rFonts w:cs="Times New Roman"/>
        </w:rPr>
        <w:t>Anon.</w:t>
      </w:r>
      <w:r w:rsidR="003A0C21" w:rsidRPr="00174927">
        <w:rPr>
          <w:rFonts w:cs="Times New Roman"/>
        </w:rPr>
        <w:t xml:space="preserve"> </w:t>
      </w:r>
      <w:r w:rsidR="00B469B7" w:rsidRPr="00174927">
        <w:rPr>
          <w:rFonts w:cs="Times New Roman"/>
        </w:rPr>
        <w:t>2015, Figure 1).</w:t>
      </w:r>
      <w:r w:rsidR="002A330E" w:rsidRPr="00174927">
        <w:rPr>
          <w:rFonts w:cs="Times New Roman"/>
        </w:rPr>
        <w:t xml:space="preserve"> A summary of inputs</w:t>
      </w:r>
      <w:r w:rsidR="00131E4A" w:rsidRPr="005B056B">
        <w:rPr>
          <w:rFonts w:cs="Times New Roman"/>
        </w:rPr>
        <w:t xml:space="preserve"> and parameter ranges for </w:t>
      </w:r>
      <w:r w:rsidR="002A330E" w:rsidRPr="00624886">
        <w:rPr>
          <w:rFonts w:cs="Times New Roman"/>
        </w:rPr>
        <w:t>the simulation</w:t>
      </w:r>
      <w:r w:rsidR="00B217AD" w:rsidRPr="00624886">
        <w:rPr>
          <w:rFonts w:cs="Times New Roman"/>
        </w:rPr>
        <w:t>s</w:t>
      </w:r>
      <w:r w:rsidR="002A330E" w:rsidRPr="00624886">
        <w:rPr>
          <w:rFonts w:cs="Times New Roman"/>
        </w:rPr>
        <w:t xml:space="preserve"> </w:t>
      </w:r>
      <w:r w:rsidR="00686E6C">
        <w:rPr>
          <w:rFonts w:cs="Times New Roman"/>
        </w:rPr>
        <w:t>is</w:t>
      </w:r>
      <w:r w:rsidR="002A330E" w:rsidRPr="00624886">
        <w:rPr>
          <w:rFonts w:cs="Times New Roman"/>
        </w:rPr>
        <w:t xml:space="preserve"> included in Table 3. </w:t>
      </w:r>
    </w:p>
    <w:p w14:paraId="53DDDB86" w14:textId="77777777" w:rsidR="00131E4A" w:rsidRPr="003A0C21" w:rsidRDefault="00131E4A" w:rsidP="00B23B8F">
      <w:pPr>
        <w:rPr>
          <w:rFonts w:cs="Times New Roman"/>
        </w:rPr>
      </w:pPr>
    </w:p>
    <w:p w14:paraId="013B9593" w14:textId="77777777" w:rsidR="002A330E" w:rsidRPr="00A87F15" w:rsidRDefault="000653A6" w:rsidP="00576762">
      <w:pPr>
        <w:rPr>
          <w:rFonts w:cs="Times New Roman"/>
        </w:rPr>
      </w:pPr>
      <w:r w:rsidRPr="003A0C21">
        <w:rPr>
          <w:rFonts w:cs="Times New Roman"/>
        </w:rPr>
        <w:t xml:space="preserve">This simulation evaluation was intended as a proof of model concept and consequently did not simulate biases in observed data (e.g. catch reporting, non-independence in length composition data) or evaluate model misspecification (e.g. incorrect aggregation of fleets, misspecification of selectivity, incorrect natural mortality rate at age, </w:t>
      </w:r>
      <w:r w:rsidR="001078F2" w:rsidRPr="00E0323E">
        <w:rPr>
          <w:rFonts w:cs="Times New Roman"/>
        </w:rPr>
        <w:t>functional form of the stock recruitment relationship</w:t>
      </w:r>
      <w:r w:rsidRPr="00E0323E">
        <w:rPr>
          <w:rFonts w:cs="Times New Roman"/>
        </w:rPr>
        <w:t xml:space="preserve">). </w:t>
      </w:r>
      <w:r w:rsidR="002A330E" w:rsidRPr="008E57CF">
        <w:rPr>
          <w:rFonts w:cs="Times New Roman"/>
        </w:rPr>
        <w:t xml:space="preserve">The simulation results </w:t>
      </w:r>
      <w:r w:rsidRPr="00A87F15">
        <w:rPr>
          <w:rFonts w:cs="Times New Roman"/>
        </w:rPr>
        <w:t xml:space="preserve">presented </w:t>
      </w:r>
      <w:r w:rsidR="002A330E" w:rsidRPr="00A87F15">
        <w:rPr>
          <w:rFonts w:cs="Times New Roman"/>
        </w:rPr>
        <w:t xml:space="preserve">here are for </w:t>
      </w:r>
      <w:r w:rsidRPr="00A87F15">
        <w:rPr>
          <w:rFonts w:cs="Times New Roman"/>
        </w:rPr>
        <w:t>a</w:t>
      </w:r>
      <w:r w:rsidR="002A330E" w:rsidRPr="00A87F15">
        <w:rPr>
          <w:rFonts w:cs="Times New Roman"/>
        </w:rPr>
        <w:t xml:space="preserve"> </w:t>
      </w:r>
      <w:r w:rsidRPr="00A87F15">
        <w:rPr>
          <w:rFonts w:cs="Times New Roman"/>
        </w:rPr>
        <w:t>former</w:t>
      </w:r>
      <w:r w:rsidR="002A330E" w:rsidRPr="00A87F15">
        <w:rPr>
          <w:rFonts w:cs="Times New Roman"/>
        </w:rPr>
        <w:t xml:space="preserve"> version of the M3 </w:t>
      </w:r>
      <w:r w:rsidRPr="00A87F15">
        <w:rPr>
          <w:rFonts w:cs="Times New Roman"/>
        </w:rPr>
        <w:t xml:space="preserve">(v1.02) model </w:t>
      </w:r>
      <w:r w:rsidR="002A330E" w:rsidRPr="00A87F15">
        <w:rPr>
          <w:rFonts w:cs="Times New Roman"/>
        </w:rPr>
        <w:t xml:space="preserve">which </w:t>
      </w:r>
      <w:r w:rsidRPr="00A87F15">
        <w:rPr>
          <w:rFonts w:cs="Times New Roman"/>
        </w:rPr>
        <w:t>does not include priors for steep</w:t>
      </w:r>
      <w:r w:rsidR="00131E4A" w:rsidRPr="00A87F15">
        <w:rPr>
          <w:rFonts w:cs="Times New Roman"/>
        </w:rPr>
        <w:t>ness and natural mortality rate. In this simulation test these were assumed to be known perfectly without error</w:t>
      </w:r>
      <w:r w:rsidRPr="00A87F15">
        <w:rPr>
          <w:rFonts w:cs="Times New Roman"/>
        </w:rPr>
        <w:t xml:space="preserve">. </w:t>
      </w:r>
    </w:p>
    <w:p w14:paraId="65E5DF79" w14:textId="77777777" w:rsidR="00576762" w:rsidRPr="00A87F15" w:rsidRDefault="00576762" w:rsidP="00576762">
      <w:pPr>
        <w:rPr>
          <w:rFonts w:cs="Times New Roman"/>
          <w:noProof/>
          <w:lang w:eastAsia="en-CA"/>
        </w:rPr>
      </w:pPr>
    </w:p>
    <w:p w14:paraId="3EBB1234" w14:textId="1598AB37" w:rsidR="00675895" w:rsidRPr="00453CB1" w:rsidRDefault="00131E4A" w:rsidP="00D60CB4">
      <w:pPr>
        <w:rPr>
          <w:rFonts w:cs="Times New Roman"/>
        </w:rPr>
      </w:pPr>
      <w:r w:rsidRPr="00A87F15">
        <w:rPr>
          <w:rFonts w:cs="Times New Roman"/>
        </w:rPr>
        <w:t xml:space="preserve">Simulation testing reveals that the model provides estimates of stock depletion, stock size and spatial distribution </w:t>
      </w:r>
      <w:r w:rsidR="00D2021E" w:rsidRPr="00A87F15">
        <w:rPr>
          <w:rFonts w:cs="Times New Roman"/>
        </w:rPr>
        <w:t>that are not strongly biased (Figure 3). For example</w:t>
      </w:r>
      <w:r w:rsidR="00675895" w:rsidRPr="00A87F15">
        <w:rPr>
          <w:rFonts w:cs="Times New Roman"/>
        </w:rPr>
        <w:t>,</w:t>
      </w:r>
      <w:r w:rsidR="002E3C7E" w:rsidRPr="00334153">
        <w:rPr>
          <w:rFonts w:cs="Times New Roman"/>
        </w:rPr>
        <w:t xml:space="preserve"> biases in </w:t>
      </w:r>
      <w:r w:rsidR="00D2021E" w:rsidRPr="00334153">
        <w:rPr>
          <w:rFonts w:cs="Times New Roman"/>
        </w:rPr>
        <w:t>estimates of stock depletion were</w:t>
      </w:r>
      <w:r w:rsidR="002E3C7E" w:rsidRPr="00334153">
        <w:rPr>
          <w:rFonts w:cs="Times New Roman"/>
        </w:rPr>
        <w:t xml:space="preserve"> on average</w:t>
      </w:r>
      <w:r w:rsidR="00D2021E" w:rsidRPr="00334153">
        <w:rPr>
          <w:rFonts w:cs="Times New Roman"/>
        </w:rPr>
        <w:t xml:space="preserve"> </w:t>
      </w:r>
      <w:r w:rsidR="00B217AD" w:rsidRPr="00334153">
        <w:rPr>
          <w:rFonts w:cs="Times New Roman"/>
        </w:rPr>
        <w:t>within</w:t>
      </w:r>
      <w:r w:rsidR="00675895" w:rsidRPr="003F54BF">
        <w:rPr>
          <w:rFonts w:cs="Times New Roman"/>
        </w:rPr>
        <w:t xml:space="preserve"> </w:t>
      </w:r>
      <w:r w:rsidR="00D2021E" w:rsidRPr="003F54BF">
        <w:rPr>
          <w:rFonts w:cs="Times New Roman"/>
        </w:rPr>
        <w:t xml:space="preserve">2% </w:t>
      </w:r>
      <w:r w:rsidR="00B217AD" w:rsidRPr="003F54BF">
        <w:rPr>
          <w:rFonts w:cs="Times New Roman"/>
        </w:rPr>
        <w:t xml:space="preserve">of unbiased </w:t>
      </w:r>
      <w:r w:rsidR="00D2021E" w:rsidRPr="003F54BF">
        <w:rPr>
          <w:rFonts w:cs="Times New Roman"/>
        </w:rPr>
        <w:t>for both simulated stock</w:t>
      </w:r>
      <w:r w:rsidR="00B67E87" w:rsidRPr="00DE0BB0">
        <w:rPr>
          <w:rFonts w:cs="Times New Roman"/>
        </w:rPr>
        <w:t>s</w:t>
      </w:r>
      <w:r w:rsidR="00B217AD" w:rsidRPr="00DE0BB0">
        <w:rPr>
          <w:rFonts w:cs="Times New Roman"/>
        </w:rPr>
        <w:t>. The range of biases was also relatively low</w:t>
      </w:r>
      <w:r w:rsidR="00B67E87" w:rsidRPr="00DE0BB0">
        <w:rPr>
          <w:rFonts w:cs="Times New Roman"/>
        </w:rPr>
        <w:t xml:space="preserve"> with standard deviation</w:t>
      </w:r>
      <w:r w:rsidR="00B217AD" w:rsidRPr="00DE0BB0">
        <w:rPr>
          <w:rFonts w:cs="Times New Roman"/>
        </w:rPr>
        <w:t>s</w:t>
      </w:r>
      <w:r w:rsidR="00B67E87" w:rsidRPr="00DE0BB0">
        <w:rPr>
          <w:rFonts w:cs="Times New Roman"/>
        </w:rPr>
        <w:t xml:space="preserve"> among simulations of 5.3% and 8.3% for stocks 1 and 2</w:t>
      </w:r>
      <w:r w:rsidR="002E3C7E" w:rsidRPr="00DE0BB0">
        <w:rPr>
          <w:rFonts w:cs="Times New Roman"/>
        </w:rPr>
        <w:t>,</w:t>
      </w:r>
      <w:r w:rsidR="00B67E87" w:rsidRPr="00DE0BB0">
        <w:rPr>
          <w:rFonts w:cs="Times New Roman"/>
        </w:rPr>
        <w:t xml:space="preserve"> respectively. </w:t>
      </w:r>
      <w:r w:rsidR="002E3C7E" w:rsidRPr="00DE0BB0">
        <w:rPr>
          <w:rFonts w:cs="Times New Roman"/>
        </w:rPr>
        <w:t xml:space="preserve"> Estimates of current stock size w</w:t>
      </w:r>
      <w:r w:rsidR="002E3C7E" w:rsidRPr="00FF13EC">
        <w:rPr>
          <w:rFonts w:cs="Times New Roman"/>
        </w:rPr>
        <w:t>ere somewhat negatively biased (around -5% for both stocks) but not strongly so. Among stocks, bi</w:t>
      </w:r>
      <w:r w:rsidR="00675895" w:rsidRPr="00FF13EC">
        <w:rPr>
          <w:rFonts w:cs="Times New Roman"/>
        </w:rPr>
        <w:t xml:space="preserve">ases in estimates of current stock size were negatively correlated. This is to be expected since an overestimate of the size of stock 1 is likely to be paired </w:t>
      </w:r>
      <w:r w:rsidR="00675895" w:rsidRPr="00D4074F">
        <w:rPr>
          <w:rFonts w:cs="Times New Roman"/>
        </w:rPr>
        <w:t xml:space="preserve">with an underestimate of stock size 2, as the model aims to generate a similar total vulnerable biomass to that simulated. Among </w:t>
      </w:r>
      <w:r w:rsidR="00686E6C">
        <w:rPr>
          <w:rFonts w:cs="Times New Roman"/>
        </w:rPr>
        <w:t xml:space="preserve">the </w:t>
      </w:r>
      <w:r w:rsidR="00675895" w:rsidRPr="00D4074F">
        <w:rPr>
          <w:rFonts w:cs="Times New Roman"/>
        </w:rPr>
        <w:t>simulations</w:t>
      </w:r>
      <w:r w:rsidR="00686E6C">
        <w:rPr>
          <w:rFonts w:cs="Times New Roman"/>
        </w:rPr>
        <w:t xml:space="preserve"> the</w:t>
      </w:r>
      <w:r w:rsidR="00675895" w:rsidRPr="00D4074F">
        <w:rPr>
          <w:rFonts w:cs="Times New Roman"/>
        </w:rPr>
        <w:t xml:space="preserve"> biases in estimates of current stock size could be larger for stock 2</w:t>
      </w:r>
      <w:r w:rsidR="002B2980" w:rsidRPr="0052342D">
        <w:rPr>
          <w:rFonts w:cs="Times New Roman"/>
        </w:rPr>
        <w:t xml:space="preserve"> (a standard deviation of 10%)</w:t>
      </w:r>
      <w:r w:rsidR="00675895" w:rsidRPr="0052342D">
        <w:rPr>
          <w:rFonts w:cs="Times New Roman"/>
        </w:rPr>
        <w:t xml:space="preserve"> than stock 1 </w:t>
      </w:r>
      <w:r w:rsidR="002B2980" w:rsidRPr="0052342D">
        <w:rPr>
          <w:rFonts w:cs="Times New Roman"/>
        </w:rPr>
        <w:t xml:space="preserve">(a standard deviation of 6%) </w:t>
      </w:r>
      <w:r w:rsidR="00675895" w:rsidRPr="00453CB1">
        <w:rPr>
          <w:rFonts w:cs="Times New Roman"/>
        </w:rPr>
        <w:t xml:space="preserve">which should be anticipated since stock 2 is </w:t>
      </w:r>
      <w:proofErr w:type="spellStart"/>
      <w:r w:rsidR="00101D39">
        <w:rPr>
          <w:rFonts w:cs="Times New Roman"/>
        </w:rPr>
        <w:t>estmated</w:t>
      </w:r>
      <w:proofErr w:type="spellEnd"/>
      <w:r w:rsidR="00675895" w:rsidRPr="00453CB1">
        <w:rPr>
          <w:rFonts w:cs="Times New Roman"/>
        </w:rPr>
        <w:t xml:space="preserve"> to be smaller than stock 1 (unfished recruitment was 1/6 that of stock 1). </w:t>
      </w:r>
    </w:p>
    <w:p w14:paraId="29B633C0" w14:textId="77777777" w:rsidR="00675895" w:rsidRPr="006C529C" w:rsidRDefault="00675895" w:rsidP="00D60CB4">
      <w:pPr>
        <w:rPr>
          <w:rFonts w:cs="Times New Roman"/>
        </w:rPr>
      </w:pPr>
    </w:p>
    <w:p w14:paraId="4DEC24F1" w14:textId="77777777" w:rsidR="004756EC" w:rsidRPr="006C529C" w:rsidRDefault="004756EC" w:rsidP="004756EC">
      <w:pPr>
        <w:pStyle w:val="Heading1"/>
        <w:rPr>
          <w:rFonts w:cs="Times New Roman"/>
        </w:rPr>
      </w:pPr>
      <w:r w:rsidRPr="006C529C">
        <w:rPr>
          <w:rFonts w:cs="Times New Roman"/>
        </w:rPr>
        <w:t>Discussion</w:t>
      </w:r>
    </w:p>
    <w:p w14:paraId="7752035F" w14:textId="77777777" w:rsidR="00DD133B" w:rsidRPr="000E3CE4" w:rsidRDefault="00DD133B" w:rsidP="00DD133B">
      <w:pPr>
        <w:pStyle w:val="Heading2"/>
        <w:rPr>
          <w:rFonts w:cs="Times New Roman"/>
        </w:rPr>
      </w:pPr>
      <w:r w:rsidRPr="000E3CE4">
        <w:rPr>
          <w:rFonts w:cs="Times New Roman"/>
        </w:rPr>
        <w:t>Limitations</w:t>
      </w:r>
    </w:p>
    <w:p w14:paraId="20583AD7" w14:textId="77777777" w:rsidR="00DD133B" w:rsidRPr="00425984" w:rsidRDefault="00DD133B" w:rsidP="00050A47">
      <w:pPr>
        <w:rPr>
          <w:rFonts w:cs="Times New Roman"/>
        </w:rPr>
      </w:pPr>
    </w:p>
    <w:p w14:paraId="501119D3" w14:textId="086C92B9" w:rsidR="00686E6C" w:rsidRPr="00E36565" w:rsidRDefault="00303614" w:rsidP="00303614">
      <w:pPr>
        <w:rPr>
          <w:rFonts w:cs="Times New Roman"/>
        </w:rPr>
      </w:pPr>
      <w:r w:rsidRPr="00425984">
        <w:rPr>
          <w:rFonts w:cs="Times New Roman"/>
        </w:rPr>
        <w:t xml:space="preserve">In this paper we document the first version of the M3 model which is designed primarily </w:t>
      </w:r>
      <w:r w:rsidR="00D320E9" w:rsidRPr="00425984">
        <w:rPr>
          <w:rFonts w:cs="Times New Roman"/>
        </w:rPr>
        <w:t>to outline the basic framework</w:t>
      </w:r>
      <w:r w:rsidR="00D320E9" w:rsidRPr="002E793C">
        <w:rPr>
          <w:rFonts w:cs="Times New Roman"/>
        </w:rPr>
        <w:t xml:space="preserve"> in order </w:t>
      </w:r>
      <w:r w:rsidRPr="002E793C">
        <w:rPr>
          <w:rFonts w:cs="Times New Roman"/>
        </w:rPr>
        <w:t xml:space="preserve">to </w:t>
      </w:r>
      <w:r w:rsidR="00B217AD" w:rsidRPr="002E793C">
        <w:rPr>
          <w:rFonts w:cs="Times New Roman"/>
        </w:rPr>
        <w:t>initiate a dialogue with the</w:t>
      </w:r>
      <w:r w:rsidRPr="002E793C">
        <w:rPr>
          <w:rFonts w:cs="Times New Roman"/>
        </w:rPr>
        <w:t xml:space="preserve"> GBYP core modelling group and wider SCRS regarding priorities for</w:t>
      </w:r>
      <w:r w:rsidR="002B2980" w:rsidRPr="002E793C">
        <w:rPr>
          <w:rFonts w:cs="Times New Roman"/>
        </w:rPr>
        <w:t xml:space="preserve"> operating</w:t>
      </w:r>
      <w:r w:rsidRPr="002E793C">
        <w:rPr>
          <w:rFonts w:cs="Times New Roman"/>
        </w:rPr>
        <w:t xml:space="preserve"> model development. In order to get a version of the model working and simulation tested, a number of features were omitted. One of the most </w:t>
      </w:r>
      <w:r w:rsidR="00686E6C">
        <w:rPr>
          <w:rFonts w:cs="Times New Roman"/>
        </w:rPr>
        <w:t>important</w:t>
      </w:r>
      <w:r w:rsidRPr="002E793C">
        <w:rPr>
          <w:rFonts w:cs="Times New Roman"/>
        </w:rPr>
        <w:t xml:space="preserve"> was the conventional tagging data which are not used to estimate </w:t>
      </w:r>
      <w:r w:rsidR="002B2980" w:rsidRPr="002E793C">
        <w:rPr>
          <w:rFonts w:cs="Times New Roman"/>
        </w:rPr>
        <w:t>exploitation</w:t>
      </w:r>
      <w:r w:rsidRPr="002E793C">
        <w:rPr>
          <w:rFonts w:cs="Times New Roman"/>
        </w:rPr>
        <w:t xml:space="preserve"> rates in this preliminary M3 model. </w:t>
      </w:r>
      <w:r w:rsidR="00D320E9" w:rsidRPr="00E36565">
        <w:rPr>
          <w:rFonts w:cs="Times New Roman"/>
        </w:rPr>
        <w:t xml:space="preserve"> </w:t>
      </w:r>
    </w:p>
    <w:p w14:paraId="7636EEBA" w14:textId="77777777" w:rsidR="00303614" w:rsidRPr="00E36565" w:rsidRDefault="00303614" w:rsidP="00303614">
      <w:pPr>
        <w:rPr>
          <w:rFonts w:cs="Times New Roman"/>
        </w:rPr>
      </w:pPr>
    </w:p>
    <w:p w14:paraId="34713CE6" w14:textId="29981015" w:rsidR="00303614" w:rsidRPr="00686E6C" w:rsidRDefault="00303614" w:rsidP="00303614">
      <w:pPr>
        <w:rPr>
          <w:rFonts w:cs="Times New Roman"/>
        </w:rPr>
      </w:pPr>
      <w:r w:rsidRPr="00E36565">
        <w:rPr>
          <w:rFonts w:cs="Times New Roman"/>
        </w:rPr>
        <w:t xml:space="preserve">It is </w:t>
      </w:r>
      <w:r w:rsidR="002B2980" w:rsidRPr="00E36565">
        <w:rPr>
          <w:rFonts w:cs="Times New Roman"/>
        </w:rPr>
        <w:t>relatively simple</w:t>
      </w:r>
      <w:r w:rsidRPr="00E36565">
        <w:rPr>
          <w:rFonts w:cs="Times New Roman"/>
        </w:rPr>
        <w:t xml:space="preserve"> to include the model code to predict the dynamics of a tagged population of bluefin tuna and predict</w:t>
      </w:r>
      <w:r w:rsidR="002B2980" w:rsidRPr="00E36565">
        <w:rPr>
          <w:rFonts w:cs="Times New Roman"/>
        </w:rPr>
        <w:t xml:space="preserve"> capture probabilities</w:t>
      </w:r>
      <w:r w:rsidRPr="00E36565">
        <w:rPr>
          <w:rFonts w:cs="Times New Roman"/>
        </w:rPr>
        <w:t xml:space="preserve">. However there </w:t>
      </w:r>
      <w:r w:rsidR="00686E6C">
        <w:rPr>
          <w:rFonts w:cs="Times New Roman"/>
        </w:rPr>
        <w:t>are</w:t>
      </w:r>
      <w:r w:rsidRPr="00E36565">
        <w:rPr>
          <w:rFonts w:cs="Times New Roman"/>
        </w:rPr>
        <w:t xml:space="preserve"> concerns that uncertain and variable reporting rates serve to contaminate these data </w:t>
      </w:r>
      <w:r w:rsidR="00686E6C">
        <w:rPr>
          <w:rFonts w:cs="Times New Roman"/>
        </w:rPr>
        <w:t xml:space="preserve">which therefore </w:t>
      </w:r>
      <w:r w:rsidRPr="00E36565">
        <w:rPr>
          <w:rFonts w:cs="Times New Roman"/>
        </w:rPr>
        <w:t>could provide a misleading picture of movement and exploitatio</w:t>
      </w:r>
      <w:r w:rsidRPr="001C2ABE">
        <w:rPr>
          <w:rFonts w:cs="Times New Roman"/>
        </w:rPr>
        <w:t>n rate</w:t>
      </w:r>
      <w:r w:rsidR="002B2980" w:rsidRPr="00475166">
        <w:rPr>
          <w:rFonts w:cs="Times New Roman"/>
        </w:rPr>
        <w:t xml:space="preserve"> (and hence stock size)</w:t>
      </w:r>
      <w:r w:rsidRPr="00475166">
        <w:rPr>
          <w:rFonts w:cs="Times New Roman"/>
        </w:rPr>
        <w:t xml:space="preserve">. </w:t>
      </w:r>
      <w:r w:rsidR="00D320E9" w:rsidRPr="00D361BB">
        <w:rPr>
          <w:rFonts w:cs="Times New Roman"/>
        </w:rPr>
        <w:t xml:space="preserve">The confounding of reporting rate and fishing mortality rate estimates </w:t>
      </w:r>
      <w:r w:rsidR="00D320E9" w:rsidRPr="0011140A">
        <w:rPr>
          <w:rFonts w:cs="Times New Roman"/>
        </w:rPr>
        <w:t xml:space="preserve">is a known problem in the use of conventional tagging data when no information exists to inform reporting rate estimates, </w:t>
      </w:r>
      <w:r w:rsidR="00686E6C">
        <w:rPr>
          <w:rFonts w:cs="Times New Roman"/>
        </w:rPr>
        <w:t>as</w:t>
      </w:r>
      <w:r w:rsidR="00D320E9" w:rsidRPr="0011140A">
        <w:rPr>
          <w:rFonts w:cs="Times New Roman"/>
        </w:rPr>
        <w:t xml:space="preserve"> is currently the case for </w:t>
      </w:r>
      <w:r w:rsidR="00D320E9" w:rsidRPr="00686E6C">
        <w:rPr>
          <w:rFonts w:cs="Times New Roman"/>
        </w:rPr>
        <w:t xml:space="preserve">bluefin tuna. </w:t>
      </w:r>
      <w:r w:rsidRPr="00686E6C">
        <w:rPr>
          <w:rFonts w:cs="Times New Roman"/>
        </w:rPr>
        <w:t xml:space="preserve">Previous spatial, multi-stock models of bluefin tuna such as MAST (Taylor et al. 2010) have assumed similar reporting rates among fleets. There is however evidence that reporting rates may vary </w:t>
      </w:r>
      <w:r w:rsidR="002B2980" w:rsidRPr="00686E6C">
        <w:rPr>
          <w:rFonts w:cs="Times New Roman"/>
        </w:rPr>
        <w:t>widely among fleets</w:t>
      </w:r>
      <w:r w:rsidR="00385D22">
        <w:rPr>
          <w:rFonts w:cs="Times New Roman"/>
        </w:rPr>
        <w:t>,</w:t>
      </w:r>
      <w:r w:rsidR="002B2980" w:rsidRPr="00686E6C">
        <w:rPr>
          <w:rFonts w:cs="Times New Roman"/>
        </w:rPr>
        <w:t xml:space="preserve"> for example </w:t>
      </w:r>
      <w:r w:rsidRPr="00686E6C">
        <w:rPr>
          <w:rFonts w:cs="Times New Roman"/>
        </w:rPr>
        <w:t xml:space="preserve">between </w:t>
      </w:r>
      <w:r w:rsidR="00B217AD" w:rsidRPr="00686E6C">
        <w:rPr>
          <w:rFonts w:cs="Times New Roman"/>
        </w:rPr>
        <w:t>1/1000 and 1/2</w:t>
      </w:r>
      <w:r w:rsidRPr="00686E6C">
        <w:rPr>
          <w:rFonts w:cs="Times New Roman"/>
        </w:rPr>
        <w:t xml:space="preserve"> (Carruthers and McAllister</w:t>
      </w:r>
      <w:r w:rsidR="00B217AD" w:rsidRPr="00686E6C">
        <w:rPr>
          <w:rFonts w:cs="Times New Roman"/>
        </w:rPr>
        <w:t xml:space="preserve"> 2010).</w:t>
      </w:r>
      <w:r w:rsidR="00385D22">
        <w:rPr>
          <w:rFonts w:cs="Times New Roman"/>
        </w:rPr>
        <w:t xml:space="preserve"> Thus</w:t>
      </w:r>
      <w:r w:rsidR="00B217AD" w:rsidRPr="00686E6C">
        <w:rPr>
          <w:rFonts w:cs="Times New Roman"/>
        </w:rPr>
        <w:t xml:space="preserve">, </w:t>
      </w:r>
      <w:r w:rsidRPr="00686E6C">
        <w:rPr>
          <w:rFonts w:cs="Times New Roman"/>
        </w:rPr>
        <w:t>the model may be confronted with observed recapture rates and observed catch rates that differ by a factor of 500 for some fleets. The</w:t>
      </w:r>
      <w:r w:rsidR="002B2980" w:rsidRPr="00686E6C">
        <w:rPr>
          <w:rFonts w:cs="Times New Roman"/>
        </w:rPr>
        <w:t xml:space="preserve"> likely</w:t>
      </w:r>
      <w:r w:rsidRPr="00686E6C">
        <w:rPr>
          <w:rFonts w:cs="Times New Roman"/>
        </w:rPr>
        <w:t xml:space="preserve"> result is a po</w:t>
      </w:r>
      <w:r w:rsidR="00B217AD" w:rsidRPr="00686E6C">
        <w:rPr>
          <w:rFonts w:cs="Times New Roman"/>
        </w:rPr>
        <w:t xml:space="preserve">orly defined objective function, </w:t>
      </w:r>
      <w:r w:rsidRPr="00686E6C">
        <w:rPr>
          <w:rFonts w:cs="Times New Roman"/>
        </w:rPr>
        <w:t xml:space="preserve">model outputs that are sensitive to </w:t>
      </w:r>
      <w:r w:rsidR="00B217AD" w:rsidRPr="00686E6C">
        <w:rPr>
          <w:rFonts w:cs="Times New Roman"/>
        </w:rPr>
        <w:t>initial</w:t>
      </w:r>
      <w:r w:rsidRPr="00686E6C">
        <w:rPr>
          <w:rFonts w:cs="Times New Roman"/>
        </w:rPr>
        <w:t xml:space="preserve"> values and a failure to satisfy convergence criteria. </w:t>
      </w:r>
    </w:p>
    <w:p w14:paraId="773A099C" w14:textId="77777777" w:rsidR="00303614" w:rsidRPr="000206EC" w:rsidRDefault="00303614" w:rsidP="00303614">
      <w:pPr>
        <w:rPr>
          <w:rFonts w:cs="Times New Roman"/>
        </w:rPr>
      </w:pPr>
    </w:p>
    <w:p w14:paraId="088F9F82" w14:textId="08C3FFAB" w:rsidR="00303614" w:rsidRPr="00385D22" w:rsidRDefault="00303614" w:rsidP="00303614">
      <w:pPr>
        <w:rPr>
          <w:rFonts w:cs="Times New Roman"/>
        </w:rPr>
      </w:pPr>
      <w:r w:rsidRPr="000206EC">
        <w:rPr>
          <w:rFonts w:cs="Times New Roman"/>
        </w:rPr>
        <w:t xml:space="preserve">While the benefits of adding conventional tagging data are </w:t>
      </w:r>
      <w:r w:rsidR="00385D22">
        <w:rPr>
          <w:rFonts w:cs="Times New Roman"/>
        </w:rPr>
        <w:t>un</w:t>
      </w:r>
      <w:r w:rsidRPr="00385D22">
        <w:rPr>
          <w:rFonts w:cs="Times New Roman"/>
        </w:rPr>
        <w:t>certain, the additional computation</w:t>
      </w:r>
      <w:r w:rsidR="002B2980" w:rsidRPr="00385D22">
        <w:rPr>
          <w:rFonts w:cs="Times New Roman"/>
        </w:rPr>
        <w:t>s are</w:t>
      </w:r>
      <w:r w:rsidR="00B217AD" w:rsidRPr="00385D22">
        <w:rPr>
          <w:rFonts w:cs="Times New Roman"/>
        </w:rPr>
        <w:t xml:space="preserve"> likely to be greater than 200% </w:t>
      </w:r>
      <w:r w:rsidRPr="000206EC">
        <w:rPr>
          <w:rFonts w:cs="Times New Roman"/>
        </w:rPr>
        <w:t>for a model such as M3. It may be possible to include conventional tagging data and estimate</w:t>
      </w:r>
      <w:r w:rsidR="002B2980" w:rsidRPr="0095673C">
        <w:rPr>
          <w:rFonts w:cs="Times New Roman"/>
        </w:rPr>
        <w:t xml:space="preserve"> the fleet-specific</w:t>
      </w:r>
      <w:r w:rsidRPr="00756DBD">
        <w:rPr>
          <w:rFonts w:cs="Times New Roman"/>
        </w:rPr>
        <w:t xml:space="preserve"> reporting rates but the benefit</w:t>
      </w:r>
      <w:r w:rsidR="00C61DEB" w:rsidRPr="00756DBD">
        <w:rPr>
          <w:rFonts w:cs="Times New Roman"/>
        </w:rPr>
        <w:t>s</w:t>
      </w:r>
      <w:r w:rsidRPr="00756DBD">
        <w:rPr>
          <w:rFonts w:cs="Times New Roman"/>
        </w:rPr>
        <w:t xml:space="preserve"> would be weak additional information regarding movement</w:t>
      </w:r>
      <w:r w:rsidR="00C61DEB" w:rsidRPr="00756DBD">
        <w:rPr>
          <w:rFonts w:cs="Times New Roman"/>
        </w:rPr>
        <w:t>s</w:t>
      </w:r>
      <w:r w:rsidRPr="00756DBD">
        <w:rPr>
          <w:rFonts w:cs="Times New Roman"/>
        </w:rPr>
        <w:t xml:space="preserve"> and exploitation rate</w:t>
      </w:r>
      <w:r w:rsidR="00C61DEB" w:rsidRPr="00756DBD">
        <w:rPr>
          <w:rFonts w:cs="Times New Roman"/>
        </w:rPr>
        <w:t>s</w:t>
      </w:r>
      <w:r w:rsidRPr="00756DBD">
        <w:rPr>
          <w:rFonts w:cs="Times New Roman"/>
        </w:rPr>
        <w:t xml:space="preserve"> at the cost of a much more computationally intensive model. </w:t>
      </w:r>
      <w:r w:rsidR="004713B1" w:rsidRPr="00756DBD">
        <w:rPr>
          <w:rFonts w:cs="Times New Roman"/>
        </w:rPr>
        <w:t>Despite these potential drawbacks and the omission of these data in this first version of the model, co</w:t>
      </w:r>
      <w:r w:rsidRPr="00756DBD">
        <w:rPr>
          <w:rFonts w:cs="Times New Roman"/>
        </w:rPr>
        <w:t xml:space="preserve">nventional tags should </w:t>
      </w:r>
      <w:r w:rsidR="004713B1" w:rsidRPr="00756DBD">
        <w:rPr>
          <w:rFonts w:cs="Times New Roman"/>
        </w:rPr>
        <w:t xml:space="preserve">still </w:t>
      </w:r>
      <w:r w:rsidRPr="00756DBD">
        <w:rPr>
          <w:rFonts w:cs="Times New Roman"/>
        </w:rPr>
        <w:t xml:space="preserve">be considered as a source of information about exploitation rate </w:t>
      </w:r>
      <w:r w:rsidR="004713B1" w:rsidRPr="00756DBD">
        <w:rPr>
          <w:rFonts w:cs="Times New Roman"/>
        </w:rPr>
        <w:t>and</w:t>
      </w:r>
      <w:r w:rsidRPr="00756DBD">
        <w:rPr>
          <w:rFonts w:cs="Times New Roman"/>
        </w:rPr>
        <w:t xml:space="preserve"> </w:t>
      </w:r>
      <w:r w:rsidR="004713B1" w:rsidRPr="00756DBD">
        <w:rPr>
          <w:rFonts w:cs="Times New Roman"/>
        </w:rPr>
        <w:t xml:space="preserve">this </w:t>
      </w:r>
      <w:r w:rsidRPr="00756DBD">
        <w:rPr>
          <w:rFonts w:cs="Times New Roman"/>
        </w:rPr>
        <w:t xml:space="preserve">should be </w:t>
      </w:r>
      <w:r w:rsidR="004713B1" w:rsidRPr="00756DBD">
        <w:rPr>
          <w:rFonts w:cs="Times New Roman"/>
        </w:rPr>
        <w:t xml:space="preserve">a primary </w:t>
      </w:r>
      <w:r w:rsidRPr="00756DBD">
        <w:rPr>
          <w:rFonts w:cs="Times New Roman"/>
        </w:rPr>
        <w:t xml:space="preserve">subject </w:t>
      </w:r>
      <w:r w:rsidR="004713B1" w:rsidRPr="00756DBD">
        <w:rPr>
          <w:rFonts w:cs="Times New Roman"/>
        </w:rPr>
        <w:t xml:space="preserve">of </w:t>
      </w:r>
      <w:r w:rsidRPr="00101D39">
        <w:rPr>
          <w:rFonts w:cs="Times New Roman"/>
        </w:rPr>
        <w:t>discussion.</w:t>
      </w:r>
      <w:r w:rsidR="00C61DEB" w:rsidRPr="00101D39">
        <w:rPr>
          <w:rFonts w:cs="Times New Roman"/>
        </w:rPr>
        <w:t xml:space="preserve"> There are a number of other ways in which conventional tagging data can be incorporated into the model such as characterising growth</w:t>
      </w:r>
      <w:r w:rsidR="00D320E9" w:rsidRPr="00101D39">
        <w:rPr>
          <w:rFonts w:cs="Times New Roman"/>
        </w:rPr>
        <w:t>, informing estimates of fleet selectivity and vulnerability-at-age,</w:t>
      </w:r>
      <w:r w:rsidR="00C61DEB" w:rsidRPr="00101D39">
        <w:rPr>
          <w:rFonts w:cs="Times New Roman"/>
        </w:rPr>
        <w:t xml:space="preserve"> and defining the full range of possible movements.</w:t>
      </w:r>
      <w:r w:rsidR="00172C07" w:rsidRPr="00101D39">
        <w:rPr>
          <w:rFonts w:cs="Times New Roman"/>
        </w:rPr>
        <w:t xml:space="preserve"> Recaptures of conventional tags from observer-based programs provide one potential source of unbiased estimates </w:t>
      </w:r>
      <w:r w:rsidR="00385D22">
        <w:rPr>
          <w:rFonts w:cs="Times New Roman"/>
        </w:rPr>
        <w:t>as</w:t>
      </w:r>
      <w:r w:rsidR="00172C07" w:rsidRPr="00385D22">
        <w:rPr>
          <w:rFonts w:cs="Times New Roman"/>
        </w:rPr>
        <w:t xml:space="preserve"> 100% reporting can be assumed.  For example, the pelagic longline observer programs in the West Atlantic may provide unbiased </w:t>
      </w:r>
      <w:r w:rsidR="00385D22">
        <w:rPr>
          <w:rFonts w:cs="Times New Roman"/>
        </w:rPr>
        <w:t xml:space="preserve">estimates of </w:t>
      </w:r>
      <w:r w:rsidR="00172C07" w:rsidRPr="00385D22">
        <w:rPr>
          <w:rFonts w:cs="Times New Roman"/>
        </w:rPr>
        <w:t>rates of recapture.</w:t>
      </w:r>
    </w:p>
    <w:p w14:paraId="08E6FF31" w14:textId="77777777" w:rsidR="00303614" w:rsidRPr="000206EC" w:rsidRDefault="00303614" w:rsidP="00303614">
      <w:pPr>
        <w:rPr>
          <w:rFonts w:cs="Times New Roman"/>
        </w:rPr>
      </w:pPr>
    </w:p>
    <w:p w14:paraId="20D8C0C9" w14:textId="36C74CE3" w:rsidR="00303614" w:rsidRPr="000206EC" w:rsidRDefault="00303614" w:rsidP="00303614">
      <w:pPr>
        <w:rPr>
          <w:rFonts w:cs="Times New Roman"/>
        </w:rPr>
      </w:pPr>
      <w:r w:rsidRPr="000206EC">
        <w:rPr>
          <w:rFonts w:cs="Times New Roman"/>
        </w:rPr>
        <w:t>Currently the model does not attempt to model movement by age or length. Other approaches have aimed to estimate a separate set of movement parameters for juven</w:t>
      </w:r>
      <w:r w:rsidR="00C61DEB" w:rsidRPr="00756DBD">
        <w:rPr>
          <w:rFonts w:cs="Times New Roman"/>
        </w:rPr>
        <w:t>ile and mature fish (e.g. MAST).</w:t>
      </w:r>
      <w:r w:rsidRPr="00756DBD">
        <w:rPr>
          <w:rFonts w:cs="Times New Roman"/>
        </w:rPr>
        <w:t xml:space="preserve"> This is a priority for model development. An alternative to estimating a separate movement model for certain ages or length classes would be to model continuous models of regional gravity or mixing rate with age (e.g. Carruthers et al. 2015). </w:t>
      </w:r>
      <w:r w:rsidRPr="00756DBD">
        <w:rPr>
          <w:rFonts w:cs="Times New Roman"/>
        </w:rPr>
        <w:lastRenderedPageBreak/>
        <w:t>This has the benefit of adding the same number of parameter</w:t>
      </w:r>
      <w:r w:rsidR="00385D22">
        <w:rPr>
          <w:rFonts w:cs="Times New Roman"/>
        </w:rPr>
        <w:t>s</w:t>
      </w:r>
      <w:r w:rsidRPr="00385D22">
        <w:rPr>
          <w:rFonts w:cs="Times New Roman"/>
        </w:rPr>
        <w:t xml:space="preserve"> but having smoo</w:t>
      </w:r>
      <w:r w:rsidRPr="009423F1">
        <w:rPr>
          <w:rFonts w:cs="Times New Roman"/>
        </w:rPr>
        <w:t xml:space="preserve">th transitions in movement among age classes rather than an abrupt shift to an alternative movement </w:t>
      </w:r>
      <w:r w:rsidR="00C61DEB" w:rsidRPr="000206EC">
        <w:rPr>
          <w:rFonts w:cs="Times New Roman"/>
        </w:rPr>
        <w:t>model</w:t>
      </w:r>
      <w:r w:rsidRPr="000206EC">
        <w:rPr>
          <w:rFonts w:cs="Times New Roman"/>
        </w:rPr>
        <w:t xml:space="preserve"> at a particular life-stage. </w:t>
      </w:r>
    </w:p>
    <w:p w14:paraId="3668AB86" w14:textId="77777777" w:rsidR="00303614" w:rsidRPr="00756DBD" w:rsidRDefault="00303614" w:rsidP="00303614">
      <w:pPr>
        <w:rPr>
          <w:rFonts w:cs="Times New Roman"/>
        </w:rPr>
      </w:pPr>
    </w:p>
    <w:p w14:paraId="6888F89D" w14:textId="70336F64" w:rsidR="007A3F4B" w:rsidRPr="002C40EE" w:rsidRDefault="00A56824" w:rsidP="00050A47">
      <w:pPr>
        <w:rPr>
          <w:rFonts w:cs="Times New Roman"/>
        </w:rPr>
      </w:pPr>
      <w:r w:rsidRPr="00756DBD">
        <w:rPr>
          <w:rFonts w:cs="Times New Roman"/>
        </w:rPr>
        <w:t>S</w:t>
      </w:r>
      <w:r w:rsidR="004713B1" w:rsidRPr="00756DBD">
        <w:rPr>
          <w:rFonts w:cs="Times New Roman"/>
        </w:rPr>
        <w:t xml:space="preserve">imilar to other statistical </w:t>
      </w:r>
      <w:r w:rsidRPr="00756DBD">
        <w:rPr>
          <w:rFonts w:cs="Times New Roman"/>
        </w:rPr>
        <w:t xml:space="preserve">catch-at-age </w:t>
      </w:r>
      <w:r w:rsidR="004713B1" w:rsidRPr="00756DBD">
        <w:rPr>
          <w:rFonts w:cs="Times New Roman"/>
        </w:rPr>
        <w:t>and</w:t>
      </w:r>
      <w:r w:rsidRPr="00756DBD">
        <w:rPr>
          <w:rFonts w:cs="Times New Roman"/>
        </w:rPr>
        <w:t xml:space="preserve"> catch-at-length models which approximate historical fishing dynamics according to a finite number of fleets</w:t>
      </w:r>
      <w:r w:rsidR="00303614" w:rsidRPr="00756DBD">
        <w:rPr>
          <w:rFonts w:cs="Times New Roman"/>
        </w:rPr>
        <w:t>,</w:t>
      </w:r>
      <w:r w:rsidRPr="00756DBD">
        <w:rPr>
          <w:rFonts w:cs="Times New Roman"/>
        </w:rPr>
        <w:t xml:space="preserve"> the M3 model requires at least one selectivity curve to be either user</w:t>
      </w:r>
      <w:r w:rsidR="00303614" w:rsidRPr="00756DBD">
        <w:rPr>
          <w:rFonts w:cs="Times New Roman"/>
        </w:rPr>
        <w:t>-</w:t>
      </w:r>
      <w:r w:rsidRPr="00756DBD">
        <w:rPr>
          <w:rFonts w:cs="Times New Roman"/>
        </w:rPr>
        <w:t xml:space="preserve">specified or assigned a ‘flat-topped’ (e.g. logistic) selectivity curve. The aggregation of fleets should also be considered carefully to avoid overly complex models with redundant fleets or those that have not contributed substantially to the exploitation of one or more of the stocks. Alternative </w:t>
      </w:r>
      <w:r w:rsidR="00C61DEB" w:rsidRPr="00756DBD">
        <w:rPr>
          <w:rFonts w:cs="Times New Roman"/>
        </w:rPr>
        <w:t xml:space="preserve">selectivity assumptions, </w:t>
      </w:r>
      <w:r w:rsidRPr="00756DBD">
        <w:rPr>
          <w:rFonts w:cs="Times New Roman"/>
        </w:rPr>
        <w:t xml:space="preserve">aggregations of fleets or temporal definitions </w:t>
      </w:r>
      <w:r w:rsidR="00C61DEB" w:rsidRPr="00756DBD">
        <w:rPr>
          <w:rFonts w:cs="Times New Roman"/>
        </w:rPr>
        <w:t xml:space="preserve">of fleets </w:t>
      </w:r>
      <w:r w:rsidRPr="00756DBD">
        <w:rPr>
          <w:rFonts w:cs="Times New Roman"/>
        </w:rPr>
        <w:t xml:space="preserve">may serve as alternative hypotheses </w:t>
      </w:r>
      <w:r w:rsidR="00C61DEB" w:rsidRPr="00756DBD">
        <w:rPr>
          <w:rFonts w:cs="Times New Roman"/>
        </w:rPr>
        <w:t>to</w:t>
      </w:r>
      <w:r w:rsidRPr="00756DBD">
        <w:rPr>
          <w:rFonts w:cs="Times New Roman"/>
        </w:rPr>
        <w:t xml:space="preserve"> be </w:t>
      </w:r>
      <w:r w:rsidR="002C40EE">
        <w:rPr>
          <w:rFonts w:cs="Times New Roman"/>
        </w:rPr>
        <w:t xml:space="preserve">taken into </w:t>
      </w:r>
      <w:r w:rsidRPr="002C40EE">
        <w:rPr>
          <w:rFonts w:cs="Times New Roman"/>
        </w:rPr>
        <w:t>accoun</w:t>
      </w:r>
      <w:r w:rsidR="00DD133B" w:rsidRPr="002C40EE">
        <w:rPr>
          <w:rFonts w:cs="Times New Roman"/>
        </w:rPr>
        <w:t xml:space="preserve">t in the </w:t>
      </w:r>
      <w:r w:rsidRPr="002C40EE">
        <w:rPr>
          <w:rFonts w:cs="Times New Roman"/>
        </w:rPr>
        <w:t>operating models</w:t>
      </w:r>
      <w:r w:rsidR="00DD133B" w:rsidRPr="002C40EE">
        <w:rPr>
          <w:rFonts w:cs="Times New Roman"/>
        </w:rPr>
        <w:t xml:space="preserve"> of a future MSE. </w:t>
      </w:r>
      <w:r w:rsidR="00172C07" w:rsidRPr="002C40EE">
        <w:rPr>
          <w:rFonts w:cs="Times New Roman"/>
        </w:rPr>
        <w:t>Conventional tagging data may provide informati</w:t>
      </w:r>
      <w:r w:rsidR="002C40EE">
        <w:rPr>
          <w:rFonts w:cs="Times New Roman"/>
        </w:rPr>
        <w:t>on</w:t>
      </w:r>
      <w:r w:rsidR="00172C07" w:rsidRPr="002C40EE">
        <w:rPr>
          <w:rFonts w:cs="Times New Roman"/>
        </w:rPr>
        <w:t xml:space="preserve"> on fleet-specific selectivity for some fishing fleets that operate in areas where a large number of tags have been release</w:t>
      </w:r>
      <w:r w:rsidR="002C40EE">
        <w:rPr>
          <w:rFonts w:cs="Times New Roman"/>
        </w:rPr>
        <w:t>d</w:t>
      </w:r>
      <w:r w:rsidR="00172C07" w:rsidRPr="002C40EE">
        <w:rPr>
          <w:rFonts w:cs="Times New Roman"/>
        </w:rPr>
        <w:t xml:space="preserve">, e.g., the bait boat fisheries in the Bay of Biscay or the rod-and-reel </w:t>
      </w:r>
      <w:r w:rsidR="002C40EE">
        <w:rPr>
          <w:rFonts w:cs="Times New Roman"/>
        </w:rPr>
        <w:t xml:space="preserve">fisheries </w:t>
      </w:r>
      <w:r w:rsidR="00172C07" w:rsidRPr="002C40EE">
        <w:rPr>
          <w:rFonts w:cs="Times New Roman"/>
        </w:rPr>
        <w:t>off of North America.</w:t>
      </w:r>
    </w:p>
    <w:p w14:paraId="69B67D11" w14:textId="77777777" w:rsidR="00DD133B" w:rsidRPr="000206EC" w:rsidRDefault="004713B1" w:rsidP="004713B1">
      <w:pPr>
        <w:pStyle w:val="Heading2"/>
        <w:rPr>
          <w:rFonts w:cs="Times New Roman"/>
        </w:rPr>
      </w:pPr>
      <w:r w:rsidRPr="000206EC">
        <w:rPr>
          <w:rFonts w:cs="Times New Roman"/>
        </w:rPr>
        <w:t>Strengths and opportunities</w:t>
      </w:r>
    </w:p>
    <w:p w14:paraId="18E8F3CF" w14:textId="77777777" w:rsidR="004713B1" w:rsidRPr="00756DBD" w:rsidRDefault="004713B1" w:rsidP="004713B1">
      <w:pPr>
        <w:rPr>
          <w:rFonts w:cs="Times New Roman"/>
        </w:rPr>
      </w:pPr>
    </w:p>
    <w:p w14:paraId="3BDDFEA0" w14:textId="004530E4" w:rsidR="004713B1" w:rsidRPr="00101D39" w:rsidRDefault="004713B1" w:rsidP="004713B1">
      <w:pPr>
        <w:rPr>
          <w:rFonts w:cs="Times New Roman"/>
        </w:rPr>
      </w:pPr>
      <w:r w:rsidRPr="00756DBD">
        <w:rPr>
          <w:rFonts w:cs="Times New Roman"/>
        </w:rPr>
        <w:t xml:space="preserve">Since </w:t>
      </w:r>
      <w:r w:rsidR="00FE6A46" w:rsidRPr="00756DBD">
        <w:rPr>
          <w:rFonts w:cs="Times New Roman"/>
        </w:rPr>
        <w:t xml:space="preserve">all </w:t>
      </w:r>
      <w:r w:rsidRPr="00756DBD">
        <w:rPr>
          <w:rFonts w:cs="Times New Roman"/>
        </w:rPr>
        <w:t>of the catch composition data for bluefin tuna are in the form of le</w:t>
      </w:r>
      <w:r w:rsidR="00C61DEB" w:rsidRPr="00756DBD">
        <w:rPr>
          <w:rFonts w:cs="Times New Roman"/>
        </w:rPr>
        <w:t>ngth samples, statistical catch-at-</w:t>
      </w:r>
      <w:r w:rsidRPr="00756DBD">
        <w:rPr>
          <w:rFonts w:cs="Times New Roman"/>
        </w:rPr>
        <w:t>age models require these</w:t>
      </w:r>
      <w:r w:rsidR="00A76E65" w:rsidRPr="00756DBD">
        <w:rPr>
          <w:rFonts w:cs="Times New Roman"/>
        </w:rPr>
        <w:t xml:space="preserve"> sampled lengths</w:t>
      </w:r>
      <w:r w:rsidRPr="00756DBD">
        <w:rPr>
          <w:rFonts w:cs="Times New Roman"/>
        </w:rPr>
        <w:t xml:space="preserve"> to be converted to ages. The problems associated with </w:t>
      </w:r>
      <w:r w:rsidR="00A76E65" w:rsidRPr="00756DBD">
        <w:rPr>
          <w:rFonts w:cs="Times New Roman"/>
        </w:rPr>
        <w:t>this practice</w:t>
      </w:r>
      <w:r w:rsidRPr="00756DBD">
        <w:rPr>
          <w:rFonts w:cs="Times New Roman"/>
        </w:rPr>
        <w:t xml:space="preserve"> are well established</w:t>
      </w:r>
      <w:r w:rsidR="00A76E65" w:rsidRPr="00756DBD">
        <w:rPr>
          <w:rFonts w:cs="Times New Roman"/>
        </w:rPr>
        <w:t xml:space="preserve"> (</w:t>
      </w:r>
      <w:proofErr w:type="spellStart"/>
      <w:r w:rsidR="00FE0F41" w:rsidRPr="00756DBD">
        <w:rPr>
          <w:rFonts w:cs="Times New Roman"/>
        </w:rPr>
        <w:t>Allioud</w:t>
      </w:r>
      <w:proofErr w:type="spellEnd"/>
      <w:r w:rsidR="00FE0F41" w:rsidRPr="00756DBD">
        <w:rPr>
          <w:rFonts w:cs="Times New Roman"/>
        </w:rPr>
        <w:t xml:space="preserve"> et al. 2014, </w:t>
      </w:r>
      <w:proofErr w:type="spellStart"/>
      <w:r w:rsidR="0009646D" w:rsidRPr="00756DBD">
        <w:rPr>
          <w:rFonts w:cs="Times New Roman"/>
        </w:rPr>
        <w:t>Hilborn</w:t>
      </w:r>
      <w:proofErr w:type="spellEnd"/>
      <w:r w:rsidR="0009646D" w:rsidRPr="00756DBD">
        <w:rPr>
          <w:rFonts w:cs="Times New Roman"/>
        </w:rPr>
        <w:t xml:space="preserve"> and Walters 1992</w:t>
      </w:r>
      <w:r w:rsidR="00FE0F41" w:rsidRPr="00756DBD">
        <w:rPr>
          <w:rFonts w:cs="Times New Roman"/>
        </w:rPr>
        <w:t>, Kell and Kell 2011</w:t>
      </w:r>
      <w:r w:rsidR="00A76E65" w:rsidRPr="00756DBD">
        <w:rPr>
          <w:rFonts w:cs="Times New Roman"/>
        </w:rPr>
        <w:t>)</w:t>
      </w:r>
      <w:r w:rsidRPr="00756DBD">
        <w:rPr>
          <w:rFonts w:cs="Times New Roman"/>
        </w:rPr>
        <w:t>. A central strength of the model proposed here is that it is fitted to th</w:t>
      </w:r>
      <w:r w:rsidR="00A76E65" w:rsidRPr="00101D39">
        <w:rPr>
          <w:rFonts w:cs="Times New Roman"/>
        </w:rPr>
        <w:t xml:space="preserve">ese length samples directly. </w:t>
      </w:r>
      <w:r w:rsidR="00FE0F41" w:rsidRPr="00101D39">
        <w:rPr>
          <w:rFonts w:cs="Times New Roman"/>
        </w:rPr>
        <w:t xml:space="preserve">A statistical catch-at-length approach also provides avenues for accounting for varying growth rates among individuals which may be informed by conventional tagging data. </w:t>
      </w:r>
    </w:p>
    <w:p w14:paraId="4E7E2354" w14:textId="77777777" w:rsidR="004713B1" w:rsidRPr="00101D39" w:rsidRDefault="004713B1" w:rsidP="004713B1">
      <w:pPr>
        <w:rPr>
          <w:rFonts w:cs="Times New Roman"/>
        </w:rPr>
      </w:pPr>
    </w:p>
    <w:p w14:paraId="581E3A3C" w14:textId="23CCFC30" w:rsidR="004713B1" w:rsidRPr="002C40EE" w:rsidRDefault="004713B1" w:rsidP="004713B1">
      <w:pPr>
        <w:rPr>
          <w:rFonts w:cs="Times New Roman"/>
        </w:rPr>
      </w:pPr>
      <w:r w:rsidRPr="00101D39">
        <w:rPr>
          <w:rFonts w:cs="Times New Roman"/>
        </w:rPr>
        <w:t>Once a range of plausible hypotheses ha</w:t>
      </w:r>
      <w:r w:rsidR="002C40EE">
        <w:rPr>
          <w:rFonts w:cs="Times New Roman"/>
        </w:rPr>
        <w:t>s</w:t>
      </w:r>
      <w:r w:rsidRPr="002C40EE">
        <w:rPr>
          <w:rFonts w:cs="Times New Roman"/>
        </w:rPr>
        <w:t xml:space="preserve"> been identified for bluefin tuna and suitable operating models have been developed to represent these</w:t>
      </w:r>
      <w:r w:rsidR="00FE0F41" w:rsidRPr="002C40EE">
        <w:rPr>
          <w:rFonts w:cs="Times New Roman"/>
        </w:rPr>
        <w:t>,</w:t>
      </w:r>
      <w:r w:rsidRPr="002C40EE">
        <w:rPr>
          <w:rFonts w:cs="Times New Roman"/>
        </w:rPr>
        <w:t xml:space="preserve"> there are potentially a large number of research questions that may </w:t>
      </w:r>
      <w:r w:rsidR="00FE0F41" w:rsidRPr="002C40EE">
        <w:rPr>
          <w:rFonts w:cs="Times New Roman"/>
        </w:rPr>
        <w:t xml:space="preserve">also </w:t>
      </w:r>
      <w:r w:rsidRPr="002C40EE">
        <w:rPr>
          <w:rFonts w:cs="Times New Roman"/>
        </w:rPr>
        <w:t>be addressed</w:t>
      </w:r>
      <w:r w:rsidR="002C40EE">
        <w:rPr>
          <w:rFonts w:cs="Times New Roman"/>
        </w:rPr>
        <w:t xml:space="preserve"> in addition to MSE</w:t>
      </w:r>
      <w:r w:rsidRPr="002C40EE">
        <w:rPr>
          <w:rFonts w:cs="Times New Roman"/>
        </w:rPr>
        <w:t xml:space="preserve">. For example: to what extent is movement estimation biased by release location of PSAT tags? How should data be weighted in a spatial, integrated assessment model? What is a suitable experimental design of </w:t>
      </w:r>
      <w:r w:rsidR="00FE0F41" w:rsidRPr="002C40EE">
        <w:rPr>
          <w:rFonts w:cs="Times New Roman"/>
        </w:rPr>
        <w:t>a</w:t>
      </w:r>
      <w:r w:rsidRPr="002C40EE">
        <w:rPr>
          <w:rFonts w:cs="Times New Roman"/>
        </w:rPr>
        <w:t xml:space="preserve"> genetic tagging program? When assessing populations with complex stock structure and highly migratory dynamics, what assessment model complexity is</w:t>
      </w:r>
      <w:r w:rsidR="002C40EE">
        <w:rPr>
          <w:rFonts w:cs="Times New Roman"/>
        </w:rPr>
        <w:t xml:space="preserve"> particularly</w:t>
      </w:r>
      <w:r w:rsidRPr="002C40EE">
        <w:rPr>
          <w:rFonts w:cs="Times New Roman"/>
        </w:rPr>
        <w:t xml:space="preserve"> important: space, age, both or neither? If explicit performance metrics are available, can suitable harvest control rules be derived?</w:t>
      </w:r>
    </w:p>
    <w:p w14:paraId="1AACFF25" w14:textId="77777777" w:rsidR="00D17714" w:rsidRPr="000206EC" w:rsidRDefault="00D17714" w:rsidP="004713B1">
      <w:pPr>
        <w:rPr>
          <w:rFonts w:cs="Times New Roman"/>
        </w:rPr>
      </w:pPr>
    </w:p>
    <w:p w14:paraId="79C4DEC4" w14:textId="58E31926" w:rsidR="004713B1" w:rsidRPr="00756DBD" w:rsidRDefault="00D17714" w:rsidP="004713B1">
      <w:pPr>
        <w:rPr>
          <w:rFonts w:cs="Times New Roman"/>
        </w:rPr>
      </w:pPr>
      <w:r w:rsidRPr="000206EC">
        <w:rPr>
          <w:rFonts w:cs="Times New Roman"/>
        </w:rPr>
        <w:t xml:space="preserve">An advantage of not integrating conventional tagging into the model is </w:t>
      </w:r>
      <w:r w:rsidRPr="00756DBD">
        <w:rPr>
          <w:rFonts w:cs="Times New Roman"/>
        </w:rPr>
        <w:t>that it runs relatively quickly (e.g.</w:t>
      </w:r>
      <w:r w:rsidR="00FE6A46" w:rsidRPr="00756DBD">
        <w:rPr>
          <w:rFonts w:cs="Times New Roman"/>
        </w:rPr>
        <w:t>,</w:t>
      </w:r>
      <w:r w:rsidRPr="00756DBD">
        <w:rPr>
          <w:rFonts w:cs="Times New Roman"/>
        </w:rPr>
        <w:t xml:space="preserve"> in less than a few minutes). This may allow a simplified version of the approach to be included </w:t>
      </w:r>
      <w:r w:rsidR="002C40EE">
        <w:rPr>
          <w:rFonts w:cs="Times New Roman"/>
        </w:rPr>
        <w:t>within</w:t>
      </w:r>
      <w:r w:rsidRPr="002C40EE">
        <w:rPr>
          <w:rFonts w:cs="Times New Roman"/>
        </w:rPr>
        <w:t xml:space="preserve"> a management procedure in future MSE analyses</w:t>
      </w:r>
      <w:r w:rsidR="00C61DEB" w:rsidRPr="002C40EE">
        <w:rPr>
          <w:rFonts w:cs="Times New Roman"/>
        </w:rPr>
        <w:t>,</w:t>
      </w:r>
      <w:r w:rsidRPr="002C40EE">
        <w:rPr>
          <w:rFonts w:cs="Times New Roman"/>
        </w:rPr>
        <w:t xml:space="preserve"> broadening the range of complexity in management procedures</w:t>
      </w:r>
      <w:r w:rsidR="00C61DEB" w:rsidRPr="002C40EE">
        <w:rPr>
          <w:rFonts w:cs="Times New Roman"/>
        </w:rPr>
        <w:t>. Rapid mode</w:t>
      </w:r>
      <w:r w:rsidR="00C61DEB" w:rsidRPr="000206EC">
        <w:rPr>
          <w:rFonts w:cs="Times New Roman"/>
        </w:rPr>
        <w:t xml:space="preserve">l fitting </w:t>
      </w:r>
      <w:r w:rsidR="002B2980" w:rsidRPr="000206EC">
        <w:rPr>
          <w:rFonts w:cs="Times New Roman"/>
        </w:rPr>
        <w:t>also allows for extensive simulation testing which confirms that the model has been programmed correctly and reveals potential areas for re</w:t>
      </w:r>
      <w:r w:rsidR="00C61DEB" w:rsidRPr="00756DBD">
        <w:rPr>
          <w:rFonts w:cs="Times New Roman"/>
        </w:rPr>
        <w:t>-</w:t>
      </w:r>
      <w:r w:rsidR="002B2980" w:rsidRPr="00756DBD">
        <w:rPr>
          <w:rFonts w:cs="Times New Roman"/>
        </w:rPr>
        <w:t>parameterization or simplification.</w:t>
      </w:r>
    </w:p>
    <w:p w14:paraId="10A30B7A" w14:textId="77777777" w:rsidR="001078F2" w:rsidRPr="00756DBD" w:rsidRDefault="001078F2" w:rsidP="004713B1">
      <w:pPr>
        <w:rPr>
          <w:rFonts w:cs="Times New Roman"/>
        </w:rPr>
      </w:pPr>
    </w:p>
    <w:p w14:paraId="59FC0DFA" w14:textId="09F3744A" w:rsidR="001078F2" w:rsidRPr="006F61A7" w:rsidRDefault="001078F2" w:rsidP="001078F2">
      <w:pPr>
        <w:rPr>
          <w:rFonts w:cs="Times New Roman"/>
        </w:rPr>
      </w:pPr>
      <w:r w:rsidRPr="00756DBD">
        <w:rPr>
          <w:rFonts w:cs="Times New Roman"/>
        </w:rPr>
        <w:t>A number of model features are in development to allow for alternative hypotheses for bluefin tuna dynamics. Once such extension is an approximation to a Growth-Type Group model (GTG) via calculation of the inverse age-length key. A common oversight in fisheries stock assessment models is the inability to account for downward shifts in the expected length composition at age which occur as larger, faster growing individuals experience higher exploitation rate</w:t>
      </w:r>
      <w:r w:rsidR="006F61A7">
        <w:rPr>
          <w:rFonts w:cs="Times New Roman"/>
        </w:rPr>
        <w:t>s</w:t>
      </w:r>
      <w:r w:rsidRPr="006F61A7">
        <w:rPr>
          <w:rFonts w:cs="Times New Roman"/>
        </w:rPr>
        <w:t xml:space="preserve">. Preliminary simulation evaluations using models that simulate many (300+) growth type groups, indicates that fishing </w:t>
      </w:r>
      <w:r w:rsidRPr="000206EC">
        <w:rPr>
          <w:rFonts w:cs="Times New Roman"/>
        </w:rPr>
        <w:t>mortality rate estimates can be highly inaccurate (as much as 200% biased) when this phenomenon is not</w:t>
      </w:r>
      <w:r w:rsidR="006F61A7">
        <w:rPr>
          <w:rFonts w:cs="Times New Roman"/>
        </w:rPr>
        <w:t xml:space="preserve"> taken into</w:t>
      </w:r>
      <w:r w:rsidRPr="006F61A7">
        <w:rPr>
          <w:rFonts w:cs="Times New Roman"/>
        </w:rPr>
        <w:t xml:space="preserve"> account. The conventional approach (also considered for the MAST model, Taylor et al. 2011) is to model discrete groups of individual of varying growth parameters. In Stock Synthesis these are referred to as ‘platoons’ (Methot and Wetzel 2013).</w:t>
      </w:r>
    </w:p>
    <w:p w14:paraId="35B114AD" w14:textId="77777777" w:rsidR="001078F2" w:rsidRPr="000206EC" w:rsidRDefault="001078F2" w:rsidP="001078F2">
      <w:pPr>
        <w:rPr>
          <w:rFonts w:cs="Times New Roman"/>
        </w:rPr>
      </w:pPr>
    </w:p>
    <w:p w14:paraId="6572F70E" w14:textId="556D594B" w:rsidR="001078F2" w:rsidRPr="000206EC" w:rsidRDefault="001078F2" w:rsidP="001078F2">
      <w:pPr>
        <w:rPr>
          <w:rFonts w:cs="Times New Roman"/>
        </w:rPr>
      </w:pPr>
      <w:r w:rsidRPr="000206EC">
        <w:rPr>
          <w:rFonts w:cs="Times New Roman"/>
        </w:rPr>
        <w:t>The principal problem with these approaches is that it can take many extra growth type groups (300+) or several platoons to generate suitably smooth predicte</w:t>
      </w:r>
      <w:r w:rsidRPr="00756DBD">
        <w:rPr>
          <w:rFonts w:cs="Times New Roman"/>
        </w:rPr>
        <w:t xml:space="preserve">d length compositions. This is a </w:t>
      </w:r>
      <w:r w:rsidR="009423F1">
        <w:rPr>
          <w:rFonts w:cs="Times New Roman"/>
        </w:rPr>
        <w:t>major</w:t>
      </w:r>
      <w:r w:rsidRPr="009423F1">
        <w:rPr>
          <w:rFonts w:cs="Times New Roman"/>
        </w:rPr>
        <w:t xml:space="preserve"> problem for models such as M3 that are already computationally intensive as each GTG or platoon is an additional dimension</w:t>
      </w:r>
      <w:r w:rsidR="009423F1">
        <w:rPr>
          <w:rFonts w:cs="Times New Roman"/>
        </w:rPr>
        <w:t>,</w:t>
      </w:r>
      <w:r w:rsidRPr="009423F1">
        <w:rPr>
          <w:rFonts w:cs="Times New Roman"/>
        </w:rPr>
        <w:t xml:space="preserve"> and hence the number of calculations </w:t>
      </w:r>
      <w:r w:rsidR="009423F1">
        <w:rPr>
          <w:rFonts w:cs="Times New Roman"/>
        </w:rPr>
        <w:t>is</w:t>
      </w:r>
      <w:r w:rsidRPr="009423F1">
        <w:rPr>
          <w:rFonts w:cs="Times New Roman"/>
        </w:rPr>
        <w:t xml:space="preserve"> increased by a factor </w:t>
      </w:r>
      <w:r w:rsidR="009423F1">
        <w:rPr>
          <w:rFonts w:cs="Times New Roman"/>
        </w:rPr>
        <w:t>equal to</w:t>
      </w:r>
      <w:r w:rsidRPr="009423F1">
        <w:rPr>
          <w:rFonts w:cs="Times New Roman"/>
        </w:rPr>
        <w:t xml:space="preserve"> the number of GTGs or platoons. A solution under investigation here is an approximation that takes percentiles of the distribution of GTGs and uses linear interpolation to predict the shift in the length structure given historical fishing mortality rates. This is a much more tractable approach as it adds no additional dimensionality to the transition calculations</w:t>
      </w:r>
      <w:r w:rsidR="004A0CAE" w:rsidRPr="009423F1">
        <w:rPr>
          <w:rFonts w:cs="Times New Roman"/>
        </w:rPr>
        <w:t xml:space="preserve">: additional calculation is </w:t>
      </w:r>
      <w:r w:rsidRPr="009423F1">
        <w:rPr>
          <w:rFonts w:cs="Times New Roman"/>
        </w:rPr>
        <w:t xml:space="preserve">limited to the </w:t>
      </w:r>
      <w:r w:rsidR="004A0CAE" w:rsidRPr="009423F1">
        <w:rPr>
          <w:rFonts w:cs="Times New Roman"/>
        </w:rPr>
        <w:t xml:space="preserve">construction of the </w:t>
      </w:r>
      <w:r w:rsidRPr="009423F1">
        <w:rPr>
          <w:rFonts w:cs="Times New Roman"/>
        </w:rPr>
        <w:t>inverse age-at-length key. Furthermore, conventional tagging data may be used as an empirical source of gr</w:t>
      </w:r>
      <w:r w:rsidRPr="000206EC">
        <w:rPr>
          <w:rFonts w:cs="Times New Roman"/>
        </w:rPr>
        <w:t xml:space="preserve">owth data for fitting the inverse age-length key. This additional feature would add around 10% more computation time per iteration. </w:t>
      </w:r>
    </w:p>
    <w:p w14:paraId="067CB57F" w14:textId="77777777" w:rsidR="00303614" w:rsidRPr="000206EC" w:rsidRDefault="00303614" w:rsidP="00303614">
      <w:pPr>
        <w:pStyle w:val="Heading2"/>
        <w:rPr>
          <w:rFonts w:cs="Times New Roman"/>
        </w:rPr>
      </w:pPr>
      <w:r w:rsidRPr="000206EC">
        <w:rPr>
          <w:rFonts w:cs="Times New Roman"/>
        </w:rPr>
        <w:t>Priorities</w:t>
      </w:r>
    </w:p>
    <w:p w14:paraId="794B81B4" w14:textId="77777777" w:rsidR="00303614" w:rsidRPr="00756DBD" w:rsidRDefault="00303614" w:rsidP="00050A47">
      <w:pPr>
        <w:rPr>
          <w:rFonts w:cs="Times New Roman"/>
        </w:rPr>
      </w:pPr>
    </w:p>
    <w:p w14:paraId="60BBDBE9" w14:textId="348EF60C" w:rsidR="00675895" w:rsidRPr="009423F1" w:rsidRDefault="00DD133B" w:rsidP="00050A47">
      <w:pPr>
        <w:rPr>
          <w:rFonts w:cs="Times New Roman"/>
        </w:rPr>
      </w:pPr>
      <w:r w:rsidRPr="00756DBD">
        <w:rPr>
          <w:rFonts w:cs="Times New Roman"/>
        </w:rPr>
        <w:t>In this paper, s</w:t>
      </w:r>
      <w:r w:rsidR="00675895" w:rsidRPr="00756DBD">
        <w:rPr>
          <w:rFonts w:cs="Times New Roman"/>
        </w:rPr>
        <w:t xml:space="preserve">imulation testing was cursory and should be much more thorough </w:t>
      </w:r>
      <w:r w:rsidR="009423F1">
        <w:rPr>
          <w:rFonts w:cs="Times New Roman"/>
        </w:rPr>
        <w:t>for</w:t>
      </w:r>
      <w:r w:rsidR="00675895" w:rsidRPr="009423F1">
        <w:rPr>
          <w:rFonts w:cs="Times New Roman"/>
        </w:rPr>
        <w:t xml:space="preserve"> future </w:t>
      </w:r>
      <w:r w:rsidR="00D17714" w:rsidRPr="009423F1">
        <w:rPr>
          <w:rFonts w:cs="Times New Roman"/>
        </w:rPr>
        <w:t>releases</w:t>
      </w:r>
      <w:r w:rsidR="00675895" w:rsidRPr="009423F1">
        <w:rPr>
          <w:rFonts w:cs="Times New Roman"/>
        </w:rPr>
        <w:t xml:space="preserve"> of the model</w:t>
      </w:r>
      <w:r w:rsidRPr="009423F1">
        <w:rPr>
          <w:rFonts w:cs="Times New Roman"/>
        </w:rPr>
        <w:t xml:space="preserve">. For example future </w:t>
      </w:r>
      <w:r w:rsidR="00FE0F41" w:rsidRPr="000206EC">
        <w:rPr>
          <w:rFonts w:cs="Times New Roman"/>
        </w:rPr>
        <w:t>tests</w:t>
      </w:r>
      <w:r w:rsidRPr="000206EC">
        <w:rPr>
          <w:rFonts w:cs="Times New Roman"/>
        </w:rPr>
        <w:t xml:space="preserve"> should </w:t>
      </w:r>
      <w:r w:rsidR="00FE0F41" w:rsidRPr="00756DBD">
        <w:rPr>
          <w:rFonts w:cs="Times New Roman"/>
        </w:rPr>
        <w:t>examine various types of</w:t>
      </w:r>
      <w:r w:rsidR="00675895" w:rsidRPr="00756DBD">
        <w:rPr>
          <w:rFonts w:cs="Times New Roman"/>
        </w:rPr>
        <w:t xml:space="preserve"> model misspecification </w:t>
      </w:r>
      <w:r w:rsidR="00FE0F41" w:rsidRPr="00756DBD">
        <w:rPr>
          <w:rFonts w:cs="Times New Roman"/>
        </w:rPr>
        <w:t>such as ignoring differences in juvenile/mature movement</w:t>
      </w:r>
      <w:r w:rsidR="009423F1">
        <w:rPr>
          <w:rFonts w:cs="Times New Roman"/>
        </w:rPr>
        <w:t xml:space="preserve"> and</w:t>
      </w:r>
      <w:r w:rsidR="00FE0F41" w:rsidRPr="009423F1">
        <w:rPr>
          <w:rFonts w:cs="Times New Roman"/>
        </w:rPr>
        <w:t xml:space="preserve"> misspecification </w:t>
      </w:r>
      <w:r w:rsidR="00D17714" w:rsidRPr="009423F1">
        <w:rPr>
          <w:rFonts w:cs="Times New Roman"/>
        </w:rPr>
        <w:t>of</w:t>
      </w:r>
      <w:r w:rsidR="00FE0F41" w:rsidRPr="009423F1">
        <w:rPr>
          <w:rFonts w:cs="Times New Roman"/>
        </w:rPr>
        <w:t xml:space="preserve"> maturity</w:t>
      </w:r>
      <w:r w:rsidR="00D17714" w:rsidRPr="009423F1">
        <w:rPr>
          <w:rFonts w:cs="Times New Roman"/>
        </w:rPr>
        <w:t>. Problematic observation processes may also be simulated</w:t>
      </w:r>
      <w:r w:rsidR="009423F1">
        <w:rPr>
          <w:rFonts w:cs="Times New Roman"/>
        </w:rPr>
        <w:t>:</w:t>
      </w:r>
      <w:r w:rsidR="00D17714" w:rsidRPr="009423F1">
        <w:rPr>
          <w:rFonts w:cs="Times New Roman"/>
        </w:rPr>
        <w:t xml:space="preserve"> for example persistent biases in annual catches, spatially biased length sampling and </w:t>
      </w:r>
      <w:r w:rsidR="00D17714" w:rsidRPr="009423F1">
        <w:rPr>
          <w:rFonts w:cs="Times New Roman"/>
        </w:rPr>
        <w:lastRenderedPageBreak/>
        <w:t xml:space="preserve">relative abundance indices that are non-linearly related to abundance. </w:t>
      </w:r>
      <w:r w:rsidR="006A7E40" w:rsidRPr="000206EC">
        <w:rPr>
          <w:rFonts w:cs="Times New Roman"/>
        </w:rPr>
        <w:t>Model diagno</w:t>
      </w:r>
      <w:r w:rsidRPr="000206EC">
        <w:rPr>
          <w:rFonts w:cs="Times New Roman"/>
        </w:rPr>
        <w:t>s</w:t>
      </w:r>
      <w:r w:rsidR="006A7E40" w:rsidRPr="00756DBD">
        <w:rPr>
          <w:rFonts w:cs="Times New Roman"/>
        </w:rPr>
        <w:t>tics in future simulation tests could also include other</w:t>
      </w:r>
      <w:r w:rsidR="009423F1">
        <w:rPr>
          <w:rFonts w:cs="Times New Roman"/>
        </w:rPr>
        <w:t xml:space="preserve"> checks</w:t>
      </w:r>
      <w:r w:rsidR="006A7E40" w:rsidRPr="009423F1">
        <w:rPr>
          <w:rFonts w:cs="Times New Roman"/>
        </w:rPr>
        <w:t xml:space="preserve"> such as </w:t>
      </w:r>
      <w:r w:rsidR="009423F1">
        <w:rPr>
          <w:rFonts w:cs="Times New Roman"/>
        </w:rPr>
        <w:t xml:space="preserve">of the </w:t>
      </w:r>
      <w:r w:rsidR="006A7E40" w:rsidRPr="009423F1">
        <w:rPr>
          <w:rFonts w:cs="Times New Roman"/>
        </w:rPr>
        <w:t>biases in MSY</w:t>
      </w:r>
      <w:r w:rsidR="009423F1">
        <w:rPr>
          <w:rFonts w:cs="Times New Roman"/>
        </w:rPr>
        <w:t>-related</w:t>
      </w:r>
      <w:r w:rsidR="006A7E40" w:rsidRPr="009423F1">
        <w:rPr>
          <w:rFonts w:cs="Times New Roman"/>
        </w:rPr>
        <w:t xml:space="preserve"> reference points. </w:t>
      </w:r>
    </w:p>
    <w:p w14:paraId="21F06DDC" w14:textId="77777777" w:rsidR="00DD133B" w:rsidRPr="000206EC" w:rsidRDefault="00DD133B" w:rsidP="00050A47">
      <w:pPr>
        <w:rPr>
          <w:rFonts w:cs="Times New Roman"/>
        </w:rPr>
      </w:pPr>
    </w:p>
    <w:p w14:paraId="1FB36033" w14:textId="1B48B075" w:rsidR="00DD5ECC" w:rsidRPr="009423F1" w:rsidRDefault="00303614" w:rsidP="007D2903">
      <w:pPr>
        <w:rPr>
          <w:rFonts w:cs="Times New Roman"/>
        </w:rPr>
      </w:pPr>
      <w:r w:rsidRPr="000206EC">
        <w:rPr>
          <w:rFonts w:cs="Times New Roman"/>
        </w:rPr>
        <w:t>The M3 model differs from previous multi</w:t>
      </w:r>
      <w:r w:rsidR="004713B1" w:rsidRPr="00756DBD">
        <w:rPr>
          <w:rFonts w:cs="Times New Roman"/>
        </w:rPr>
        <w:t>-</w:t>
      </w:r>
      <w:r w:rsidRPr="00756DBD">
        <w:rPr>
          <w:rFonts w:cs="Times New Roman"/>
        </w:rPr>
        <w:t xml:space="preserve">stock model such as MAST in that it requires indices of abundance (e.g. standardized CPUE indices) for fleets by time-area strata (e.g. for a given ocean area and </w:t>
      </w:r>
      <w:proofErr w:type="spellStart"/>
      <w:r w:rsidRPr="00756DBD">
        <w:rPr>
          <w:rFonts w:cs="Times New Roman"/>
        </w:rPr>
        <w:t>subyear</w:t>
      </w:r>
      <w:proofErr w:type="spellEnd"/>
      <w:r w:rsidRPr="00756DBD">
        <w:rPr>
          <w:rFonts w:cs="Times New Roman"/>
        </w:rPr>
        <w:t>). The core advantage of this is that the movement estimation is constrained to combinations of parameters that are consistent with other spatial data. Previous spatial modelling has demonstrated that these data alone are sufficient to estimate spatial heterogeneity</w:t>
      </w:r>
      <w:r w:rsidR="009423F1">
        <w:rPr>
          <w:rFonts w:cs="Times New Roman"/>
        </w:rPr>
        <w:t xml:space="preserve"> reliably. This</w:t>
      </w:r>
      <w:r w:rsidRPr="009423F1">
        <w:rPr>
          <w:rFonts w:cs="Times New Roman"/>
        </w:rPr>
        <w:t xml:space="preserve"> is more important tha</w:t>
      </w:r>
      <w:r w:rsidR="009423F1">
        <w:rPr>
          <w:rFonts w:cs="Times New Roman"/>
        </w:rPr>
        <w:t>n</w:t>
      </w:r>
      <w:r w:rsidRPr="009423F1">
        <w:rPr>
          <w:rFonts w:cs="Times New Roman"/>
        </w:rPr>
        <w:t xml:space="preserve"> estimating specific movement transitions. For example to estimate</w:t>
      </w:r>
      <w:r w:rsidR="00DD5ECC" w:rsidRPr="009423F1">
        <w:rPr>
          <w:rFonts w:cs="Times New Roman"/>
        </w:rPr>
        <w:t xml:space="preserve"> </w:t>
      </w:r>
      <w:r w:rsidRPr="009423F1">
        <w:rPr>
          <w:rFonts w:cs="Times New Roman"/>
        </w:rPr>
        <w:t>MSY</w:t>
      </w:r>
      <w:r w:rsidR="009423F1">
        <w:rPr>
          <w:rFonts w:cs="Times New Roman"/>
        </w:rPr>
        <w:t>-related</w:t>
      </w:r>
      <w:r w:rsidRPr="009423F1">
        <w:rPr>
          <w:rFonts w:cs="Times New Roman"/>
        </w:rPr>
        <w:t xml:space="preserve"> reference points</w:t>
      </w:r>
      <w:r w:rsidR="009423F1">
        <w:rPr>
          <w:rFonts w:cs="Times New Roman"/>
        </w:rPr>
        <w:t xml:space="preserve"> reliably</w:t>
      </w:r>
      <w:r w:rsidRPr="009423F1">
        <w:rPr>
          <w:rFonts w:cs="Times New Roman"/>
        </w:rPr>
        <w:t xml:space="preserve">, it is more important to know the </w:t>
      </w:r>
      <w:r w:rsidR="00DD5ECC" w:rsidRPr="009423F1">
        <w:rPr>
          <w:rFonts w:cs="Times New Roman"/>
        </w:rPr>
        <w:t>spatial distribution of the stock at a</w:t>
      </w:r>
      <w:r w:rsidRPr="009423F1">
        <w:rPr>
          <w:rFonts w:cs="Times New Roman"/>
        </w:rPr>
        <w:t xml:space="preserve"> given time of year than </w:t>
      </w:r>
      <w:r w:rsidR="009423F1">
        <w:rPr>
          <w:rFonts w:cs="Times New Roman"/>
        </w:rPr>
        <w:t xml:space="preserve">to </w:t>
      </w:r>
      <w:r w:rsidRPr="009423F1">
        <w:rPr>
          <w:rFonts w:cs="Times New Roman"/>
        </w:rPr>
        <w:t>know</w:t>
      </w:r>
      <w:r w:rsidR="00DD5ECC" w:rsidRPr="009423F1">
        <w:rPr>
          <w:rFonts w:cs="Times New Roman"/>
        </w:rPr>
        <w:t xml:space="preserve"> exactly what fraction of individuals</w:t>
      </w:r>
      <w:r w:rsidRPr="009423F1">
        <w:rPr>
          <w:rFonts w:cs="Times New Roman"/>
        </w:rPr>
        <w:t xml:space="preserve"> moved </w:t>
      </w:r>
      <w:r w:rsidR="00DD5ECC" w:rsidRPr="009423F1">
        <w:rPr>
          <w:rFonts w:cs="Times New Roman"/>
        </w:rPr>
        <w:t xml:space="preserve">to and from the various areas (Carruthers et al. 2011). This means that the development of fleet-specific indices at the resolution of </w:t>
      </w:r>
      <w:proofErr w:type="spellStart"/>
      <w:r w:rsidR="00DD5ECC" w:rsidRPr="009423F1">
        <w:rPr>
          <w:rFonts w:cs="Times New Roman"/>
        </w:rPr>
        <w:t>subyear</w:t>
      </w:r>
      <w:proofErr w:type="spellEnd"/>
      <w:r w:rsidR="00DD5ECC" w:rsidRPr="009423F1">
        <w:rPr>
          <w:rFonts w:cs="Times New Roman"/>
        </w:rPr>
        <w:t xml:space="preserve"> and spatial area is a central priority </w:t>
      </w:r>
      <w:r w:rsidR="0048087C">
        <w:rPr>
          <w:rFonts w:cs="Times New Roman"/>
        </w:rPr>
        <w:t>for</w:t>
      </w:r>
      <w:r w:rsidR="00DD5ECC" w:rsidRPr="009423F1">
        <w:rPr>
          <w:rFonts w:cs="Times New Roman"/>
        </w:rPr>
        <w:t xml:space="preserve"> operating model development. </w:t>
      </w:r>
    </w:p>
    <w:p w14:paraId="3F7E3EBF" w14:textId="77777777" w:rsidR="001078F2" w:rsidRDefault="001078F2" w:rsidP="007D2903">
      <w:pPr>
        <w:rPr>
          <w:rFonts w:cs="Times New Roman"/>
        </w:rPr>
      </w:pPr>
    </w:p>
    <w:p w14:paraId="410232D5" w14:textId="2400A26F" w:rsidR="0086641A" w:rsidRDefault="0086641A" w:rsidP="0086641A">
      <w:pPr>
        <w:rPr>
          <w:rFonts w:cs="Times New Roman"/>
          <w:lang w:eastAsia="ja-JP"/>
        </w:rPr>
      </w:pPr>
      <w:r>
        <w:rPr>
          <w:rFonts w:cs="Times New Roman"/>
          <w:lang w:eastAsia="ja-JP"/>
        </w:rPr>
        <w:t xml:space="preserve">In this paper we reference </w:t>
      </w:r>
      <w:r>
        <w:rPr>
          <w:rFonts w:cs="Times New Roman"/>
        </w:rPr>
        <w:t xml:space="preserve">the spatial definitions </w:t>
      </w:r>
      <w:r>
        <w:rPr>
          <w:rFonts w:cs="Times New Roman"/>
          <w:lang w:eastAsia="ja-JP"/>
        </w:rPr>
        <w:t xml:space="preserve">of </w:t>
      </w:r>
      <w:r w:rsidRPr="00425984">
        <w:rPr>
          <w:rFonts w:cs="Times New Roman"/>
        </w:rPr>
        <w:t>the 2015 data preparatory meeting (</w:t>
      </w:r>
      <w:r>
        <w:rPr>
          <w:rFonts w:cs="Times New Roman"/>
        </w:rPr>
        <w:t>Anon.</w:t>
      </w:r>
      <w:r w:rsidRPr="001D7BA7">
        <w:rPr>
          <w:rFonts w:cs="Times New Roman"/>
        </w:rPr>
        <w:t xml:space="preserve"> 2015, Figure 1)</w:t>
      </w:r>
      <w:r>
        <w:rPr>
          <w:rFonts w:cs="Times New Roman"/>
        </w:rPr>
        <w:t xml:space="preserve">. </w:t>
      </w:r>
      <w:r>
        <w:rPr>
          <w:rFonts w:cs="Times New Roman"/>
          <w:szCs w:val="20"/>
        </w:rPr>
        <w:t>Kimoto et al. (2015)</w:t>
      </w:r>
      <w:r>
        <w:rPr>
          <w:rFonts w:cs="Times New Roman"/>
        </w:rPr>
        <w:t xml:space="preserve"> recommend that t</w:t>
      </w:r>
      <w:r w:rsidRPr="00BF3675">
        <w:rPr>
          <w:rFonts w:cs="Times New Roman"/>
          <w:szCs w:val="20"/>
        </w:rPr>
        <w:t xml:space="preserve">he </w:t>
      </w:r>
      <w:r>
        <w:rPr>
          <w:rFonts w:cs="Times New Roman"/>
          <w:szCs w:val="20"/>
        </w:rPr>
        <w:t xml:space="preserve">ICCAT Bluefin </w:t>
      </w:r>
      <w:r w:rsidRPr="00BF3675">
        <w:rPr>
          <w:rFonts w:cs="Times New Roman"/>
          <w:szCs w:val="20"/>
        </w:rPr>
        <w:t>W</w:t>
      </w:r>
      <w:r>
        <w:rPr>
          <w:rFonts w:cs="Times New Roman"/>
          <w:szCs w:val="20"/>
        </w:rPr>
        <w:t xml:space="preserve">orking </w:t>
      </w:r>
      <w:r w:rsidRPr="00BF3675">
        <w:rPr>
          <w:rFonts w:cs="Times New Roman"/>
          <w:szCs w:val="20"/>
        </w:rPr>
        <w:t>G</w:t>
      </w:r>
      <w:r>
        <w:rPr>
          <w:rFonts w:cs="Times New Roman"/>
          <w:szCs w:val="20"/>
        </w:rPr>
        <w:t>roup</w:t>
      </w:r>
      <w:r w:rsidRPr="00BF3675">
        <w:rPr>
          <w:rFonts w:cs="Times New Roman"/>
          <w:szCs w:val="20"/>
        </w:rPr>
        <w:t xml:space="preserve"> </w:t>
      </w:r>
      <w:r>
        <w:rPr>
          <w:rFonts w:cs="Times New Roman"/>
          <w:szCs w:val="20"/>
        </w:rPr>
        <w:t>should</w:t>
      </w:r>
      <w:r w:rsidRPr="00BF3675">
        <w:rPr>
          <w:rFonts w:cs="Times New Roman"/>
          <w:szCs w:val="20"/>
        </w:rPr>
        <w:t xml:space="preserve"> carefully examine spatial</w:t>
      </w:r>
      <w:r>
        <w:rPr>
          <w:rFonts w:cs="Times New Roman"/>
          <w:szCs w:val="20"/>
        </w:rPr>
        <w:t xml:space="preserve"> </w:t>
      </w:r>
      <w:r w:rsidRPr="00BF3675">
        <w:rPr>
          <w:rFonts w:cs="Times New Roman"/>
          <w:szCs w:val="20"/>
        </w:rPr>
        <w:t xml:space="preserve">stratifications </w:t>
      </w:r>
      <w:r w:rsidR="008E216D">
        <w:rPr>
          <w:rFonts w:cs="Times New Roman"/>
          <w:szCs w:val="20"/>
        </w:rPr>
        <w:t>particularly those of</w:t>
      </w:r>
      <w:r w:rsidRPr="00BF3675">
        <w:rPr>
          <w:rFonts w:cs="Times New Roman"/>
          <w:szCs w:val="20"/>
        </w:rPr>
        <w:t xml:space="preserve"> the </w:t>
      </w:r>
      <w:r w:rsidR="008E216D">
        <w:rPr>
          <w:rFonts w:cs="Times New Roman"/>
          <w:szCs w:val="20"/>
        </w:rPr>
        <w:t xml:space="preserve">northeast Atlantic, a </w:t>
      </w:r>
      <w:r w:rsidRPr="00BF3675">
        <w:rPr>
          <w:rFonts w:cs="Times New Roman"/>
          <w:szCs w:val="20"/>
        </w:rPr>
        <w:t xml:space="preserve">region </w:t>
      </w:r>
      <w:r w:rsidR="008E216D">
        <w:rPr>
          <w:rFonts w:cs="Times New Roman"/>
          <w:szCs w:val="20"/>
        </w:rPr>
        <w:t xml:space="preserve">that is currently a </w:t>
      </w:r>
      <w:r w:rsidRPr="00BF3675">
        <w:rPr>
          <w:rFonts w:cs="Times New Roman"/>
          <w:szCs w:val="20"/>
        </w:rPr>
        <w:t xml:space="preserve">main fishing area </w:t>
      </w:r>
      <w:r w:rsidR="008E216D">
        <w:rPr>
          <w:rFonts w:cs="Times New Roman"/>
          <w:szCs w:val="20"/>
        </w:rPr>
        <w:t>for</w:t>
      </w:r>
      <w:r w:rsidRPr="00BF3675">
        <w:rPr>
          <w:rFonts w:cs="Times New Roman"/>
          <w:szCs w:val="20"/>
        </w:rPr>
        <w:t xml:space="preserve"> Japanese longline vessels</w:t>
      </w:r>
      <w:r w:rsidR="008E216D">
        <w:rPr>
          <w:rFonts w:cs="Times New Roman"/>
          <w:szCs w:val="20"/>
        </w:rPr>
        <w:t>. Historical abundance indices for the Japanese longline fleet are perhaps</w:t>
      </w:r>
      <w:r w:rsidRPr="00BF3675">
        <w:rPr>
          <w:rFonts w:cs="Times New Roman"/>
          <w:szCs w:val="20"/>
        </w:rPr>
        <w:t xml:space="preserve"> the most important data for the</w:t>
      </w:r>
      <w:r>
        <w:rPr>
          <w:rFonts w:cs="Times New Roman"/>
          <w:szCs w:val="20"/>
        </w:rPr>
        <w:t xml:space="preserve"> </w:t>
      </w:r>
      <w:r w:rsidRPr="00BF3675">
        <w:rPr>
          <w:rFonts w:cs="Times New Roman"/>
          <w:szCs w:val="20"/>
        </w:rPr>
        <w:t>stock assessment</w:t>
      </w:r>
      <w:r>
        <w:rPr>
          <w:rFonts w:cs="Times New Roman"/>
          <w:szCs w:val="20"/>
        </w:rPr>
        <w:t xml:space="preserve"> of Atlantic </w:t>
      </w:r>
      <w:proofErr w:type="spellStart"/>
      <w:r>
        <w:rPr>
          <w:rFonts w:cs="Times New Roman"/>
          <w:szCs w:val="20"/>
        </w:rPr>
        <w:t>bluefin</w:t>
      </w:r>
      <w:proofErr w:type="spellEnd"/>
      <w:r>
        <w:rPr>
          <w:rFonts w:cs="Times New Roman"/>
          <w:szCs w:val="20"/>
        </w:rPr>
        <w:t xml:space="preserve"> tuna</w:t>
      </w:r>
      <w:r w:rsidR="008E216D">
        <w:rPr>
          <w:rFonts w:cs="Times New Roman"/>
          <w:szCs w:val="20"/>
        </w:rPr>
        <w:t xml:space="preserve"> and are likely to be pivotal in fitting operating models</w:t>
      </w:r>
      <w:r w:rsidRPr="00BF3675">
        <w:rPr>
          <w:rFonts w:cs="Times New Roman"/>
          <w:szCs w:val="20"/>
        </w:rPr>
        <w:t>.</w:t>
      </w:r>
      <w:r>
        <w:rPr>
          <w:rFonts w:cs="Times New Roman"/>
        </w:rPr>
        <w:t xml:space="preserve"> Figure 1 </w:t>
      </w:r>
      <w:r w:rsidR="008E216D">
        <w:rPr>
          <w:rFonts w:cs="Times New Roman"/>
        </w:rPr>
        <w:t>originates from</w:t>
      </w:r>
      <w:r>
        <w:rPr>
          <w:rFonts w:cs="Times New Roman"/>
        </w:rPr>
        <w:t xml:space="preserve"> the </w:t>
      </w:r>
      <w:proofErr w:type="spellStart"/>
      <w:r>
        <w:rPr>
          <w:rFonts w:cs="Times New Roman"/>
        </w:rPr>
        <w:t>bluefin</w:t>
      </w:r>
      <w:proofErr w:type="spellEnd"/>
      <w:r>
        <w:rPr>
          <w:rFonts w:cs="Times New Roman"/>
        </w:rPr>
        <w:t xml:space="preserve"> mixing workshop in 2001 (Anon. 2002)</w:t>
      </w:r>
      <w:r w:rsidR="008E216D">
        <w:rPr>
          <w:rFonts w:cs="Times New Roman"/>
        </w:rPr>
        <w:t xml:space="preserve"> which apart from the separation of the Gulf of Mexico and the Mediterranean, </w:t>
      </w:r>
      <w:r>
        <w:rPr>
          <w:rFonts w:cs="Times New Roman"/>
        </w:rPr>
        <w:t>was not fully</w:t>
      </w:r>
      <w:r w:rsidRPr="00BF3675">
        <w:rPr>
          <w:rFonts w:cs="Times New Roman"/>
          <w:szCs w:val="20"/>
        </w:rPr>
        <w:t xml:space="preserve"> agreed </w:t>
      </w:r>
      <w:r w:rsidR="008E216D">
        <w:rPr>
          <w:rFonts w:cs="Times New Roman"/>
          <w:szCs w:val="20"/>
        </w:rPr>
        <w:t>upon by</w:t>
      </w:r>
      <w:r w:rsidRPr="00BF3675">
        <w:rPr>
          <w:rFonts w:cs="Times New Roman"/>
          <w:szCs w:val="20"/>
        </w:rPr>
        <w:t xml:space="preserve"> the </w:t>
      </w:r>
      <w:r>
        <w:rPr>
          <w:rFonts w:cs="Times New Roman"/>
          <w:szCs w:val="20"/>
        </w:rPr>
        <w:t>g</w:t>
      </w:r>
      <w:r w:rsidR="008E216D">
        <w:rPr>
          <w:rFonts w:cs="Times New Roman"/>
          <w:szCs w:val="20"/>
        </w:rPr>
        <w:t>rou</w:t>
      </w:r>
      <w:r>
        <w:rPr>
          <w:rFonts w:cs="Times New Roman"/>
          <w:szCs w:val="20"/>
        </w:rPr>
        <w:t>p</w:t>
      </w:r>
      <w:r w:rsidR="008E216D">
        <w:rPr>
          <w:rFonts w:cs="Times New Roman"/>
          <w:szCs w:val="20"/>
        </w:rPr>
        <w:t xml:space="preserve">. Furthermore the reasoning behind the boundaries identified </w:t>
      </w:r>
      <w:proofErr w:type="gramStart"/>
      <w:r w:rsidR="008E216D">
        <w:rPr>
          <w:rFonts w:cs="Times New Roman"/>
          <w:szCs w:val="20"/>
        </w:rPr>
        <w:t>are</w:t>
      </w:r>
      <w:proofErr w:type="gramEnd"/>
      <w:r w:rsidR="008E216D">
        <w:rPr>
          <w:rFonts w:cs="Times New Roman"/>
          <w:szCs w:val="20"/>
        </w:rPr>
        <w:t xml:space="preserve"> not fully supported by knowledge accumulated over the last 15 years. </w:t>
      </w:r>
      <w:r w:rsidRPr="00BF3675">
        <w:rPr>
          <w:rFonts w:cs="Times New Roman"/>
          <w:szCs w:val="20"/>
        </w:rPr>
        <w:t xml:space="preserve">It </w:t>
      </w:r>
      <w:r>
        <w:rPr>
          <w:rFonts w:cs="Times New Roman"/>
          <w:szCs w:val="20"/>
        </w:rPr>
        <w:t>wa</w:t>
      </w:r>
      <w:r w:rsidRPr="00BF3675">
        <w:rPr>
          <w:rFonts w:cs="Times New Roman"/>
          <w:szCs w:val="20"/>
        </w:rPr>
        <w:t>s recommended to revise the area stratification with new and updated information collected, in the light of both biological and fisheries aspects.</w:t>
      </w:r>
    </w:p>
    <w:p w14:paraId="1AEAE93B" w14:textId="77777777" w:rsidR="0086641A" w:rsidRPr="000206EC" w:rsidRDefault="0086641A" w:rsidP="007D2903">
      <w:pPr>
        <w:rPr>
          <w:rFonts w:cs="Times New Roman"/>
        </w:rPr>
      </w:pPr>
    </w:p>
    <w:p w14:paraId="693A0465" w14:textId="77777777" w:rsidR="001078F2" w:rsidRPr="00756DBD" w:rsidRDefault="001078F2" w:rsidP="001078F2">
      <w:pPr>
        <w:rPr>
          <w:rFonts w:cs="Times New Roman"/>
        </w:rPr>
      </w:pPr>
      <w:r w:rsidRPr="000206EC">
        <w:rPr>
          <w:rFonts w:cs="Times New Roman"/>
        </w:rPr>
        <w:t>Version 1.03 of the M3 model includes user-specified pri</w:t>
      </w:r>
      <w:r w:rsidRPr="00756DBD">
        <w:rPr>
          <w:rFonts w:cs="Times New Roman"/>
        </w:rPr>
        <w:t xml:space="preserve">ors for steepness (recruitment compensation) and the natural mortality rate factor </w:t>
      </w:r>
      <w:proofErr w:type="spellStart"/>
      <w:r w:rsidRPr="00756DBD">
        <w:rPr>
          <w:rFonts w:cs="Times New Roman"/>
          <w:i/>
        </w:rPr>
        <w:t>Mfac</w:t>
      </w:r>
      <w:proofErr w:type="spellEnd"/>
      <w:r w:rsidRPr="00756DBD">
        <w:rPr>
          <w:rFonts w:cs="Times New Roman"/>
        </w:rPr>
        <w:t xml:space="preserve"> (a multiplier of the user-specified natural mortality rate at age schedule). It is important to account for uncertainty in these parameters in operating models since these are among the least well known and most influential in the estimation of Atlantic bluefin tuna status and productivity. It follows that moving to a Bayesian version of the model using the Metropolis Hastings algorithm of ADMB is a future priority. </w:t>
      </w:r>
    </w:p>
    <w:p w14:paraId="71C77CD1" w14:textId="77777777" w:rsidR="00303614" w:rsidRPr="00756DBD" w:rsidRDefault="00303614" w:rsidP="00050A47">
      <w:pPr>
        <w:rPr>
          <w:rFonts w:cs="Times New Roman"/>
        </w:rPr>
      </w:pPr>
    </w:p>
    <w:p w14:paraId="0D0C4DDF" w14:textId="77777777" w:rsidR="000E1796" w:rsidRPr="00756DBD" w:rsidRDefault="000E1796" w:rsidP="004756EC">
      <w:pPr>
        <w:pStyle w:val="Heading1"/>
        <w:rPr>
          <w:rFonts w:cs="Times New Roman"/>
        </w:rPr>
      </w:pPr>
      <w:r w:rsidRPr="00756DBD">
        <w:rPr>
          <w:rFonts w:cs="Times New Roman"/>
        </w:rPr>
        <w:t>Acknowledgements</w:t>
      </w:r>
    </w:p>
    <w:p w14:paraId="2C1425E0" w14:textId="77777777" w:rsidR="000E1796" w:rsidRPr="00756DBD" w:rsidRDefault="000E1796" w:rsidP="000E1796">
      <w:pPr>
        <w:rPr>
          <w:rFonts w:cs="Times New Roman"/>
        </w:rPr>
      </w:pPr>
    </w:p>
    <w:p w14:paraId="1BFDCF41" w14:textId="5898C65A" w:rsidR="000E1796" w:rsidRPr="0048087C" w:rsidRDefault="000E1796" w:rsidP="000E1796">
      <w:pPr>
        <w:rPr>
          <w:rFonts w:cs="Times New Roman"/>
        </w:rPr>
      </w:pPr>
      <w:r w:rsidRPr="00756DBD">
        <w:rPr>
          <w:rFonts w:cs="Times New Roman"/>
        </w:rPr>
        <w:t>This work was carried out by TC under the provision of the ICCAT Atlantic Wide Research Programme for Bluefin Tuna (GBYP), funded by the European Union, several ICCAT CPCs, the ICCAT Secretariat and by other entities (see: http://www.iccat.int/GBYP/en/Budget.htm). The contents of this paper do not necessarily reflect the point of view of ICCAT or other funders and in no way anticipate</w:t>
      </w:r>
      <w:r w:rsidR="0048087C">
        <w:rPr>
          <w:rFonts w:cs="Times New Roman"/>
        </w:rPr>
        <w:t>s</w:t>
      </w:r>
      <w:r w:rsidRPr="0048087C">
        <w:rPr>
          <w:rFonts w:cs="Times New Roman"/>
        </w:rPr>
        <w:t xml:space="preserve"> </w:t>
      </w:r>
      <w:r w:rsidR="0048087C">
        <w:rPr>
          <w:rFonts w:cs="Times New Roman"/>
        </w:rPr>
        <w:t xml:space="preserve">future </w:t>
      </w:r>
      <w:r w:rsidRPr="0048087C">
        <w:rPr>
          <w:rFonts w:cs="Times New Roman"/>
        </w:rPr>
        <w:t>ICCAT policy in this area.</w:t>
      </w:r>
    </w:p>
    <w:p w14:paraId="7304B206" w14:textId="77777777" w:rsidR="000E1796" w:rsidRPr="000206EC" w:rsidRDefault="000E1796" w:rsidP="000E1796">
      <w:pPr>
        <w:rPr>
          <w:rFonts w:cs="Times New Roman"/>
        </w:rPr>
      </w:pPr>
    </w:p>
    <w:p w14:paraId="162E7FFA" w14:textId="77777777" w:rsidR="004756EC" w:rsidRPr="000206EC" w:rsidRDefault="004756EC" w:rsidP="000E1796">
      <w:pPr>
        <w:pStyle w:val="Heading1"/>
        <w:rPr>
          <w:rFonts w:cs="Times New Roman"/>
        </w:rPr>
      </w:pPr>
      <w:r w:rsidRPr="000206EC">
        <w:rPr>
          <w:rFonts w:cs="Times New Roman"/>
        </w:rPr>
        <w:t>References</w:t>
      </w:r>
    </w:p>
    <w:p w14:paraId="10F04D99" w14:textId="77777777" w:rsidR="004756EC" w:rsidRPr="00756DBD" w:rsidRDefault="004756EC" w:rsidP="004756EC">
      <w:pPr>
        <w:rPr>
          <w:rFonts w:cs="Times New Roman"/>
        </w:rPr>
      </w:pPr>
    </w:p>
    <w:p w14:paraId="5CB2A69B" w14:textId="124DE495" w:rsidR="00321639" w:rsidRPr="009D7995" w:rsidRDefault="00321639" w:rsidP="00321639">
      <w:pPr>
        <w:spacing w:after="120"/>
        <w:ind w:left="425" w:right="-11" w:hanging="425"/>
        <w:rPr>
          <w:rFonts w:cs="Times New Roman"/>
        </w:rPr>
      </w:pPr>
      <w:r w:rsidRPr="00780E8D">
        <w:rPr>
          <w:rFonts w:cs="Times New Roman"/>
          <w:lang w:val="es-ES"/>
        </w:rPr>
        <w:t xml:space="preserve">Abid, N., Faraj, A., De la Serna, J.M., Macías, D., Saber, S., Ortiz de Urbina J. 2015. </w:t>
      </w:r>
      <w:r w:rsidRPr="000471B3">
        <w:rPr>
          <w:rFonts w:eastAsia="MS PGothic" w:cs="Times New Roman"/>
          <w:color w:val="000000"/>
          <w:szCs w:val="20"/>
        </w:rPr>
        <w:t xml:space="preserve">Updated standardized joint CPUE index for </w:t>
      </w:r>
      <w:proofErr w:type="spellStart"/>
      <w:r w:rsidRPr="000471B3">
        <w:rPr>
          <w:rFonts w:eastAsia="MS PGothic" w:cs="Times New Roman"/>
          <w:color w:val="000000"/>
          <w:szCs w:val="20"/>
        </w:rPr>
        <w:t>bluefin</w:t>
      </w:r>
      <w:proofErr w:type="spellEnd"/>
      <w:r w:rsidRPr="000471B3">
        <w:rPr>
          <w:rFonts w:eastAsia="MS PGothic" w:cs="Times New Roman"/>
          <w:color w:val="000000"/>
          <w:szCs w:val="20"/>
        </w:rPr>
        <w:t xml:space="preserve"> tuna (</w:t>
      </w:r>
      <w:proofErr w:type="spellStart"/>
      <w:r w:rsidRPr="00592749">
        <w:rPr>
          <w:rFonts w:eastAsia="MS PGothic" w:cs="Times New Roman"/>
          <w:i/>
          <w:iCs/>
          <w:color w:val="000000"/>
          <w:szCs w:val="20"/>
        </w:rPr>
        <w:t>Thunnus</w:t>
      </w:r>
      <w:proofErr w:type="spellEnd"/>
      <w:r w:rsidRPr="00592749">
        <w:rPr>
          <w:rFonts w:eastAsia="MS PGothic" w:cs="Times New Roman"/>
          <w:i/>
          <w:iCs/>
          <w:color w:val="000000"/>
          <w:szCs w:val="20"/>
        </w:rPr>
        <w:t xml:space="preserve"> </w:t>
      </w:r>
      <w:proofErr w:type="spellStart"/>
      <w:r w:rsidRPr="00592749">
        <w:rPr>
          <w:rFonts w:eastAsia="MS PGothic" w:cs="Times New Roman"/>
          <w:i/>
          <w:iCs/>
          <w:color w:val="000000"/>
          <w:szCs w:val="20"/>
        </w:rPr>
        <w:t>thynnus</w:t>
      </w:r>
      <w:proofErr w:type="spellEnd"/>
      <w:r w:rsidRPr="000471B3">
        <w:rPr>
          <w:rFonts w:eastAsia="MS PGothic" w:cs="Times New Roman"/>
          <w:color w:val="000000"/>
          <w:szCs w:val="20"/>
        </w:rPr>
        <w:t>) caught by Moroccan and Spanish traps for the period 1981-2013</w:t>
      </w:r>
      <w:r w:rsidRPr="009D7995">
        <w:rPr>
          <w:rFonts w:cs="Times New Roman"/>
        </w:rPr>
        <w:t xml:space="preserve">. </w:t>
      </w:r>
      <w:r w:rsidRPr="00592749">
        <w:rPr>
          <w:rFonts w:cs="Times New Roman"/>
          <w:szCs w:val="20"/>
        </w:rPr>
        <w:t xml:space="preserve">ICCAT, Col. Vol. Sci. Pap., </w:t>
      </w:r>
      <w:r w:rsidRPr="00592749">
        <w:rPr>
          <w:rFonts w:eastAsia="MS PMincho" w:cs="Times New Roman"/>
          <w:szCs w:val="20"/>
        </w:rPr>
        <w:t>71(</w:t>
      </w:r>
      <w:r>
        <w:rPr>
          <w:rFonts w:eastAsia="MS PMincho" w:cs="Times New Roman"/>
          <w:szCs w:val="20"/>
        </w:rPr>
        <w:t>3</w:t>
      </w:r>
      <w:r w:rsidRPr="00592749">
        <w:rPr>
          <w:rFonts w:eastAsia="MS PMincho" w:cs="Times New Roman"/>
          <w:szCs w:val="20"/>
        </w:rPr>
        <w:t>): 1</w:t>
      </w:r>
      <w:r w:rsidRPr="000471B3">
        <w:rPr>
          <w:rFonts w:eastAsia="MS PGothic" w:cs="Times New Roman"/>
          <w:color w:val="000000"/>
          <w:szCs w:val="20"/>
        </w:rPr>
        <w:t>308-1312</w:t>
      </w:r>
      <w:r w:rsidRPr="00592749">
        <w:rPr>
          <w:rFonts w:eastAsia="MS PMincho" w:cs="Times New Roman"/>
          <w:szCs w:val="20"/>
        </w:rPr>
        <w:t>.</w:t>
      </w:r>
    </w:p>
    <w:p w14:paraId="6DDDADC3" w14:textId="77777777" w:rsidR="00FE0F41" w:rsidRPr="00321639" w:rsidRDefault="00FE0F41" w:rsidP="00FE0F41">
      <w:pPr>
        <w:spacing w:after="120"/>
        <w:ind w:left="425" w:right="-11" w:hanging="425"/>
        <w:rPr>
          <w:rFonts w:cs="Times New Roman"/>
        </w:rPr>
      </w:pPr>
      <w:proofErr w:type="spellStart"/>
      <w:r w:rsidRPr="00321639">
        <w:rPr>
          <w:rFonts w:cs="Times New Roman"/>
        </w:rPr>
        <w:t>A</w:t>
      </w:r>
      <w:r w:rsidR="00CD5FF2" w:rsidRPr="00321639">
        <w:rPr>
          <w:rFonts w:cs="Times New Roman"/>
        </w:rPr>
        <w:t>i</w:t>
      </w:r>
      <w:r w:rsidRPr="00321639">
        <w:rPr>
          <w:rFonts w:cs="Times New Roman"/>
        </w:rPr>
        <w:t>lloud</w:t>
      </w:r>
      <w:proofErr w:type="spellEnd"/>
      <w:r w:rsidRPr="00321639">
        <w:rPr>
          <w:rFonts w:cs="Times New Roman"/>
        </w:rPr>
        <w:t xml:space="preserve">, L.E., Smith, M.W., Then, A.Y, Omori, K.L., Ralph, G.M., </w:t>
      </w:r>
      <w:proofErr w:type="spellStart"/>
      <w:r w:rsidRPr="00321639">
        <w:rPr>
          <w:rFonts w:cs="Times New Roman"/>
        </w:rPr>
        <w:t>Hoenig</w:t>
      </w:r>
      <w:proofErr w:type="spellEnd"/>
      <w:r w:rsidRPr="00321639">
        <w:rPr>
          <w:rFonts w:cs="Times New Roman"/>
        </w:rPr>
        <w:t xml:space="preserve">, J.M. 2014. Properties of age compositions and mortality estimates derived from cohort slicing of length data. ICES. J. Mar. Sci. 72(1): 1-6. </w:t>
      </w:r>
    </w:p>
    <w:p w14:paraId="15B28166" w14:textId="437928E6" w:rsidR="003A0C21" w:rsidRPr="0083529C" w:rsidRDefault="003A0C21" w:rsidP="003A0C21">
      <w:pPr>
        <w:spacing w:after="120"/>
        <w:ind w:left="425" w:right="-11" w:hanging="425"/>
        <w:rPr>
          <w:rFonts w:cs="Times New Roman"/>
        </w:rPr>
      </w:pPr>
      <w:r>
        <w:rPr>
          <w:rFonts w:cs="Times New Roman"/>
        </w:rPr>
        <w:t>Anon.</w:t>
      </w:r>
      <w:r w:rsidRPr="00D03AE8">
        <w:rPr>
          <w:rFonts w:cs="Times New Roman"/>
        </w:rPr>
        <w:t xml:space="preserve"> 2014</w:t>
      </w:r>
      <w:r>
        <w:rPr>
          <w:rFonts w:cs="Times New Roman"/>
        </w:rPr>
        <w:t>a</w:t>
      </w:r>
      <w:r w:rsidRPr="00D03AE8">
        <w:rPr>
          <w:rFonts w:cs="Times New Roman"/>
        </w:rPr>
        <w:t xml:space="preserve">. Report of the 1st Meeting of ICCAT GBYP Core Modelling Group. Available at: </w:t>
      </w:r>
      <w:hyperlink r:id="rId9" w:history="1">
        <w:r w:rsidRPr="0083529C">
          <w:rPr>
            <w:rStyle w:val="Hyperlink"/>
            <w:rFonts w:cs="Times New Roman"/>
          </w:rPr>
          <w:t>http://www.iccat.int/GBYP/Documents/MODELLING/PHASE%204/BFTMSE_CMG1_Report.pdf</w:t>
        </w:r>
      </w:hyperlink>
      <w:r w:rsidRPr="0083529C">
        <w:rPr>
          <w:rFonts w:cs="Times New Roman"/>
        </w:rPr>
        <w:t xml:space="preserve"> [accessed September 2015]</w:t>
      </w:r>
    </w:p>
    <w:p w14:paraId="24E45D7F" w14:textId="77777777" w:rsidR="008E216D" w:rsidRDefault="008E216D" w:rsidP="008E216D">
      <w:pPr>
        <w:spacing w:after="120"/>
        <w:ind w:left="425" w:right="-11" w:hanging="425"/>
        <w:rPr>
          <w:rFonts w:cs="Times New Roman"/>
        </w:rPr>
      </w:pPr>
      <w:proofErr w:type="gramStart"/>
      <w:r w:rsidRPr="004106C7">
        <w:rPr>
          <w:rFonts w:cs="Times New Roman"/>
        </w:rPr>
        <w:t>Anon. 2002.</w:t>
      </w:r>
      <w:proofErr w:type="gramEnd"/>
      <w:r w:rsidRPr="004106C7">
        <w:rPr>
          <w:rFonts w:cs="Times New Roman"/>
        </w:rPr>
        <w:t xml:space="preserve"> </w:t>
      </w:r>
      <w:proofErr w:type="gramStart"/>
      <w:r w:rsidRPr="004106C7">
        <w:rPr>
          <w:rFonts w:cs="Times New Roman"/>
        </w:rPr>
        <w:t>Report of the 2010 ICCAT Workshop on Bluefin Mixing (Madrid, Spain, September 3 to 7, 2001).</w:t>
      </w:r>
      <w:proofErr w:type="gramEnd"/>
      <w:r w:rsidRPr="004106C7">
        <w:rPr>
          <w:rFonts w:cs="Times New Roman"/>
        </w:rPr>
        <w:t xml:space="preserve"> ICCAT, Col. Vol. Sci. Pap., 54(2): 261-352.</w:t>
      </w:r>
    </w:p>
    <w:p w14:paraId="46179879" w14:textId="1A22C790" w:rsidR="00174927" w:rsidRDefault="00174927" w:rsidP="00FE0F41">
      <w:pPr>
        <w:spacing w:after="120"/>
        <w:ind w:left="425" w:right="-11" w:hanging="425"/>
        <w:rPr>
          <w:rFonts w:eastAsia="MS PMincho" w:cs="Times New Roman"/>
          <w:szCs w:val="20"/>
        </w:rPr>
      </w:pPr>
      <w:proofErr w:type="gramStart"/>
      <w:r>
        <w:rPr>
          <w:rFonts w:cs="Times New Roman"/>
        </w:rPr>
        <w:t>Anon</w:t>
      </w:r>
      <w:r w:rsidRPr="008041F2">
        <w:rPr>
          <w:rFonts w:cs="Times New Roman"/>
        </w:rPr>
        <w:t>. 201</w:t>
      </w:r>
      <w:r>
        <w:rPr>
          <w:rFonts w:cs="Times New Roman"/>
        </w:rPr>
        <w:t>4</w:t>
      </w:r>
      <w:r w:rsidR="003A0C21">
        <w:rPr>
          <w:rFonts w:cs="Times New Roman"/>
        </w:rPr>
        <w:t>b</w:t>
      </w:r>
      <w:r w:rsidRPr="008041F2">
        <w:rPr>
          <w:rFonts w:cs="Times New Roman"/>
        </w:rPr>
        <w:t>.</w:t>
      </w:r>
      <w:proofErr w:type="gramEnd"/>
      <w:r w:rsidRPr="008041F2">
        <w:rPr>
          <w:rFonts w:cs="Times New Roman"/>
        </w:rPr>
        <w:t xml:space="preserve"> Report of the 2013 Meeting on </w:t>
      </w:r>
      <w:proofErr w:type="spellStart"/>
      <w:r>
        <w:rPr>
          <w:rFonts w:cs="Times New Roman"/>
        </w:rPr>
        <w:t>b</w:t>
      </w:r>
      <w:r w:rsidRPr="008041F2">
        <w:rPr>
          <w:rFonts w:cs="Times New Roman"/>
        </w:rPr>
        <w:t>luefin</w:t>
      </w:r>
      <w:proofErr w:type="spellEnd"/>
      <w:r w:rsidRPr="008041F2">
        <w:rPr>
          <w:rFonts w:cs="Times New Roman"/>
        </w:rPr>
        <w:t xml:space="preserve"> </w:t>
      </w:r>
      <w:r>
        <w:rPr>
          <w:rFonts w:cs="Times New Roman"/>
        </w:rPr>
        <w:t>s</w:t>
      </w:r>
      <w:r w:rsidRPr="008041F2">
        <w:rPr>
          <w:rFonts w:cs="Times New Roman"/>
        </w:rPr>
        <w:t xml:space="preserve">tock </w:t>
      </w:r>
      <w:r>
        <w:rPr>
          <w:rFonts w:cs="Times New Roman"/>
        </w:rPr>
        <w:t>a</w:t>
      </w:r>
      <w:r w:rsidRPr="008041F2">
        <w:rPr>
          <w:rFonts w:cs="Times New Roman"/>
        </w:rPr>
        <w:t xml:space="preserve">ssessment </w:t>
      </w:r>
      <w:r>
        <w:rPr>
          <w:rFonts w:cs="Times New Roman"/>
        </w:rPr>
        <w:t>m</w:t>
      </w:r>
      <w:r w:rsidRPr="008041F2">
        <w:rPr>
          <w:rFonts w:cs="Times New Roman"/>
        </w:rPr>
        <w:t xml:space="preserve">ethods </w:t>
      </w:r>
      <w:r>
        <w:rPr>
          <w:rFonts w:cs="Times New Roman"/>
        </w:rPr>
        <w:t>(</w:t>
      </w:r>
      <w:r w:rsidRPr="008041F2">
        <w:rPr>
          <w:rFonts w:cs="Times New Roman"/>
        </w:rPr>
        <w:t>Gloucester, Massachusetts, United States – July 20 to 22, 2013</w:t>
      </w:r>
      <w:r>
        <w:rPr>
          <w:rFonts w:cs="Times New Roman"/>
        </w:rPr>
        <w:t>)</w:t>
      </w:r>
      <w:r w:rsidRPr="008041F2">
        <w:rPr>
          <w:rFonts w:cs="Times New Roman"/>
        </w:rPr>
        <w:t>.</w:t>
      </w:r>
      <w:r>
        <w:rPr>
          <w:rFonts w:cs="Times New Roman"/>
        </w:rPr>
        <w:t xml:space="preserve"> ICCAT</w:t>
      </w:r>
      <w:r w:rsidRPr="00592749">
        <w:rPr>
          <w:rFonts w:cs="Times New Roman"/>
          <w:szCs w:val="20"/>
        </w:rPr>
        <w:t xml:space="preserve">, Col. Vol. Sci. Pap., </w:t>
      </w:r>
      <w:r w:rsidRPr="00592749">
        <w:rPr>
          <w:rFonts w:eastAsia="MS PMincho" w:cs="Times New Roman"/>
          <w:szCs w:val="20"/>
        </w:rPr>
        <w:t>7</w:t>
      </w:r>
      <w:r>
        <w:rPr>
          <w:rFonts w:eastAsia="MS PMincho" w:cs="Times New Roman"/>
          <w:szCs w:val="20"/>
        </w:rPr>
        <w:t>0</w:t>
      </w:r>
      <w:r w:rsidRPr="00592749">
        <w:rPr>
          <w:rFonts w:eastAsia="MS PMincho" w:cs="Times New Roman"/>
          <w:szCs w:val="20"/>
        </w:rPr>
        <w:t>(</w:t>
      </w:r>
      <w:r>
        <w:rPr>
          <w:rFonts w:eastAsia="MS PMincho" w:cs="Times New Roman"/>
          <w:szCs w:val="20"/>
        </w:rPr>
        <w:t>1</w:t>
      </w:r>
      <w:r w:rsidRPr="00592749">
        <w:rPr>
          <w:rFonts w:eastAsia="MS PMincho" w:cs="Times New Roman"/>
          <w:szCs w:val="20"/>
        </w:rPr>
        <w:t>): 1</w:t>
      </w:r>
      <w:r>
        <w:rPr>
          <w:rFonts w:eastAsia="MS PMincho" w:cs="Times New Roman"/>
          <w:szCs w:val="20"/>
        </w:rPr>
        <w:t>60</w:t>
      </w:r>
      <w:r w:rsidRPr="000471B3">
        <w:rPr>
          <w:rFonts w:eastAsia="MS PGothic" w:cs="Times New Roman"/>
          <w:color w:val="000000"/>
          <w:szCs w:val="20"/>
        </w:rPr>
        <w:t>-1</w:t>
      </w:r>
      <w:r>
        <w:rPr>
          <w:rFonts w:eastAsia="MS PGothic" w:cs="Times New Roman"/>
          <w:color w:val="000000"/>
          <w:szCs w:val="20"/>
        </w:rPr>
        <w:t>89</w:t>
      </w:r>
      <w:r w:rsidRPr="00592749">
        <w:rPr>
          <w:rFonts w:eastAsia="MS PMincho" w:cs="Times New Roman"/>
          <w:szCs w:val="20"/>
        </w:rPr>
        <w:t>.</w:t>
      </w:r>
    </w:p>
    <w:p w14:paraId="085E3ED0" w14:textId="53A35FC3" w:rsidR="003A0C21" w:rsidRPr="003A0C21" w:rsidRDefault="003A0C21" w:rsidP="00FE0F41">
      <w:pPr>
        <w:spacing w:after="120"/>
        <w:ind w:left="425" w:right="-11" w:hanging="425"/>
        <w:rPr>
          <w:rFonts w:cs="Times New Roman"/>
          <w:highlight w:val="green"/>
        </w:rPr>
      </w:pPr>
      <w:r w:rsidRPr="003A0C21">
        <w:rPr>
          <w:rFonts w:cs="Times New Roman"/>
        </w:rPr>
        <w:t xml:space="preserve">Anon. 2015b. Report of the 2015 ICCAT </w:t>
      </w:r>
      <w:proofErr w:type="spellStart"/>
      <w:r>
        <w:rPr>
          <w:rFonts w:cs="Times New Roman"/>
        </w:rPr>
        <w:t>b</w:t>
      </w:r>
      <w:r w:rsidRPr="003A0C21">
        <w:rPr>
          <w:rFonts w:cs="Times New Roman"/>
        </w:rPr>
        <w:t>luefin</w:t>
      </w:r>
      <w:proofErr w:type="spellEnd"/>
      <w:r w:rsidRPr="003A0C21">
        <w:rPr>
          <w:rFonts w:cs="Times New Roman"/>
        </w:rPr>
        <w:t xml:space="preserve"> </w:t>
      </w:r>
      <w:r>
        <w:rPr>
          <w:rFonts w:cs="Times New Roman"/>
        </w:rPr>
        <w:t>d</w:t>
      </w:r>
      <w:r w:rsidRPr="003A0C21">
        <w:rPr>
          <w:rFonts w:cs="Times New Roman"/>
        </w:rPr>
        <w:t xml:space="preserve">ata </w:t>
      </w:r>
      <w:r>
        <w:rPr>
          <w:rFonts w:cs="Times New Roman"/>
        </w:rPr>
        <w:t>p</w:t>
      </w:r>
      <w:r w:rsidRPr="003A0C21">
        <w:rPr>
          <w:rFonts w:cs="Times New Roman"/>
        </w:rPr>
        <w:t xml:space="preserve">reparatory </w:t>
      </w:r>
      <w:r>
        <w:rPr>
          <w:rFonts w:cs="Times New Roman"/>
        </w:rPr>
        <w:t>m</w:t>
      </w:r>
      <w:r w:rsidRPr="003A0C21">
        <w:rPr>
          <w:rFonts w:cs="Times New Roman"/>
        </w:rPr>
        <w:t>eeting (Madrid, Spain - March 2-6, 2015).</w:t>
      </w:r>
    </w:p>
    <w:p w14:paraId="3A175EF9" w14:textId="3577D56D" w:rsidR="00E44C09" w:rsidRPr="00321639" w:rsidRDefault="00E44C09" w:rsidP="000E26B5">
      <w:pPr>
        <w:spacing w:after="120"/>
        <w:ind w:left="425" w:right="-11" w:hanging="425"/>
        <w:rPr>
          <w:rFonts w:cs="Times New Roman"/>
        </w:rPr>
      </w:pPr>
      <w:proofErr w:type="spellStart"/>
      <w:proofErr w:type="gramStart"/>
      <w:r w:rsidRPr="00321639">
        <w:rPr>
          <w:rFonts w:cs="Times New Roman"/>
        </w:rPr>
        <w:t>Bonhommeau</w:t>
      </w:r>
      <w:proofErr w:type="spellEnd"/>
      <w:r w:rsidRPr="00321639">
        <w:rPr>
          <w:rFonts w:cs="Times New Roman"/>
        </w:rPr>
        <w:t xml:space="preserve">, S., </w:t>
      </w:r>
      <w:proofErr w:type="spellStart"/>
      <w:r w:rsidRPr="00321639">
        <w:rPr>
          <w:rFonts w:cs="Times New Roman"/>
        </w:rPr>
        <w:t>Farrugio</w:t>
      </w:r>
      <w:proofErr w:type="spellEnd"/>
      <w:r w:rsidRPr="00321639">
        <w:rPr>
          <w:rFonts w:cs="Times New Roman"/>
        </w:rPr>
        <w:t>, H., Poisson, F, Fromentin, J-M.</w:t>
      </w:r>
      <w:proofErr w:type="gramEnd"/>
      <w:r w:rsidRPr="00321639">
        <w:rPr>
          <w:rFonts w:cs="Times New Roman"/>
        </w:rPr>
        <w:t xml:space="preserve"> 2010. Aerial surveys of bluefin tuna in the western Mediterranean </w:t>
      </w:r>
      <w:proofErr w:type="gramStart"/>
      <w:r w:rsidRPr="00321639">
        <w:rPr>
          <w:rFonts w:cs="Times New Roman"/>
        </w:rPr>
        <w:t>sea</w:t>
      </w:r>
      <w:proofErr w:type="gramEnd"/>
      <w:r w:rsidRPr="00321639">
        <w:rPr>
          <w:rFonts w:cs="Times New Roman"/>
        </w:rPr>
        <w:t xml:space="preserve">: retrospective, prospective, perspective. </w:t>
      </w:r>
      <w:r w:rsidR="00174927" w:rsidRPr="00592749">
        <w:rPr>
          <w:rFonts w:cs="Times New Roman"/>
          <w:szCs w:val="20"/>
        </w:rPr>
        <w:t xml:space="preserve">ICCAT, Col. Vol. Sci. Pap., </w:t>
      </w:r>
      <w:r w:rsidR="00174927">
        <w:rPr>
          <w:rFonts w:eastAsia="MS PMincho" w:cs="Times New Roman"/>
          <w:szCs w:val="20"/>
        </w:rPr>
        <w:t>65</w:t>
      </w:r>
      <w:r w:rsidR="00174927" w:rsidRPr="00592749">
        <w:rPr>
          <w:rFonts w:eastAsia="MS PMincho" w:cs="Times New Roman"/>
          <w:szCs w:val="20"/>
        </w:rPr>
        <w:t>(</w:t>
      </w:r>
      <w:r w:rsidR="00174927">
        <w:rPr>
          <w:rFonts w:eastAsia="MS PMincho" w:cs="Times New Roman"/>
          <w:szCs w:val="20"/>
        </w:rPr>
        <w:t>3</w:t>
      </w:r>
      <w:r w:rsidR="00174927" w:rsidRPr="00592749">
        <w:rPr>
          <w:rFonts w:eastAsia="MS PMincho" w:cs="Times New Roman"/>
          <w:szCs w:val="20"/>
        </w:rPr>
        <w:t>):</w:t>
      </w:r>
      <w:r w:rsidRPr="00321639">
        <w:rPr>
          <w:rFonts w:cs="Times New Roman"/>
        </w:rPr>
        <w:t xml:space="preserve"> </w:t>
      </w:r>
      <w:r w:rsidR="00174927" w:rsidRPr="00174927">
        <w:rPr>
          <w:rFonts w:cs="Times New Roman"/>
        </w:rPr>
        <w:t>801-811</w:t>
      </w:r>
    </w:p>
    <w:p w14:paraId="2DA33B2B" w14:textId="77777777" w:rsidR="000E26B5" w:rsidRPr="008041F2" w:rsidRDefault="000E26B5" w:rsidP="000E26B5">
      <w:pPr>
        <w:spacing w:after="120"/>
        <w:ind w:left="425" w:right="-11" w:hanging="425"/>
        <w:rPr>
          <w:rFonts w:cs="Times New Roman"/>
        </w:rPr>
      </w:pPr>
      <w:r w:rsidRPr="00321639">
        <w:rPr>
          <w:rFonts w:cs="Times New Roman"/>
        </w:rPr>
        <w:t xml:space="preserve">Bull, B., Francis, R.I.C.C, Dunn, A., </w:t>
      </w:r>
      <w:proofErr w:type="spellStart"/>
      <w:r w:rsidRPr="00321639">
        <w:rPr>
          <w:rFonts w:cs="Times New Roman"/>
        </w:rPr>
        <w:t>McKensie</w:t>
      </w:r>
      <w:proofErr w:type="spellEnd"/>
      <w:r w:rsidRPr="00321639">
        <w:rPr>
          <w:rFonts w:cs="Times New Roman"/>
        </w:rPr>
        <w:t>, A., Gilbert, D.J., Smith, M.H., Bain, R., Fu, D. 2012. CASAL (C++ algorithmic stock a</w:t>
      </w:r>
      <w:r w:rsidRPr="008041F2">
        <w:rPr>
          <w:rFonts w:cs="Times New Roman"/>
        </w:rPr>
        <w:t xml:space="preserve">ssessment library): CASAL user manual. V2.30-2012/03/21. NIWA Technical Report. 135. 280pp. </w:t>
      </w:r>
    </w:p>
    <w:p w14:paraId="6A21A9C0" w14:textId="77777777" w:rsidR="00951331" w:rsidRPr="00965915" w:rsidRDefault="00951331" w:rsidP="000E26B5">
      <w:pPr>
        <w:spacing w:after="120"/>
        <w:ind w:left="425" w:right="-11" w:hanging="425"/>
        <w:rPr>
          <w:rFonts w:cs="Times New Roman"/>
        </w:rPr>
      </w:pPr>
      <w:r w:rsidRPr="00965915">
        <w:rPr>
          <w:rFonts w:cs="Times New Roman"/>
        </w:rPr>
        <w:lastRenderedPageBreak/>
        <w:t>Butterworth, D.S., Punt, A.E., 1999. Experiences in the evaluation and implementation of management procedures. ICES J. Mar. Sci. 56, 985-998.</w:t>
      </w:r>
    </w:p>
    <w:p w14:paraId="287A0F61" w14:textId="77777777" w:rsidR="007A3F4B" w:rsidRPr="00965915" w:rsidRDefault="007A3F4B" w:rsidP="000E26B5">
      <w:pPr>
        <w:spacing w:after="120"/>
        <w:ind w:left="425" w:right="-11" w:hanging="425"/>
        <w:rPr>
          <w:rFonts w:cs="Times New Roman"/>
        </w:rPr>
      </w:pPr>
      <w:r w:rsidRPr="00965915">
        <w:rPr>
          <w:rFonts w:cs="Times New Roman"/>
        </w:rPr>
        <w:t>Carruthers, T.R., McAllister, M. 2010. Estimating reporting rates using coincidental tag recaptures. Journal of Aquatic Living Resources. 23: 343-352.</w:t>
      </w:r>
    </w:p>
    <w:p w14:paraId="6DACD3E7" w14:textId="77777777" w:rsidR="00DD5ECC" w:rsidRPr="00965915" w:rsidRDefault="00DD5ECC" w:rsidP="000E26B5">
      <w:pPr>
        <w:spacing w:after="120"/>
        <w:ind w:left="425" w:right="-11" w:hanging="425"/>
        <w:rPr>
          <w:rFonts w:cs="Times New Roman"/>
        </w:rPr>
      </w:pPr>
      <w:r w:rsidRPr="00965915">
        <w:rPr>
          <w:rFonts w:cs="Times New Roman"/>
        </w:rPr>
        <w:t>Carruthers, T.R., McAllister, M.K. Taylor, N.G. 2011. Spatial surplus production modelling of Atlantic Tunas and Billfish. Ecological Applications. 21: 2734-2755.</w:t>
      </w:r>
    </w:p>
    <w:p w14:paraId="1A4A32B1" w14:textId="77777777" w:rsidR="00A56824" w:rsidRPr="00174927" w:rsidRDefault="00A56824" w:rsidP="000E26B5">
      <w:pPr>
        <w:spacing w:after="120"/>
        <w:ind w:left="425" w:right="-11" w:hanging="425"/>
        <w:rPr>
          <w:rFonts w:cs="Times New Roman"/>
        </w:rPr>
      </w:pPr>
      <w:r w:rsidRPr="00174927">
        <w:rPr>
          <w:rFonts w:cs="Times New Roman"/>
        </w:rPr>
        <w:t xml:space="preserve">Carruthers, T.R., Walters, J.F., McAllister, M.K., Bryan, M.D. 2015. Modelling age-dependent movement: an application to red and gag groupers in the Gulf of Mexico. 72(8): 1159-1176. </w:t>
      </w:r>
      <w:proofErr w:type="spellStart"/>
      <w:proofErr w:type="gramStart"/>
      <w:r w:rsidRPr="00174927">
        <w:rPr>
          <w:rFonts w:cs="Times New Roman"/>
        </w:rPr>
        <w:t>doi</w:t>
      </w:r>
      <w:proofErr w:type="spellEnd"/>
      <w:proofErr w:type="gramEnd"/>
      <w:r w:rsidRPr="00174927">
        <w:rPr>
          <w:rFonts w:cs="Times New Roman"/>
        </w:rPr>
        <w:t>: 10.1139/cjfas-2014-0471</w:t>
      </w:r>
    </w:p>
    <w:p w14:paraId="2B8767D3" w14:textId="77777777" w:rsidR="00951331" w:rsidRPr="00174927" w:rsidRDefault="00951331" w:rsidP="00951331">
      <w:pPr>
        <w:spacing w:after="120"/>
        <w:ind w:left="425" w:right="-11" w:hanging="425"/>
        <w:rPr>
          <w:rFonts w:cs="Times New Roman"/>
        </w:rPr>
      </w:pPr>
      <w:r w:rsidRPr="00174927">
        <w:rPr>
          <w:rFonts w:cs="Times New Roman"/>
        </w:rPr>
        <w:t>CCSBT. 2011. Report of the Sixteenth Meeting of the Scientific Committee. Bali, Indonesia. Commission for the Conservation of Southern Bluefin Tuna. Available at: http://www.ccsbt.org/userfiles/file/docs_english/meetings/meeting_reports/ccsbt_18/report_of_SC16.pdf</w:t>
      </w:r>
    </w:p>
    <w:p w14:paraId="04A6D3FC" w14:textId="77777777" w:rsidR="00951331" w:rsidRPr="003A0C21" w:rsidRDefault="00951331" w:rsidP="00951331">
      <w:pPr>
        <w:spacing w:after="120"/>
        <w:ind w:left="425" w:right="-11" w:hanging="425"/>
        <w:rPr>
          <w:rFonts w:cs="Times New Roman"/>
        </w:rPr>
      </w:pPr>
      <w:r w:rsidRPr="00624886">
        <w:rPr>
          <w:rFonts w:cs="Times New Roman"/>
        </w:rPr>
        <w:t>Cochrane, K L., Butterworth, D.S., De Oliveira, J.A.A., Roel, B.A., 1998. Management procedures in a fishery based on highly variable stocks and with conflicting objectives: experiences in the South African pelagic fishery. Rev. Fish. Biol. Fisher. 8, 1</w:t>
      </w:r>
      <w:r w:rsidRPr="003A0C21">
        <w:rPr>
          <w:rFonts w:cs="Times New Roman"/>
        </w:rPr>
        <w:t>77-214.</w:t>
      </w:r>
    </w:p>
    <w:p w14:paraId="0F1F2538" w14:textId="77777777" w:rsidR="00431E5A" w:rsidRPr="003A0C21" w:rsidRDefault="00431E5A" w:rsidP="00951331">
      <w:pPr>
        <w:spacing w:after="120"/>
        <w:ind w:left="425" w:right="-11" w:hanging="425"/>
        <w:rPr>
          <w:rFonts w:cs="Times New Roman"/>
        </w:rPr>
      </w:pPr>
      <w:r w:rsidRPr="003A0C21">
        <w:rPr>
          <w:rFonts w:cs="Times New Roman"/>
        </w:rPr>
        <w:t xml:space="preserve">Fournier, D.A., Hampton, J., </w:t>
      </w:r>
      <w:proofErr w:type="spellStart"/>
      <w:r w:rsidRPr="003A0C21">
        <w:rPr>
          <w:rFonts w:cs="Times New Roman"/>
        </w:rPr>
        <w:t>Sibert</w:t>
      </w:r>
      <w:proofErr w:type="spellEnd"/>
      <w:r w:rsidRPr="003A0C21">
        <w:rPr>
          <w:rFonts w:cs="Times New Roman"/>
        </w:rPr>
        <w:t xml:space="preserve">, J.R. 1998. MULTIFAN-CL: a length-based, age-structured model for fisheries stock assessment, with application to South Pacific albacore, </w:t>
      </w:r>
      <w:proofErr w:type="spellStart"/>
      <w:r w:rsidRPr="003A0C21">
        <w:rPr>
          <w:rFonts w:cs="Times New Roman"/>
          <w:i/>
        </w:rPr>
        <w:t>Thunnus</w:t>
      </w:r>
      <w:proofErr w:type="spellEnd"/>
      <w:r w:rsidRPr="003A0C21">
        <w:rPr>
          <w:rFonts w:cs="Times New Roman"/>
          <w:i/>
        </w:rPr>
        <w:t xml:space="preserve"> </w:t>
      </w:r>
      <w:proofErr w:type="spellStart"/>
      <w:r w:rsidRPr="003A0C21">
        <w:rPr>
          <w:rFonts w:cs="Times New Roman"/>
          <w:i/>
        </w:rPr>
        <w:t>alalunga</w:t>
      </w:r>
      <w:proofErr w:type="spellEnd"/>
      <w:r w:rsidRPr="003A0C21">
        <w:rPr>
          <w:rFonts w:cs="Times New Roman"/>
        </w:rPr>
        <w:t xml:space="preserve">. Can. J. Fish. Aqua. Sci. 55: 2105-2116. </w:t>
      </w:r>
    </w:p>
    <w:p w14:paraId="38E39170" w14:textId="77777777" w:rsidR="00951331" w:rsidRPr="00E0323E" w:rsidRDefault="00951331" w:rsidP="00951331">
      <w:pPr>
        <w:spacing w:after="120"/>
        <w:ind w:left="425" w:right="-11" w:hanging="425"/>
        <w:rPr>
          <w:rFonts w:cs="Times New Roman"/>
        </w:rPr>
      </w:pPr>
      <w:r w:rsidRPr="00E0323E">
        <w:rPr>
          <w:rFonts w:cs="Times New Roman"/>
        </w:rPr>
        <w:t xml:space="preserve">Fournier, D.A., Skaug, H.J., Ancheta, J., Ianelli, J., Magnusson, A., Maunder, M., Nielsen, A. and </w:t>
      </w:r>
      <w:proofErr w:type="spellStart"/>
      <w:r w:rsidRPr="00E0323E">
        <w:rPr>
          <w:rFonts w:cs="Times New Roman"/>
        </w:rPr>
        <w:t>Sibert</w:t>
      </w:r>
      <w:proofErr w:type="spellEnd"/>
      <w:r w:rsidRPr="00E0323E">
        <w:rPr>
          <w:rFonts w:cs="Times New Roman"/>
        </w:rPr>
        <w:t xml:space="preserve">, J. 2012. AD Model Builder: using automatic differentiation for statistical inference of highly parameterized complex nonlinear models. </w:t>
      </w:r>
      <w:proofErr w:type="spellStart"/>
      <w:r w:rsidRPr="00E0323E">
        <w:rPr>
          <w:rFonts w:cs="Times New Roman"/>
        </w:rPr>
        <w:t>Optim</w:t>
      </w:r>
      <w:proofErr w:type="spellEnd"/>
      <w:r w:rsidRPr="00E0323E">
        <w:rPr>
          <w:rFonts w:cs="Times New Roman"/>
        </w:rPr>
        <w:t>. Meth. Soft. 27 (2): 233-249.</w:t>
      </w:r>
    </w:p>
    <w:p w14:paraId="0D4F4318" w14:textId="77777777" w:rsidR="00951331" w:rsidRPr="00A87F15" w:rsidRDefault="00951331" w:rsidP="00951331">
      <w:pPr>
        <w:spacing w:after="120"/>
        <w:ind w:left="425" w:right="-11" w:hanging="425"/>
        <w:rPr>
          <w:rFonts w:cs="Times New Roman"/>
        </w:rPr>
      </w:pPr>
      <w:r w:rsidRPr="00A87F15">
        <w:rPr>
          <w:rFonts w:cs="Times New Roman"/>
        </w:rPr>
        <w:t>Fromentin, J.M. 2009, Lessons from the past: investigating historical data from bluefin tuna fisheries}, Fish and Fisheries, 10, 2, 197--216, Wiley Online Library.</w:t>
      </w:r>
    </w:p>
    <w:p w14:paraId="34CD952F" w14:textId="77777777" w:rsidR="00951331" w:rsidRPr="00A87F15" w:rsidRDefault="00951331" w:rsidP="00951331">
      <w:pPr>
        <w:spacing w:after="120"/>
        <w:ind w:left="425" w:right="-11" w:hanging="425"/>
        <w:rPr>
          <w:rFonts w:cs="Times New Roman"/>
        </w:rPr>
      </w:pPr>
      <w:r w:rsidRPr="00A87F15">
        <w:rPr>
          <w:rFonts w:cs="Times New Roman"/>
        </w:rPr>
        <w:t xml:space="preserve">Fromentin, J-M., </w:t>
      </w:r>
      <w:proofErr w:type="spellStart"/>
      <w:r w:rsidRPr="00A87F15">
        <w:rPr>
          <w:rFonts w:cs="Times New Roman"/>
        </w:rPr>
        <w:t>Lopuszanski</w:t>
      </w:r>
      <w:proofErr w:type="spellEnd"/>
      <w:r w:rsidRPr="00A87F15">
        <w:rPr>
          <w:rFonts w:cs="Times New Roman"/>
        </w:rPr>
        <w:t xml:space="preserve">, D. 2014. Migration, residency and homing of Bluefin tuna in the western Mediterranean Sea. ICES J. Mar. Sci. 71(3): 510-518. </w:t>
      </w:r>
    </w:p>
    <w:p w14:paraId="4DE0FF05" w14:textId="77777777" w:rsidR="00951331" w:rsidRPr="00A87F15" w:rsidRDefault="00951331" w:rsidP="00951331">
      <w:pPr>
        <w:spacing w:after="120"/>
        <w:ind w:left="425" w:right="-11" w:hanging="425"/>
        <w:rPr>
          <w:rFonts w:cs="Times New Roman"/>
        </w:rPr>
      </w:pPr>
      <w:r w:rsidRPr="00A87F15">
        <w:rPr>
          <w:rFonts w:cs="Times New Roman"/>
        </w:rPr>
        <w:t xml:space="preserve">Fromentin, J-M., </w:t>
      </w:r>
      <w:proofErr w:type="spellStart"/>
      <w:r w:rsidRPr="00A87F15">
        <w:rPr>
          <w:rFonts w:cs="Times New Roman"/>
        </w:rPr>
        <w:t>Bonhommeau</w:t>
      </w:r>
      <w:proofErr w:type="spellEnd"/>
      <w:r w:rsidRPr="00A87F15">
        <w:rPr>
          <w:rFonts w:cs="Times New Roman"/>
        </w:rPr>
        <w:t>, S., Arrizabalaga, H., Kell, L.T. 2014. The spectre of uncertainty in management of exploited fish stocks: the illustrative case of Atlantic bluefin tuna. Mar. Pol. 47:8-14.</w:t>
      </w:r>
    </w:p>
    <w:p w14:paraId="4BA43F94" w14:textId="77777777" w:rsidR="00951331" w:rsidRPr="00A87F15" w:rsidRDefault="00951331" w:rsidP="00951331">
      <w:pPr>
        <w:spacing w:after="120"/>
        <w:ind w:left="425" w:right="-11" w:hanging="425"/>
        <w:rPr>
          <w:rFonts w:cs="Times New Roman"/>
        </w:rPr>
      </w:pPr>
      <w:r w:rsidRPr="00A87F15">
        <w:rPr>
          <w:rFonts w:cs="Times New Roman"/>
        </w:rPr>
        <w:t>Geromont, H.F., Butterworth, D.S. 2014a. Generic management procedures for data-poor fisheries; forecasting with few data. ICES J. Mar. Sci. doi:10.1093/</w:t>
      </w:r>
      <w:proofErr w:type="spellStart"/>
      <w:r w:rsidRPr="00A87F15">
        <w:rPr>
          <w:rFonts w:cs="Times New Roman"/>
        </w:rPr>
        <w:t>icesjms</w:t>
      </w:r>
      <w:proofErr w:type="spellEnd"/>
      <w:r w:rsidRPr="00A87F15">
        <w:rPr>
          <w:rFonts w:cs="Times New Roman"/>
        </w:rPr>
        <w:t>/fst232.</w:t>
      </w:r>
    </w:p>
    <w:p w14:paraId="7727E5A8" w14:textId="77777777" w:rsidR="00951331" w:rsidRPr="00334153" w:rsidRDefault="00951331" w:rsidP="00951331">
      <w:pPr>
        <w:spacing w:after="120"/>
        <w:ind w:left="425" w:right="-11" w:hanging="425"/>
        <w:rPr>
          <w:rFonts w:cs="Times New Roman"/>
        </w:rPr>
      </w:pPr>
      <w:r w:rsidRPr="00334153">
        <w:rPr>
          <w:rFonts w:cs="Times New Roman"/>
        </w:rPr>
        <w:t>Geromont, H.F., Butterworth, D.S. 2014b. Complex assessments or simple management procedures for efficient fisheries management: a comparative study. ICES J. Mar. Sci. doi:10.1093/</w:t>
      </w:r>
      <w:proofErr w:type="spellStart"/>
      <w:r w:rsidRPr="00334153">
        <w:rPr>
          <w:rFonts w:cs="Times New Roman"/>
        </w:rPr>
        <w:t>icesjms</w:t>
      </w:r>
      <w:proofErr w:type="spellEnd"/>
      <w:r w:rsidRPr="00334153">
        <w:rPr>
          <w:rFonts w:cs="Times New Roman"/>
        </w:rPr>
        <w:t>/fsu017.</w:t>
      </w:r>
    </w:p>
    <w:p w14:paraId="50A25684" w14:textId="77777777" w:rsidR="00951331" w:rsidRPr="00334153" w:rsidRDefault="00951331" w:rsidP="00951331">
      <w:pPr>
        <w:spacing w:after="120"/>
        <w:ind w:left="425" w:right="-11" w:hanging="425"/>
        <w:rPr>
          <w:rFonts w:cs="Times New Roman"/>
        </w:rPr>
      </w:pPr>
      <w:r w:rsidRPr="00334153">
        <w:rPr>
          <w:rFonts w:cs="Times New Roman"/>
        </w:rPr>
        <w:t>GBYP. 2014. ICCAT Atlantic wide research programme for Bluefin Tuna. Available online at: http://www.iccat.int/GBYP/en/index.htm [accessed October 2014]</w:t>
      </w:r>
    </w:p>
    <w:p w14:paraId="2FA7D3A9" w14:textId="3F4076C5" w:rsidR="008041F2" w:rsidRDefault="008041F2" w:rsidP="00321639">
      <w:pPr>
        <w:spacing w:after="120"/>
        <w:ind w:left="425" w:right="-11" w:hanging="425"/>
        <w:rPr>
          <w:rFonts w:cs="Times New Roman"/>
          <w:lang w:eastAsia="ja-JP"/>
        </w:rPr>
      </w:pPr>
      <w:proofErr w:type="spellStart"/>
      <w:r>
        <w:rPr>
          <w:rFonts w:cs="Times New Roman" w:hint="eastAsia"/>
          <w:lang w:eastAsia="ja-JP"/>
        </w:rPr>
        <w:t>Hanke</w:t>
      </w:r>
      <w:proofErr w:type="spellEnd"/>
      <w:r>
        <w:rPr>
          <w:rFonts w:eastAsia="MS PMincho"/>
          <w:szCs w:val="20"/>
        </w:rPr>
        <w:t>,</w:t>
      </w:r>
      <w:r w:rsidRPr="00DE6514">
        <w:rPr>
          <w:rFonts w:eastAsia="MS PMincho"/>
          <w:szCs w:val="20"/>
        </w:rPr>
        <w:t xml:space="preserve"> A.R., </w:t>
      </w:r>
      <w:proofErr w:type="spellStart"/>
      <w:r w:rsidRPr="00DE6514">
        <w:rPr>
          <w:rFonts w:eastAsia="MS PMincho"/>
          <w:szCs w:val="20"/>
        </w:rPr>
        <w:t>Andrushchenko</w:t>
      </w:r>
      <w:proofErr w:type="spellEnd"/>
      <w:r>
        <w:rPr>
          <w:rFonts w:eastAsia="MS PMincho"/>
          <w:szCs w:val="20"/>
        </w:rPr>
        <w:t>,</w:t>
      </w:r>
      <w:r w:rsidRPr="00DE6514">
        <w:rPr>
          <w:rFonts w:eastAsia="MS PMincho"/>
          <w:szCs w:val="20"/>
        </w:rPr>
        <w:t xml:space="preserve"> I.</w:t>
      </w:r>
      <w:r>
        <w:rPr>
          <w:rFonts w:eastAsia="MS PMincho"/>
          <w:szCs w:val="20"/>
        </w:rPr>
        <w:t>,</w:t>
      </w:r>
      <w:r w:rsidRPr="00DE6514">
        <w:rPr>
          <w:rFonts w:eastAsia="MS PMincho"/>
          <w:szCs w:val="20"/>
        </w:rPr>
        <w:t xml:space="preserve"> Whelan</w:t>
      </w:r>
      <w:r>
        <w:rPr>
          <w:rFonts w:eastAsia="MS PMincho"/>
          <w:szCs w:val="20"/>
        </w:rPr>
        <w:t>,</w:t>
      </w:r>
      <w:r w:rsidRPr="00DE6514">
        <w:rPr>
          <w:rFonts w:eastAsia="MS PMincho"/>
          <w:szCs w:val="20"/>
        </w:rPr>
        <w:t xml:space="preserve"> C. 2015. Indices of stock status from the Canadian </w:t>
      </w:r>
      <w:proofErr w:type="spellStart"/>
      <w:r w:rsidRPr="00DE6514">
        <w:rPr>
          <w:rFonts w:eastAsia="MS PMincho"/>
          <w:szCs w:val="20"/>
        </w:rPr>
        <w:t>bluefin</w:t>
      </w:r>
      <w:proofErr w:type="spellEnd"/>
      <w:r w:rsidRPr="00DE6514">
        <w:rPr>
          <w:rFonts w:eastAsia="MS PMincho"/>
          <w:szCs w:val="20"/>
        </w:rPr>
        <w:t xml:space="preserve"> tuna fishery</w:t>
      </w:r>
      <w:proofErr w:type="gramStart"/>
      <w:r w:rsidRPr="00DE6514">
        <w:rPr>
          <w:rFonts w:eastAsia="MS PMincho"/>
          <w:szCs w:val="20"/>
        </w:rPr>
        <w:t>:1981</w:t>
      </w:r>
      <w:proofErr w:type="gramEnd"/>
      <w:r w:rsidRPr="00DE6514">
        <w:rPr>
          <w:rFonts w:eastAsia="MS PMincho"/>
          <w:szCs w:val="20"/>
        </w:rPr>
        <w:t xml:space="preserve"> to 2013</w:t>
      </w:r>
      <w:r>
        <w:rPr>
          <w:rFonts w:eastAsia="MS PMincho"/>
          <w:szCs w:val="20"/>
        </w:rPr>
        <w:t xml:space="preserve">. </w:t>
      </w:r>
      <w:r w:rsidRPr="00592749">
        <w:rPr>
          <w:rFonts w:cs="Times New Roman"/>
          <w:szCs w:val="20"/>
        </w:rPr>
        <w:t xml:space="preserve">ICCAT, Col. Vol. Sci. Pap., </w:t>
      </w:r>
      <w:r w:rsidRPr="00592749">
        <w:rPr>
          <w:rFonts w:eastAsia="MS PMincho" w:cs="Times New Roman"/>
          <w:szCs w:val="20"/>
        </w:rPr>
        <w:t xml:space="preserve">71(2): </w:t>
      </w:r>
      <w:r w:rsidRPr="00DE6514">
        <w:rPr>
          <w:rFonts w:eastAsia="MS PMincho"/>
          <w:szCs w:val="20"/>
        </w:rPr>
        <w:t>983-1017</w:t>
      </w:r>
      <w:r>
        <w:rPr>
          <w:rFonts w:eastAsia="MS PMincho"/>
          <w:szCs w:val="20"/>
        </w:rPr>
        <w:t>.</w:t>
      </w:r>
    </w:p>
    <w:p w14:paraId="2F62D3D7" w14:textId="77777777" w:rsidR="00321639" w:rsidRPr="0083529C" w:rsidRDefault="00321639" w:rsidP="00321639">
      <w:pPr>
        <w:spacing w:after="120"/>
        <w:ind w:left="425" w:right="-11" w:hanging="425"/>
        <w:rPr>
          <w:rFonts w:cs="Times New Roman"/>
        </w:rPr>
      </w:pPr>
      <w:proofErr w:type="spellStart"/>
      <w:r w:rsidRPr="0083529C">
        <w:rPr>
          <w:rFonts w:cs="Times New Roman"/>
        </w:rPr>
        <w:t>Hilborn</w:t>
      </w:r>
      <w:proofErr w:type="spellEnd"/>
      <w:r w:rsidRPr="0083529C">
        <w:rPr>
          <w:rFonts w:cs="Times New Roman"/>
        </w:rPr>
        <w:t>, R. 2003. The state of the art in stock assessment: where we are and where we are going. Scientia Marina 67 (supplement 1): 15-20.</w:t>
      </w:r>
    </w:p>
    <w:p w14:paraId="2D367350" w14:textId="44360556" w:rsidR="005B056B" w:rsidRPr="00321639" w:rsidRDefault="00CD5FF2" w:rsidP="005B056B">
      <w:pPr>
        <w:spacing w:after="120"/>
        <w:ind w:left="425" w:right="-11" w:hanging="425"/>
        <w:rPr>
          <w:rFonts w:cs="Times New Roman"/>
        </w:rPr>
      </w:pPr>
      <w:proofErr w:type="spellStart"/>
      <w:r w:rsidRPr="008041F2">
        <w:rPr>
          <w:rFonts w:cs="Times New Roman"/>
          <w:lang w:val="es-ES"/>
        </w:rPr>
        <w:t>Ingram</w:t>
      </w:r>
      <w:proofErr w:type="spellEnd"/>
      <w:r w:rsidRPr="008041F2">
        <w:rPr>
          <w:rFonts w:cs="Times New Roman"/>
          <w:lang w:val="es-ES"/>
        </w:rPr>
        <w:t xml:space="preserve">, G.W., Jr., D. Alvarez-Berastegui, P. Reglero, R. Balbín, A. García5, and F. Alemany.  </w:t>
      </w:r>
      <w:r w:rsidRPr="0083529C">
        <w:rPr>
          <w:rFonts w:cs="Times New Roman"/>
        </w:rPr>
        <w:t xml:space="preserve">Indices of larval </w:t>
      </w:r>
      <w:proofErr w:type="spellStart"/>
      <w:r w:rsidRPr="0083529C">
        <w:rPr>
          <w:rFonts w:cs="Times New Roman"/>
        </w:rPr>
        <w:t>bluefin</w:t>
      </w:r>
      <w:proofErr w:type="spellEnd"/>
      <w:r w:rsidRPr="0083529C">
        <w:rPr>
          <w:rFonts w:cs="Times New Roman"/>
        </w:rPr>
        <w:t xml:space="preserve"> tuna (</w:t>
      </w:r>
      <w:proofErr w:type="spellStart"/>
      <w:r w:rsidRPr="0083529C">
        <w:rPr>
          <w:rFonts w:cs="Times New Roman"/>
        </w:rPr>
        <w:t>Thunnus</w:t>
      </w:r>
      <w:proofErr w:type="spellEnd"/>
      <w:r w:rsidRPr="0083529C">
        <w:rPr>
          <w:rFonts w:cs="Times New Roman"/>
        </w:rPr>
        <w:t xml:space="preserve"> </w:t>
      </w:r>
      <w:proofErr w:type="spellStart"/>
      <w:r w:rsidRPr="0083529C">
        <w:rPr>
          <w:rFonts w:cs="Times New Roman"/>
        </w:rPr>
        <w:t>thynnus</w:t>
      </w:r>
      <w:proofErr w:type="spellEnd"/>
      <w:r w:rsidRPr="0083529C">
        <w:rPr>
          <w:rFonts w:cs="Times New Roman"/>
        </w:rPr>
        <w:t>) in the Western Mediterranean Sea (2001-2013).  SCRS/2015/035</w:t>
      </w:r>
      <w:r w:rsidR="00780E8D">
        <w:rPr>
          <w:rFonts w:cs="Times New Roman"/>
        </w:rPr>
        <w:t>.</w:t>
      </w:r>
      <w:r w:rsidR="005B056B" w:rsidRPr="00321639">
        <w:rPr>
          <w:rFonts w:cs="Times New Roman"/>
        </w:rPr>
        <w:t xml:space="preserve">Kell, L.T., </w:t>
      </w:r>
      <w:proofErr w:type="spellStart"/>
      <w:r w:rsidR="005B056B" w:rsidRPr="00321639">
        <w:rPr>
          <w:rFonts w:cs="Times New Roman"/>
        </w:rPr>
        <w:t>Kell</w:t>
      </w:r>
      <w:proofErr w:type="spellEnd"/>
      <w:r w:rsidR="005B056B" w:rsidRPr="00321639">
        <w:rPr>
          <w:rFonts w:cs="Times New Roman"/>
        </w:rPr>
        <w:t>, A.A. 2011. A comparison of age slicing and statistical age estimation for Mediterranean swordfish (</w:t>
      </w:r>
      <w:proofErr w:type="spellStart"/>
      <w:r w:rsidR="005B056B" w:rsidRPr="00321639">
        <w:rPr>
          <w:rFonts w:cs="Times New Roman"/>
          <w:i/>
        </w:rPr>
        <w:t>Xiphias</w:t>
      </w:r>
      <w:proofErr w:type="spellEnd"/>
      <w:r w:rsidR="005B056B" w:rsidRPr="00321639">
        <w:rPr>
          <w:rFonts w:cs="Times New Roman"/>
          <w:i/>
        </w:rPr>
        <w:t xml:space="preserve"> gladius). </w:t>
      </w:r>
      <w:r w:rsidR="005B056B" w:rsidRPr="00321639">
        <w:rPr>
          <w:rFonts w:cs="Times New Roman"/>
        </w:rPr>
        <w:t>ICCAT</w:t>
      </w:r>
      <w:r w:rsidR="005B056B">
        <w:rPr>
          <w:rFonts w:cs="Times New Roman"/>
        </w:rPr>
        <w:t>,</w:t>
      </w:r>
      <w:r w:rsidR="005B056B" w:rsidRPr="00321639">
        <w:rPr>
          <w:rFonts w:cs="Times New Roman"/>
        </w:rPr>
        <w:t xml:space="preserve"> Col. Vol. Sci. Pap.</w:t>
      </w:r>
      <w:r w:rsidR="005B056B">
        <w:rPr>
          <w:rFonts w:cs="Times New Roman"/>
        </w:rPr>
        <w:t>,</w:t>
      </w:r>
      <w:r w:rsidR="005B056B" w:rsidRPr="00321639">
        <w:rPr>
          <w:rFonts w:cs="Times New Roman"/>
        </w:rPr>
        <w:t xml:space="preserve"> 66</w:t>
      </w:r>
      <w:r w:rsidR="005B056B">
        <w:rPr>
          <w:rFonts w:cs="Times New Roman"/>
        </w:rPr>
        <w:t>(4)</w:t>
      </w:r>
      <w:r w:rsidR="005B056B" w:rsidRPr="00321639">
        <w:rPr>
          <w:rFonts w:cs="Times New Roman"/>
        </w:rPr>
        <w:t xml:space="preserve">: 1522-1534. </w:t>
      </w:r>
    </w:p>
    <w:p w14:paraId="239C7A6B" w14:textId="6DB86E26" w:rsidR="00951331" w:rsidRPr="00D03AE8" w:rsidRDefault="00951331" w:rsidP="00951331">
      <w:pPr>
        <w:spacing w:after="120"/>
        <w:ind w:left="425" w:right="-11" w:hanging="425"/>
        <w:rPr>
          <w:rFonts w:cs="Times New Roman"/>
        </w:rPr>
      </w:pPr>
      <w:proofErr w:type="gramStart"/>
      <w:r w:rsidRPr="00D03AE8">
        <w:rPr>
          <w:rFonts w:cs="Times New Roman"/>
        </w:rPr>
        <w:t xml:space="preserve">Kell, L.T. T., Fromentin, J.-M., </w:t>
      </w:r>
      <w:proofErr w:type="spellStart"/>
      <w:r w:rsidRPr="00D03AE8">
        <w:rPr>
          <w:rFonts w:cs="Times New Roman"/>
        </w:rPr>
        <w:t>Bonhommeau</w:t>
      </w:r>
      <w:proofErr w:type="spellEnd"/>
      <w:r w:rsidRPr="00D03AE8">
        <w:rPr>
          <w:rFonts w:cs="Times New Roman"/>
        </w:rPr>
        <w:t xml:space="preserve">, S. </w:t>
      </w:r>
      <w:r w:rsidR="005B056B" w:rsidRPr="00D03AE8">
        <w:rPr>
          <w:rFonts w:cs="Times New Roman"/>
        </w:rPr>
        <w:t>201</w:t>
      </w:r>
      <w:r w:rsidR="005B056B">
        <w:rPr>
          <w:rFonts w:cs="Times New Roman"/>
        </w:rPr>
        <w:t>2</w:t>
      </w:r>
      <w:r w:rsidRPr="00D03AE8">
        <w:rPr>
          <w:rFonts w:cs="Times New Roman"/>
        </w:rPr>
        <w:t>.</w:t>
      </w:r>
      <w:proofErr w:type="gramEnd"/>
      <w:r w:rsidRPr="00D03AE8">
        <w:rPr>
          <w:rFonts w:cs="Times New Roman"/>
        </w:rPr>
        <w:t xml:space="preserve"> An Evaluation of the Implications of Population Structure on the Current Bluefin Tuna Advice Framework. </w:t>
      </w:r>
      <w:r w:rsidR="005B056B" w:rsidRPr="00592749">
        <w:rPr>
          <w:rFonts w:cs="Times New Roman"/>
          <w:szCs w:val="20"/>
        </w:rPr>
        <w:t xml:space="preserve">ICCAT, Col. Vol. Sci. Pap., </w:t>
      </w:r>
      <w:r w:rsidR="005B056B">
        <w:rPr>
          <w:rFonts w:eastAsia="MS PMincho" w:cs="Times New Roman"/>
          <w:szCs w:val="20"/>
        </w:rPr>
        <w:t>68</w:t>
      </w:r>
      <w:r w:rsidR="005B056B" w:rsidRPr="00592749">
        <w:rPr>
          <w:rFonts w:eastAsia="MS PMincho" w:cs="Times New Roman"/>
          <w:szCs w:val="20"/>
        </w:rPr>
        <w:t>(</w:t>
      </w:r>
      <w:r w:rsidR="005B056B">
        <w:rPr>
          <w:rFonts w:eastAsia="MS PMincho" w:cs="Times New Roman"/>
          <w:szCs w:val="20"/>
        </w:rPr>
        <w:t>1</w:t>
      </w:r>
      <w:r w:rsidR="005B056B" w:rsidRPr="00592749">
        <w:rPr>
          <w:rFonts w:eastAsia="MS PMincho" w:cs="Times New Roman"/>
          <w:szCs w:val="20"/>
        </w:rPr>
        <w:t xml:space="preserve">): </w:t>
      </w:r>
      <w:r w:rsidR="00174927" w:rsidRPr="00174927">
        <w:rPr>
          <w:rFonts w:cs="Times New Roman"/>
        </w:rPr>
        <w:t>370-378</w:t>
      </w:r>
    </w:p>
    <w:p w14:paraId="5618F9C0" w14:textId="302A9508" w:rsidR="005B056B" w:rsidRDefault="005B056B" w:rsidP="005B056B">
      <w:pPr>
        <w:spacing w:after="120"/>
        <w:ind w:left="425" w:right="-11" w:hanging="425"/>
        <w:rPr>
          <w:rFonts w:cs="Times New Roman"/>
        </w:rPr>
      </w:pPr>
      <w:proofErr w:type="spellStart"/>
      <w:r w:rsidRPr="008041F2">
        <w:rPr>
          <w:rFonts w:cs="Times New Roman"/>
          <w:lang w:val="es-ES"/>
        </w:rPr>
        <w:t>Kell</w:t>
      </w:r>
      <w:proofErr w:type="spellEnd"/>
      <w:r w:rsidRPr="008041F2">
        <w:rPr>
          <w:rFonts w:cs="Times New Roman"/>
          <w:lang w:val="es-ES"/>
        </w:rPr>
        <w:t>, L.T., Merino, G., De Bruyn, P., Ortiz de Urbinaz, J, Arrizabalaga., H., Santiago, J., Murua H. 201</w:t>
      </w:r>
      <w:r>
        <w:rPr>
          <w:rFonts w:cs="Times New Roman"/>
          <w:lang w:val="es-ES"/>
        </w:rPr>
        <w:t>4</w:t>
      </w:r>
      <w:r w:rsidRPr="008041F2">
        <w:rPr>
          <w:rFonts w:cs="Times New Roman"/>
          <w:lang w:val="es-ES"/>
        </w:rPr>
        <w:t xml:space="preserve">. </w:t>
      </w:r>
      <w:r w:rsidRPr="0083529C">
        <w:rPr>
          <w:rFonts w:cs="Times New Roman"/>
        </w:rPr>
        <w:t xml:space="preserve">An Example Management Strategy Evaluation of a Harvest Control Rule. </w:t>
      </w:r>
      <w:r w:rsidRPr="00592749">
        <w:rPr>
          <w:rFonts w:cs="Times New Roman"/>
          <w:szCs w:val="20"/>
        </w:rPr>
        <w:t xml:space="preserve">ICCAT, Col. Vol. Sci. Pap., </w:t>
      </w:r>
      <w:r w:rsidRPr="00592749">
        <w:rPr>
          <w:rFonts w:eastAsia="MS PMincho" w:cs="Times New Roman"/>
          <w:szCs w:val="20"/>
        </w:rPr>
        <w:t>7</w:t>
      </w:r>
      <w:r>
        <w:rPr>
          <w:rFonts w:eastAsia="MS PMincho" w:cs="Times New Roman"/>
          <w:szCs w:val="20"/>
        </w:rPr>
        <w:t>0</w:t>
      </w:r>
      <w:r w:rsidRPr="00592749">
        <w:rPr>
          <w:rFonts w:eastAsia="MS PMincho" w:cs="Times New Roman"/>
          <w:szCs w:val="20"/>
        </w:rPr>
        <w:t>(</w:t>
      </w:r>
      <w:r>
        <w:rPr>
          <w:rFonts w:eastAsia="MS PMincho" w:cs="Times New Roman"/>
          <w:szCs w:val="20"/>
        </w:rPr>
        <w:t>5</w:t>
      </w:r>
      <w:r w:rsidRPr="00592749">
        <w:rPr>
          <w:rFonts w:eastAsia="MS PMincho" w:cs="Times New Roman"/>
          <w:szCs w:val="20"/>
        </w:rPr>
        <w:t xml:space="preserve">): </w:t>
      </w:r>
      <w:r w:rsidRPr="005B056B">
        <w:rPr>
          <w:rFonts w:cs="Times New Roman"/>
        </w:rPr>
        <w:t>2096-2110</w:t>
      </w:r>
      <w:r>
        <w:rPr>
          <w:rFonts w:cs="Times New Roman"/>
        </w:rPr>
        <w:t>.</w:t>
      </w:r>
    </w:p>
    <w:p w14:paraId="3EAA4C9A" w14:textId="6E820C54" w:rsidR="00951331" w:rsidRPr="00101D39" w:rsidRDefault="00951331" w:rsidP="00951331">
      <w:pPr>
        <w:spacing w:after="120"/>
        <w:ind w:left="425" w:right="-11" w:hanging="425"/>
        <w:rPr>
          <w:rFonts w:cs="Times New Roman"/>
          <w:lang w:val="en-US"/>
        </w:rPr>
      </w:pPr>
      <w:proofErr w:type="gramStart"/>
      <w:r w:rsidRPr="00321639">
        <w:rPr>
          <w:rFonts w:cs="Times New Roman"/>
        </w:rPr>
        <w:t xml:space="preserve">Kell, L.T., Hillary, R., Fromentin, J.-M., </w:t>
      </w:r>
      <w:proofErr w:type="spellStart"/>
      <w:r w:rsidRPr="00321639">
        <w:rPr>
          <w:rFonts w:cs="Times New Roman"/>
        </w:rPr>
        <w:t>Bonhommeau</w:t>
      </w:r>
      <w:proofErr w:type="spellEnd"/>
      <w:r w:rsidRPr="00321639">
        <w:rPr>
          <w:rFonts w:cs="Times New Roman"/>
        </w:rPr>
        <w:t xml:space="preserve">, S. </w:t>
      </w:r>
      <w:r w:rsidR="005B056B" w:rsidRPr="00321639">
        <w:rPr>
          <w:rFonts w:cs="Times New Roman"/>
        </w:rPr>
        <w:t>201</w:t>
      </w:r>
      <w:r w:rsidR="005B056B">
        <w:rPr>
          <w:rFonts w:cs="Times New Roman"/>
        </w:rPr>
        <w:t>5</w:t>
      </w:r>
      <w:r w:rsidRPr="00321639">
        <w:rPr>
          <w:rFonts w:cs="Times New Roman"/>
        </w:rPr>
        <w:t>.</w:t>
      </w:r>
      <w:proofErr w:type="gramEnd"/>
      <w:r w:rsidRPr="00321639">
        <w:rPr>
          <w:rFonts w:cs="Times New Roman"/>
        </w:rPr>
        <w:t xml:space="preserve"> An example management strategy evaluation of a model free harvest control rule. </w:t>
      </w:r>
      <w:r w:rsidR="005B056B" w:rsidRPr="00592749">
        <w:rPr>
          <w:rFonts w:cs="Times New Roman"/>
          <w:szCs w:val="20"/>
        </w:rPr>
        <w:t xml:space="preserve">ICCAT, Col. Vol. Sci. Pap., </w:t>
      </w:r>
      <w:r w:rsidR="005B056B" w:rsidRPr="00592749">
        <w:rPr>
          <w:rFonts w:eastAsia="MS PMincho" w:cs="Times New Roman"/>
          <w:szCs w:val="20"/>
        </w:rPr>
        <w:t>71(</w:t>
      </w:r>
      <w:r w:rsidR="005B056B">
        <w:rPr>
          <w:rFonts w:eastAsia="MS PMincho" w:cs="Times New Roman"/>
          <w:szCs w:val="20"/>
        </w:rPr>
        <w:t>6</w:t>
      </w:r>
      <w:r w:rsidR="005B056B" w:rsidRPr="00592749">
        <w:rPr>
          <w:rFonts w:eastAsia="MS PMincho" w:cs="Times New Roman"/>
          <w:szCs w:val="20"/>
        </w:rPr>
        <w:t xml:space="preserve">): </w:t>
      </w:r>
      <w:r w:rsidR="005B056B" w:rsidRPr="00101D39">
        <w:rPr>
          <w:rFonts w:cs="Times New Roman"/>
          <w:lang w:val="en-US"/>
        </w:rPr>
        <w:t>2790-2797.</w:t>
      </w:r>
    </w:p>
    <w:p w14:paraId="246AA86C" w14:textId="7377F219" w:rsidR="008041F2" w:rsidRPr="0083529C" w:rsidRDefault="008041F2" w:rsidP="00951331">
      <w:pPr>
        <w:spacing w:after="120"/>
        <w:ind w:left="425" w:right="-11" w:hanging="425"/>
        <w:rPr>
          <w:rFonts w:cs="Times New Roman"/>
        </w:rPr>
      </w:pPr>
      <w:r>
        <w:rPr>
          <w:rFonts w:cs="Times New Roman"/>
        </w:rPr>
        <w:t xml:space="preserve">Kimoto, A., Takeuchi, Y., Itoh, T. 2015. </w:t>
      </w:r>
      <w:r w:rsidRPr="00592749">
        <w:rPr>
          <w:rFonts w:cs="Times New Roman"/>
          <w:szCs w:val="20"/>
        </w:rPr>
        <w:t xml:space="preserve">Updated standardized </w:t>
      </w:r>
      <w:proofErr w:type="spellStart"/>
      <w:r w:rsidRPr="00592749">
        <w:rPr>
          <w:rFonts w:cs="Times New Roman"/>
          <w:szCs w:val="20"/>
        </w:rPr>
        <w:t>bluefin</w:t>
      </w:r>
      <w:proofErr w:type="spellEnd"/>
      <w:r w:rsidRPr="00592749">
        <w:rPr>
          <w:rFonts w:cs="Times New Roman"/>
          <w:szCs w:val="20"/>
        </w:rPr>
        <w:t xml:space="preserve"> CPUE from the Japanese longline fishery in the Atlantic to 2014 fishing year</w:t>
      </w:r>
      <w:r w:rsidRPr="00592749">
        <w:rPr>
          <w:rFonts w:eastAsia="MS PMincho" w:cs="Times New Roman"/>
          <w:szCs w:val="20"/>
        </w:rPr>
        <w:t xml:space="preserve">. </w:t>
      </w:r>
      <w:r w:rsidRPr="00592749">
        <w:rPr>
          <w:rFonts w:cs="Times New Roman"/>
          <w:szCs w:val="20"/>
        </w:rPr>
        <w:t xml:space="preserve">ICCAT, Col. Vol. Sci. Pap., </w:t>
      </w:r>
      <w:r w:rsidRPr="00592749">
        <w:rPr>
          <w:rFonts w:eastAsia="MS PMincho" w:cs="Times New Roman"/>
          <w:szCs w:val="20"/>
        </w:rPr>
        <w:t>71(2): 1059-1097.</w:t>
      </w:r>
    </w:p>
    <w:p w14:paraId="7D65A310" w14:textId="3A501051" w:rsidR="00321639" w:rsidRPr="009D7995" w:rsidRDefault="00321639" w:rsidP="00321639">
      <w:pPr>
        <w:spacing w:after="120"/>
        <w:ind w:left="425" w:right="-11" w:hanging="425"/>
        <w:rPr>
          <w:rFonts w:cs="Times New Roman"/>
        </w:rPr>
      </w:pPr>
      <w:r w:rsidRPr="008041F2">
        <w:rPr>
          <w:rFonts w:cs="Times New Roman"/>
          <w:lang w:val="en-US"/>
        </w:rPr>
        <w:t>Lauretta</w:t>
      </w:r>
      <w:r w:rsidRPr="00321639">
        <w:rPr>
          <w:rFonts w:cs="Times New Roman"/>
        </w:rPr>
        <w:t xml:space="preserve">, </w:t>
      </w:r>
      <w:r w:rsidRPr="008041F2">
        <w:rPr>
          <w:rFonts w:cs="Times New Roman"/>
          <w:lang w:val="en-US"/>
        </w:rPr>
        <w:t>M.V</w:t>
      </w:r>
      <w:r w:rsidRPr="00321639">
        <w:rPr>
          <w:rFonts w:cs="Times New Roman"/>
        </w:rPr>
        <w:t xml:space="preserve">., </w:t>
      </w:r>
      <w:r w:rsidRPr="008041F2">
        <w:rPr>
          <w:rFonts w:cs="Times New Roman"/>
          <w:lang w:val="en-US"/>
        </w:rPr>
        <w:t>Brown</w:t>
      </w:r>
      <w:r w:rsidRPr="00321639">
        <w:rPr>
          <w:rFonts w:cs="Times New Roman"/>
        </w:rPr>
        <w:t xml:space="preserve">, </w:t>
      </w:r>
      <w:r w:rsidRPr="008041F2">
        <w:rPr>
          <w:rFonts w:cs="Times New Roman"/>
          <w:lang w:val="en-US"/>
        </w:rPr>
        <w:t>C</w:t>
      </w:r>
      <w:r w:rsidRPr="00321639">
        <w:rPr>
          <w:rFonts w:cs="Times New Roman"/>
        </w:rPr>
        <w:t>.</w:t>
      </w:r>
      <w:r w:rsidRPr="008041F2">
        <w:rPr>
          <w:rFonts w:cs="Times New Roman"/>
          <w:lang w:val="en-US"/>
        </w:rPr>
        <w:t>A</w:t>
      </w:r>
      <w:r w:rsidRPr="00321639">
        <w:rPr>
          <w:rFonts w:cs="Times New Roman"/>
        </w:rPr>
        <w:t>. 201</w:t>
      </w:r>
      <w:r>
        <w:rPr>
          <w:rFonts w:cs="Times New Roman"/>
          <w:lang w:val="en-US"/>
        </w:rPr>
        <w:t>5</w:t>
      </w:r>
      <w:r w:rsidRPr="00321639">
        <w:rPr>
          <w:rFonts w:cs="Times New Roman"/>
        </w:rPr>
        <w:t xml:space="preserve">. </w:t>
      </w:r>
      <w:r>
        <w:rPr>
          <w:rFonts w:cs="Times New Roman"/>
        </w:rPr>
        <w:t xml:space="preserve">Standardized catch rates of </w:t>
      </w:r>
      <w:proofErr w:type="spellStart"/>
      <w:r>
        <w:rPr>
          <w:rFonts w:cs="Times New Roman"/>
        </w:rPr>
        <w:t>bluefin</w:t>
      </w:r>
      <w:proofErr w:type="spellEnd"/>
      <w:r>
        <w:rPr>
          <w:rFonts w:cs="Times New Roman"/>
        </w:rPr>
        <w:t xml:space="preserve"> tuna (</w:t>
      </w:r>
      <w:proofErr w:type="spellStart"/>
      <w:r w:rsidRPr="00321639">
        <w:rPr>
          <w:rFonts w:cs="Times New Roman"/>
          <w:i/>
        </w:rPr>
        <w:t>Thunnus</w:t>
      </w:r>
      <w:proofErr w:type="spellEnd"/>
      <w:r w:rsidRPr="00321639">
        <w:rPr>
          <w:rFonts w:cs="Times New Roman"/>
          <w:i/>
        </w:rPr>
        <w:t xml:space="preserve"> </w:t>
      </w:r>
      <w:proofErr w:type="spellStart"/>
      <w:r w:rsidRPr="00321639">
        <w:rPr>
          <w:rFonts w:cs="Times New Roman"/>
          <w:i/>
        </w:rPr>
        <w:t>thynnus</w:t>
      </w:r>
      <w:proofErr w:type="spellEnd"/>
      <w:r>
        <w:rPr>
          <w:rFonts w:cs="Times New Roman"/>
        </w:rPr>
        <w:t>)</w:t>
      </w:r>
      <w:r w:rsidR="008041F2">
        <w:rPr>
          <w:rFonts w:cs="Times New Roman"/>
        </w:rPr>
        <w:t xml:space="preserve"> from the rod and reel/</w:t>
      </w:r>
      <w:proofErr w:type="spellStart"/>
      <w:r w:rsidR="008041F2">
        <w:rPr>
          <w:rFonts w:cs="Times New Roman"/>
        </w:rPr>
        <w:t>handline</w:t>
      </w:r>
      <w:proofErr w:type="spellEnd"/>
      <w:r w:rsidR="008041F2">
        <w:rPr>
          <w:rFonts w:cs="Times New Roman"/>
        </w:rPr>
        <w:t xml:space="preserve"> fishery off the northeast United States during 1993-2013.</w:t>
      </w:r>
      <w:r w:rsidRPr="009D7995">
        <w:rPr>
          <w:rFonts w:cs="Times New Roman"/>
        </w:rPr>
        <w:t xml:space="preserve"> </w:t>
      </w:r>
      <w:r w:rsidRPr="00592749">
        <w:rPr>
          <w:rFonts w:cs="Times New Roman"/>
          <w:szCs w:val="20"/>
        </w:rPr>
        <w:t xml:space="preserve">ICCAT, Col. Vol. Sci. Pap., </w:t>
      </w:r>
      <w:r w:rsidRPr="00592749">
        <w:rPr>
          <w:rFonts w:eastAsia="MS PMincho" w:cs="Times New Roman"/>
          <w:szCs w:val="20"/>
        </w:rPr>
        <w:t>71(</w:t>
      </w:r>
      <w:r>
        <w:rPr>
          <w:rFonts w:eastAsia="MS PMincho" w:cs="Times New Roman"/>
          <w:szCs w:val="20"/>
        </w:rPr>
        <w:t>3</w:t>
      </w:r>
      <w:r w:rsidRPr="00592749">
        <w:rPr>
          <w:rFonts w:eastAsia="MS PMincho" w:cs="Times New Roman"/>
          <w:szCs w:val="20"/>
        </w:rPr>
        <w:t>): 1</w:t>
      </w:r>
      <w:r w:rsidR="008041F2">
        <w:rPr>
          <w:rFonts w:eastAsia="MS PMincho" w:cs="Times New Roman"/>
          <w:szCs w:val="20"/>
        </w:rPr>
        <w:t>22</w:t>
      </w:r>
      <w:r w:rsidRPr="000471B3">
        <w:rPr>
          <w:rFonts w:eastAsia="MS PGothic" w:cs="Times New Roman"/>
          <w:color w:val="000000"/>
          <w:szCs w:val="20"/>
        </w:rPr>
        <w:t>3-1</w:t>
      </w:r>
      <w:r w:rsidR="008041F2">
        <w:rPr>
          <w:rFonts w:eastAsia="MS PGothic" w:cs="Times New Roman"/>
          <w:color w:val="000000"/>
          <w:szCs w:val="20"/>
        </w:rPr>
        <w:t>2</w:t>
      </w:r>
      <w:r w:rsidRPr="000471B3">
        <w:rPr>
          <w:rFonts w:eastAsia="MS PGothic" w:cs="Times New Roman"/>
          <w:color w:val="000000"/>
          <w:szCs w:val="20"/>
        </w:rPr>
        <w:t>3</w:t>
      </w:r>
      <w:r w:rsidR="008041F2">
        <w:rPr>
          <w:rFonts w:eastAsia="MS PGothic" w:cs="Times New Roman"/>
          <w:color w:val="000000"/>
          <w:szCs w:val="20"/>
        </w:rPr>
        <w:t>7</w:t>
      </w:r>
      <w:r w:rsidRPr="00592749">
        <w:rPr>
          <w:rFonts w:eastAsia="MS PMincho" w:cs="Times New Roman"/>
          <w:szCs w:val="20"/>
        </w:rPr>
        <w:t>.</w:t>
      </w:r>
    </w:p>
    <w:p w14:paraId="6DF2B8CB" w14:textId="143BC77E" w:rsidR="00951331" w:rsidRPr="00D03AE8" w:rsidRDefault="00951331" w:rsidP="00951331">
      <w:pPr>
        <w:spacing w:after="120"/>
        <w:ind w:left="425" w:right="-11" w:hanging="425"/>
        <w:rPr>
          <w:rFonts w:cs="Times New Roman"/>
        </w:rPr>
      </w:pPr>
      <w:r w:rsidRPr="0083529C">
        <w:rPr>
          <w:rFonts w:cs="Times New Roman"/>
        </w:rPr>
        <w:lastRenderedPageBreak/>
        <w:t xml:space="preserve">Leach, A.W., </w:t>
      </w:r>
      <w:proofErr w:type="spellStart"/>
      <w:r w:rsidRPr="0083529C">
        <w:rPr>
          <w:rFonts w:cs="Times New Roman"/>
        </w:rPr>
        <w:t>Levontin</w:t>
      </w:r>
      <w:proofErr w:type="spellEnd"/>
      <w:r w:rsidRPr="0083529C">
        <w:rPr>
          <w:rFonts w:cs="Times New Roman"/>
        </w:rPr>
        <w:t xml:space="preserve">, P., Holt, J., Kell, L.T., Mumford, J.D. 2014. Identification and prioritization of uncertainties for management of Eastern Atlantic </w:t>
      </w:r>
      <w:proofErr w:type="spellStart"/>
      <w:r w:rsidRPr="0083529C">
        <w:rPr>
          <w:rFonts w:cs="Times New Roman"/>
        </w:rPr>
        <w:t>bluefin</w:t>
      </w:r>
      <w:proofErr w:type="spellEnd"/>
      <w:r w:rsidRPr="0083529C">
        <w:rPr>
          <w:rFonts w:cs="Times New Roman"/>
        </w:rPr>
        <w:t xml:space="preserve"> tuna (</w:t>
      </w:r>
      <w:proofErr w:type="spellStart"/>
      <w:r w:rsidRPr="0083529C">
        <w:rPr>
          <w:rFonts w:cs="Times New Roman"/>
        </w:rPr>
        <w:t>Thunnus</w:t>
      </w:r>
      <w:proofErr w:type="spellEnd"/>
      <w:r w:rsidRPr="0083529C">
        <w:rPr>
          <w:rFonts w:cs="Times New Roman"/>
        </w:rPr>
        <w:t xml:space="preserve"> </w:t>
      </w:r>
      <w:proofErr w:type="spellStart"/>
      <w:r w:rsidRPr="0083529C">
        <w:rPr>
          <w:rFonts w:cs="Times New Roman"/>
        </w:rPr>
        <w:t>thynnus</w:t>
      </w:r>
      <w:proofErr w:type="spellEnd"/>
      <w:r w:rsidRPr="0083529C">
        <w:rPr>
          <w:rFonts w:cs="Times New Roman"/>
        </w:rPr>
        <w:t xml:space="preserve">). </w:t>
      </w:r>
      <w:r w:rsidR="00174927">
        <w:rPr>
          <w:rFonts w:cs="Times New Roman"/>
        </w:rPr>
        <w:t>Mar</w:t>
      </w:r>
      <w:r w:rsidR="005B056B">
        <w:rPr>
          <w:rFonts w:cs="Times New Roman"/>
        </w:rPr>
        <w:t>.</w:t>
      </w:r>
      <w:r w:rsidR="00174927">
        <w:rPr>
          <w:rFonts w:cs="Times New Roman"/>
        </w:rPr>
        <w:t xml:space="preserve"> Pol. 48: 84-92.</w:t>
      </w:r>
    </w:p>
    <w:p w14:paraId="13A83351" w14:textId="0E1FDDE4" w:rsidR="00951331" w:rsidRPr="00321639" w:rsidRDefault="00951331" w:rsidP="00951331">
      <w:pPr>
        <w:spacing w:after="120"/>
        <w:ind w:left="425" w:right="-11" w:hanging="425"/>
        <w:rPr>
          <w:rFonts w:cs="Times New Roman"/>
        </w:rPr>
      </w:pPr>
      <w:proofErr w:type="spellStart"/>
      <w:r w:rsidRPr="00321639">
        <w:rPr>
          <w:rFonts w:cs="Times New Roman"/>
        </w:rPr>
        <w:t>Levontin</w:t>
      </w:r>
      <w:proofErr w:type="spellEnd"/>
      <w:r w:rsidRPr="00321639">
        <w:rPr>
          <w:rFonts w:cs="Times New Roman"/>
        </w:rPr>
        <w:t xml:space="preserve">, P., Leach, A.W., Holt, J., Mumford, J.D. Specifying and weighting scenarios for MSE robustness trials. </w:t>
      </w:r>
      <w:r w:rsidR="00780E8D" w:rsidRPr="00592749">
        <w:rPr>
          <w:rFonts w:cs="Times New Roman"/>
          <w:szCs w:val="20"/>
        </w:rPr>
        <w:t xml:space="preserve">ICCAT, Col. Vol. Sci. Pap., </w:t>
      </w:r>
      <w:r w:rsidR="00780E8D" w:rsidRPr="00592749">
        <w:rPr>
          <w:rFonts w:eastAsia="MS PMincho" w:cs="Times New Roman"/>
          <w:szCs w:val="20"/>
        </w:rPr>
        <w:t>71(</w:t>
      </w:r>
      <w:r w:rsidR="00780E8D">
        <w:rPr>
          <w:rFonts w:eastAsia="MS PMincho" w:cs="Times New Roman"/>
          <w:szCs w:val="20"/>
        </w:rPr>
        <w:t>3</w:t>
      </w:r>
      <w:r w:rsidR="00780E8D" w:rsidRPr="00592749">
        <w:rPr>
          <w:rFonts w:eastAsia="MS PMincho" w:cs="Times New Roman"/>
          <w:szCs w:val="20"/>
        </w:rPr>
        <w:t xml:space="preserve">): </w:t>
      </w:r>
      <w:r w:rsidR="00780E8D" w:rsidRPr="00780E8D">
        <w:rPr>
          <w:rFonts w:cs="Times New Roman"/>
        </w:rPr>
        <w:t>1326-1343</w:t>
      </w:r>
      <w:r w:rsidR="00780E8D">
        <w:rPr>
          <w:rFonts w:cs="Times New Roman"/>
        </w:rPr>
        <w:t>.</w:t>
      </w:r>
    </w:p>
    <w:p w14:paraId="36C56FBC" w14:textId="77777777" w:rsidR="007C2474" w:rsidRPr="0083529C" w:rsidRDefault="007C2474" w:rsidP="00951331">
      <w:pPr>
        <w:spacing w:after="120"/>
        <w:ind w:left="425" w:right="-11" w:hanging="425"/>
        <w:rPr>
          <w:rFonts w:cs="Times New Roman"/>
        </w:rPr>
      </w:pPr>
      <w:r w:rsidRPr="00321639">
        <w:rPr>
          <w:rFonts w:cs="Times New Roman"/>
        </w:rPr>
        <w:t xml:space="preserve">Martell, S. 2015. The </w:t>
      </w:r>
      <w:proofErr w:type="spellStart"/>
      <w:r w:rsidRPr="00321639">
        <w:rPr>
          <w:rFonts w:cs="Times New Roman"/>
        </w:rPr>
        <w:t>iSCAM</w:t>
      </w:r>
      <w:proofErr w:type="spellEnd"/>
      <w:r w:rsidRPr="00321639">
        <w:rPr>
          <w:rFonts w:cs="Times New Roman"/>
        </w:rPr>
        <w:t xml:space="preserve"> project. Available at: </w:t>
      </w:r>
      <w:hyperlink r:id="rId10" w:history="1">
        <w:r w:rsidRPr="0083529C">
          <w:rPr>
            <w:rStyle w:val="Hyperlink"/>
            <w:rFonts w:cs="Times New Roman"/>
          </w:rPr>
          <w:t>https://code.google.com/p/iscam-project/</w:t>
        </w:r>
      </w:hyperlink>
      <w:r w:rsidRPr="0083529C">
        <w:rPr>
          <w:rFonts w:cs="Times New Roman"/>
        </w:rPr>
        <w:t xml:space="preserve"> [accessed 9/9/2015]</w:t>
      </w:r>
    </w:p>
    <w:p w14:paraId="4F5C59CF" w14:textId="77777777" w:rsidR="00951331" w:rsidRPr="00D03AE8" w:rsidRDefault="00951331" w:rsidP="0050335F">
      <w:pPr>
        <w:spacing w:after="120"/>
        <w:ind w:left="425" w:right="-11" w:hanging="425"/>
        <w:rPr>
          <w:rFonts w:cs="Times New Roman"/>
        </w:rPr>
      </w:pPr>
      <w:r w:rsidRPr="0083529C">
        <w:rPr>
          <w:rFonts w:cs="Times New Roman"/>
        </w:rPr>
        <w:t>Methot, R.D. and Wetzel, C.R. 2013. Stock synthesis: a biological and statistical framework for fish stock assessment and fishery management. Fish. Res. 142: 86-99.</w:t>
      </w:r>
    </w:p>
    <w:p w14:paraId="24EE443A" w14:textId="77777777" w:rsidR="00951331" w:rsidRPr="00321639" w:rsidRDefault="00951331" w:rsidP="0050335F">
      <w:pPr>
        <w:spacing w:after="120"/>
        <w:ind w:left="425" w:right="-11" w:hanging="425"/>
        <w:rPr>
          <w:rFonts w:cs="Times New Roman"/>
        </w:rPr>
      </w:pPr>
      <w:r w:rsidRPr="00101D39">
        <w:rPr>
          <w:rFonts w:cs="Times New Roman"/>
          <w:lang w:val="nb-NO"/>
        </w:rPr>
        <w:t xml:space="preserve">Punt, A.E., Butterworth, D.S., de Moore, C. L., De Oliveira, J. A. A., Haddon, M. 2014. </w:t>
      </w:r>
      <w:r w:rsidRPr="00321639">
        <w:rPr>
          <w:rFonts w:cs="Times New Roman"/>
        </w:rPr>
        <w:t xml:space="preserve">Management strategy evaluation: best practices. Fish and Fisheries. </w:t>
      </w:r>
      <w:proofErr w:type="spellStart"/>
      <w:proofErr w:type="gramStart"/>
      <w:r w:rsidRPr="00321639">
        <w:rPr>
          <w:rFonts w:cs="Times New Roman"/>
        </w:rPr>
        <w:t>doi</w:t>
      </w:r>
      <w:proofErr w:type="spellEnd"/>
      <w:proofErr w:type="gramEnd"/>
      <w:r w:rsidRPr="00321639">
        <w:rPr>
          <w:rFonts w:cs="Times New Roman"/>
        </w:rPr>
        <w:t>: 10.1111/faf.12104</w:t>
      </w:r>
    </w:p>
    <w:p w14:paraId="63BC195E" w14:textId="77777777" w:rsidR="00E043A6" w:rsidRPr="00321639" w:rsidRDefault="00E043A6" w:rsidP="0050335F">
      <w:pPr>
        <w:spacing w:after="120"/>
        <w:ind w:left="425" w:right="-11" w:hanging="425"/>
        <w:rPr>
          <w:rFonts w:cs="Times New Roman"/>
        </w:rPr>
      </w:pPr>
      <w:r w:rsidRPr="00321639">
        <w:rPr>
          <w:rFonts w:cs="Times New Roman"/>
        </w:rPr>
        <w:t>Quinn, T.J., Deriso, R.B. 1999. Quantitative fish dynamics. Oxford University Press, New York.</w:t>
      </w:r>
    </w:p>
    <w:p w14:paraId="4226231C" w14:textId="77777777" w:rsidR="003976A0" w:rsidRPr="00101D39" w:rsidRDefault="003976A0" w:rsidP="0050335F">
      <w:pPr>
        <w:spacing w:after="120"/>
        <w:ind w:left="425" w:right="-11" w:hanging="425"/>
        <w:rPr>
          <w:rFonts w:cs="Times New Roman"/>
          <w:lang w:val="es-ES"/>
        </w:rPr>
      </w:pPr>
      <w:proofErr w:type="spellStart"/>
      <w:r w:rsidRPr="00321639">
        <w:rPr>
          <w:rFonts w:cs="Times New Roman"/>
        </w:rPr>
        <w:t>Rooker</w:t>
      </w:r>
      <w:proofErr w:type="spellEnd"/>
      <w:r w:rsidRPr="00321639">
        <w:rPr>
          <w:rFonts w:cs="Times New Roman"/>
        </w:rPr>
        <w:t xml:space="preserve">, J. R., Arrizabalaga, H., </w:t>
      </w:r>
      <w:proofErr w:type="spellStart"/>
      <w:r w:rsidRPr="00321639">
        <w:rPr>
          <w:rFonts w:cs="Times New Roman"/>
        </w:rPr>
        <w:t>Fraile</w:t>
      </w:r>
      <w:proofErr w:type="spellEnd"/>
      <w:r w:rsidRPr="00321639">
        <w:rPr>
          <w:rFonts w:cs="Times New Roman"/>
        </w:rPr>
        <w:t xml:space="preserve">, I., </w:t>
      </w:r>
      <w:proofErr w:type="spellStart"/>
      <w:r w:rsidRPr="00321639">
        <w:rPr>
          <w:rFonts w:cs="Times New Roman"/>
        </w:rPr>
        <w:t>Secor</w:t>
      </w:r>
      <w:proofErr w:type="spellEnd"/>
      <w:r w:rsidRPr="00321639">
        <w:rPr>
          <w:rFonts w:cs="Times New Roman"/>
        </w:rPr>
        <w:t xml:space="preserve">, D.H., </w:t>
      </w:r>
      <w:proofErr w:type="spellStart"/>
      <w:r w:rsidRPr="00321639">
        <w:rPr>
          <w:rFonts w:cs="Times New Roman"/>
        </w:rPr>
        <w:t>Dettman</w:t>
      </w:r>
      <w:proofErr w:type="spellEnd"/>
      <w:r w:rsidRPr="00321639">
        <w:rPr>
          <w:rFonts w:cs="Times New Roman"/>
        </w:rPr>
        <w:t xml:space="preserve">, D.L., </w:t>
      </w:r>
      <w:proofErr w:type="spellStart"/>
      <w:r w:rsidRPr="00321639">
        <w:rPr>
          <w:rFonts w:cs="Times New Roman"/>
        </w:rPr>
        <w:t>Abid</w:t>
      </w:r>
      <w:proofErr w:type="spellEnd"/>
      <w:r w:rsidRPr="00321639">
        <w:rPr>
          <w:rFonts w:cs="Times New Roman"/>
        </w:rPr>
        <w:t xml:space="preserve">, N., Addis, P., Deguara, S., </w:t>
      </w:r>
      <w:proofErr w:type="spellStart"/>
      <w:r w:rsidRPr="00321639">
        <w:rPr>
          <w:rFonts w:cs="Times New Roman"/>
        </w:rPr>
        <w:t>Saadet</w:t>
      </w:r>
      <w:proofErr w:type="spellEnd"/>
      <w:r w:rsidRPr="00321639">
        <w:rPr>
          <w:rFonts w:cs="Times New Roman"/>
        </w:rPr>
        <w:t xml:space="preserve"> </w:t>
      </w:r>
      <w:proofErr w:type="spellStart"/>
      <w:r w:rsidRPr="00321639">
        <w:rPr>
          <w:rFonts w:cs="Times New Roman"/>
        </w:rPr>
        <w:t>Karakulak</w:t>
      </w:r>
      <w:proofErr w:type="spellEnd"/>
      <w:r w:rsidRPr="00321639">
        <w:rPr>
          <w:rFonts w:cs="Times New Roman"/>
        </w:rPr>
        <w:t>, F., Kimoto, A., Sakai, O., Macias, D., Santos, M.N. Crossing the line: migratory and homing behaviors of Atlantic bluefin t</w:t>
      </w:r>
      <w:r w:rsidRPr="008041F2">
        <w:rPr>
          <w:rFonts w:cs="Times New Roman"/>
        </w:rPr>
        <w:t xml:space="preserve">una. </w:t>
      </w:r>
      <w:r w:rsidRPr="00101D39">
        <w:rPr>
          <w:rFonts w:cs="Times New Roman"/>
          <w:lang w:val="es-ES"/>
        </w:rPr>
        <w:t xml:space="preserve">Mar. Ecol. Prog. Ser. 504: 265-276. </w:t>
      </w:r>
    </w:p>
    <w:p w14:paraId="27193ADC" w14:textId="1BE23C7A" w:rsidR="008041F2" w:rsidRPr="00780E8D" w:rsidRDefault="008041F2" w:rsidP="0050335F">
      <w:pPr>
        <w:spacing w:after="120"/>
        <w:ind w:left="425" w:right="-11" w:hanging="425"/>
        <w:rPr>
          <w:rFonts w:cs="Times New Roman"/>
          <w:lang w:val="en-US" w:eastAsia="ja-JP"/>
        </w:rPr>
      </w:pPr>
      <w:r w:rsidRPr="00780E8D">
        <w:rPr>
          <w:rFonts w:cs="Times New Roman" w:hint="eastAsia"/>
          <w:lang w:val="es-ES" w:eastAsia="ja-JP"/>
        </w:rPr>
        <w:t xml:space="preserve">Santiago, </w:t>
      </w:r>
      <w:r w:rsidRPr="00780E8D">
        <w:rPr>
          <w:rFonts w:cs="Times New Roman"/>
          <w:lang w:val="es-ES" w:eastAsia="ja-JP"/>
        </w:rPr>
        <w:t>J., Arrizabalaga, H., Ortiz, M.,</w:t>
      </w:r>
      <w:r>
        <w:rPr>
          <w:rFonts w:cs="Times New Roman"/>
          <w:lang w:val="es-ES" w:eastAsia="ja-JP"/>
        </w:rPr>
        <w:t xml:space="preserve"> </w:t>
      </w:r>
      <w:r w:rsidR="00780E8D" w:rsidRPr="00780E8D">
        <w:rPr>
          <w:rFonts w:eastAsia="MS PGothic" w:cs="Times New Roman"/>
          <w:color w:val="000000"/>
          <w:szCs w:val="20"/>
          <w:lang w:val="es-ES"/>
        </w:rPr>
        <w:t xml:space="preserve">Goñi, N. 2015. </w:t>
      </w:r>
      <w:r w:rsidR="00780E8D" w:rsidRPr="00365E65">
        <w:rPr>
          <w:rFonts w:eastAsia="MS PGothic" w:cs="Times New Roman"/>
          <w:color w:val="000000"/>
          <w:szCs w:val="20"/>
        </w:rPr>
        <w:t xml:space="preserve">Updated standardized </w:t>
      </w:r>
      <w:proofErr w:type="spellStart"/>
      <w:r w:rsidR="00780E8D" w:rsidRPr="00365E65">
        <w:rPr>
          <w:rFonts w:eastAsia="MS PGothic" w:cs="Times New Roman"/>
          <w:color w:val="000000"/>
          <w:szCs w:val="20"/>
        </w:rPr>
        <w:t>bluefin</w:t>
      </w:r>
      <w:proofErr w:type="spellEnd"/>
      <w:r w:rsidR="00780E8D" w:rsidRPr="00365E65">
        <w:rPr>
          <w:rFonts w:eastAsia="MS PGothic" w:cs="Times New Roman"/>
          <w:color w:val="000000"/>
          <w:szCs w:val="20"/>
        </w:rPr>
        <w:t xml:space="preserve"> tuna CPUE index of the Bay of Biscay </w:t>
      </w:r>
      <w:proofErr w:type="spellStart"/>
      <w:r w:rsidR="00780E8D" w:rsidRPr="00365E65">
        <w:rPr>
          <w:rFonts w:eastAsia="MS PGothic" w:cs="Times New Roman"/>
          <w:color w:val="000000"/>
          <w:szCs w:val="20"/>
        </w:rPr>
        <w:t>baitboat</w:t>
      </w:r>
      <w:proofErr w:type="spellEnd"/>
      <w:r w:rsidR="00780E8D" w:rsidRPr="00365E65">
        <w:rPr>
          <w:rFonts w:eastAsia="MS PGothic" w:cs="Times New Roman"/>
          <w:color w:val="000000"/>
          <w:szCs w:val="20"/>
        </w:rPr>
        <w:t xml:space="preserve"> fishery (1952-2013)</w:t>
      </w:r>
      <w:r w:rsidR="00780E8D">
        <w:rPr>
          <w:rFonts w:eastAsia="MS PGothic" w:cs="Times New Roman"/>
          <w:color w:val="000000"/>
          <w:szCs w:val="20"/>
        </w:rPr>
        <w:t xml:space="preserve">. </w:t>
      </w:r>
      <w:r w:rsidR="00780E8D" w:rsidRPr="00365E65">
        <w:rPr>
          <w:rFonts w:eastAsia="MS PGothic" w:cs="Times New Roman"/>
          <w:color w:val="000000"/>
          <w:szCs w:val="20"/>
        </w:rPr>
        <w:t>SCRS/2014/054</w:t>
      </w:r>
      <w:r w:rsidR="00780E8D">
        <w:rPr>
          <w:rFonts w:eastAsia="MS PGothic" w:cs="Times New Roman"/>
          <w:color w:val="000000"/>
          <w:szCs w:val="20"/>
        </w:rPr>
        <w:t>.</w:t>
      </w:r>
    </w:p>
    <w:p w14:paraId="131348CF" w14:textId="5A169EF3" w:rsidR="008041F2" w:rsidRDefault="00951331" w:rsidP="008041F2">
      <w:pPr>
        <w:spacing w:after="120"/>
        <w:ind w:left="425" w:right="-11" w:hanging="425"/>
        <w:rPr>
          <w:rFonts w:cs="Times New Roman"/>
          <w:szCs w:val="20"/>
        </w:rPr>
      </w:pPr>
      <w:r w:rsidRPr="008041F2">
        <w:rPr>
          <w:rFonts w:cs="Times New Roman"/>
          <w:szCs w:val="20"/>
        </w:rPr>
        <w:t xml:space="preserve">Taylor, N.G., McAllister, M.K., Lawson, G. L. Carruthers, T.R., Block, B.A. 2011. Atlantic bluefin tuna: a novel </w:t>
      </w:r>
      <w:proofErr w:type="spellStart"/>
      <w:r w:rsidRPr="008041F2">
        <w:rPr>
          <w:rFonts w:cs="Times New Roman"/>
          <w:szCs w:val="20"/>
        </w:rPr>
        <w:t>multistock</w:t>
      </w:r>
      <w:proofErr w:type="spellEnd"/>
      <w:r w:rsidRPr="008041F2">
        <w:rPr>
          <w:rFonts w:cs="Times New Roman"/>
          <w:szCs w:val="20"/>
        </w:rPr>
        <w:t xml:space="preserve"> spatial model for assessment of population biomass. </w:t>
      </w:r>
      <w:proofErr w:type="spellStart"/>
      <w:r w:rsidRPr="008041F2">
        <w:rPr>
          <w:rFonts w:cs="Times New Roman"/>
          <w:szCs w:val="20"/>
        </w:rPr>
        <w:t>PLoS</w:t>
      </w:r>
      <w:proofErr w:type="spellEnd"/>
      <w:r w:rsidRPr="008041F2">
        <w:rPr>
          <w:rFonts w:cs="Times New Roman"/>
          <w:szCs w:val="20"/>
        </w:rPr>
        <w:t xml:space="preserve"> ONE. 6(12):1:10.</w:t>
      </w:r>
    </w:p>
    <w:p w14:paraId="68D479CA" w14:textId="77777777" w:rsidR="008041F2" w:rsidRDefault="004D02A3" w:rsidP="008041F2">
      <w:pPr>
        <w:spacing w:after="120"/>
        <w:ind w:left="425" w:right="-11" w:hanging="425"/>
        <w:rPr>
          <w:rFonts w:cs="Times New Roman"/>
          <w:szCs w:val="20"/>
        </w:rPr>
      </w:pPr>
      <w:r w:rsidRPr="008041F2">
        <w:rPr>
          <w:rFonts w:cs="Times New Roman"/>
          <w:szCs w:val="20"/>
        </w:rPr>
        <w:t>Thompson, G.G. 1994. Confounding of gear selectivity and the natural mortality rate in cases where the former is a non-monotone function of age. Can. J. Fish. Aqua. Sci. 51:2654-2664.</w:t>
      </w:r>
    </w:p>
    <w:p w14:paraId="1C83E8FB" w14:textId="020C5F11" w:rsidR="008041F2" w:rsidRPr="008041F2" w:rsidRDefault="008041F2" w:rsidP="008041F2">
      <w:pPr>
        <w:spacing w:after="120"/>
        <w:ind w:left="425" w:right="-11" w:hanging="425"/>
        <w:rPr>
          <w:rFonts w:cs="Times New Roman"/>
          <w:szCs w:val="20"/>
        </w:rPr>
      </w:pPr>
      <w:r>
        <w:rPr>
          <w:rFonts w:cs="Times New Roman"/>
          <w:szCs w:val="20"/>
        </w:rPr>
        <w:t xml:space="preserve">Walter J. 2015. </w:t>
      </w:r>
      <w:r w:rsidRPr="000471B3">
        <w:rPr>
          <w:rFonts w:eastAsia="MS PGothic" w:cs="Times New Roman"/>
          <w:color w:val="000000"/>
          <w:szCs w:val="20"/>
        </w:rPr>
        <w:t xml:space="preserve">Update of standardized catch rates of large </w:t>
      </w:r>
      <w:proofErr w:type="spellStart"/>
      <w:r w:rsidRPr="000471B3">
        <w:rPr>
          <w:rFonts w:eastAsia="MS PGothic" w:cs="Times New Roman"/>
          <w:color w:val="000000"/>
          <w:szCs w:val="20"/>
        </w:rPr>
        <w:t>bluefin</w:t>
      </w:r>
      <w:proofErr w:type="spellEnd"/>
      <w:r w:rsidRPr="000471B3">
        <w:rPr>
          <w:rFonts w:eastAsia="MS PGothic" w:cs="Times New Roman"/>
          <w:color w:val="000000"/>
          <w:szCs w:val="20"/>
        </w:rPr>
        <w:t xml:space="preserve"> tuna (</w:t>
      </w:r>
      <w:proofErr w:type="spellStart"/>
      <w:r w:rsidRPr="00592749">
        <w:rPr>
          <w:rFonts w:eastAsia="MS PGothic" w:cs="Times New Roman"/>
          <w:i/>
          <w:iCs/>
          <w:color w:val="000000"/>
          <w:szCs w:val="20"/>
        </w:rPr>
        <w:t>Thunnus</w:t>
      </w:r>
      <w:proofErr w:type="spellEnd"/>
      <w:r w:rsidRPr="00592749">
        <w:rPr>
          <w:rFonts w:eastAsia="MS PGothic" w:cs="Times New Roman"/>
          <w:i/>
          <w:iCs/>
          <w:color w:val="000000"/>
          <w:szCs w:val="20"/>
        </w:rPr>
        <w:t xml:space="preserve"> </w:t>
      </w:r>
      <w:proofErr w:type="spellStart"/>
      <w:r w:rsidRPr="00592749">
        <w:rPr>
          <w:rFonts w:eastAsia="MS PGothic" w:cs="Times New Roman"/>
          <w:i/>
          <w:iCs/>
          <w:color w:val="000000"/>
          <w:szCs w:val="20"/>
        </w:rPr>
        <w:t>thynnus</w:t>
      </w:r>
      <w:proofErr w:type="spellEnd"/>
      <w:r w:rsidRPr="000471B3">
        <w:rPr>
          <w:rFonts w:eastAsia="MS PGothic" w:cs="Times New Roman"/>
          <w:color w:val="000000"/>
          <w:szCs w:val="20"/>
        </w:rPr>
        <w:t>) from the U.S. pelagic longline fishery in the Gulf of Mexico 1987-2013 with correction for weak hook effects</w:t>
      </w:r>
      <w:r>
        <w:rPr>
          <w:rFonts w:eastAsia="MS PGothic" w:cs="Times New Roman"/>
          <w:color w:val="000000"/>
          <w:szCs w:val="20"/>
        </w:rPr>
        <w:t xml:space="preserve">. </w:t>
      </w:r>
      <w:r w:rsidRPr="00592749">
        <w:rPr>
          <w:rFonts w:cs="Times New Roman"/>
          <w:szCs w:val="20"/>
        </w:rPr>
        <w:t xml:space="preserve">ICCAT, Col. Vol. Sci. Pap., </w:t>
      </w:r>
      <w:r w:rsidRPr="00592749">
        <w:rPr>
          <w:rFonts w:eastAsia="MS PMincho" w:cs="Times New Roman"/>
          <w:szCs w:val="20"/>
        </w:rPr>
        <w:t>71(</w:t>
      </w:r>
      <w:r>
        <w:rPr>
          <w:rFonts w:eastAsia="MS PMincho" w:cs="Times New Roman"/>
          <w:szCs w:val="20"/>
        </w:rPr>
        <w:t>3</w:t>
      </w:r>
      <w:r w:rsidRPr="00592749">
        <w:rPr>
          <w:rFonts w:eastAsia="MS PMincho" w:cs="Times New Roman"/>
          <w:szCs w:val="20"/>
        </w:rPr>
        <w:t>): 1</w:t>
      </w:r>
      <w:r>
        <w:rPr>
          <w:rFonts w:eastAsia="MS PMincho" w:cs="Times New Roman"/>
          <w:szCs w:val="20"/>
        </w:rPr>
        <w:t>260</w:t>
      </w:r>
      <w:r w:rsidRPr="000471B3">
        <w:rPr>
          <w:rFonts w:eastAsia="MS PGothic" w:cs="Times New Roman"/>
          <w:color w:val="000000"/>
          <w:szCs w:val="20"/>
        </w:rPr>
        <w:t>-1</w:t>
      </w:r>
      <w:r>
        <w:rPr>
          <w:rFonts w:eastAsia="MS PGothic" w:cs="Times New Roman"/>
          <w:color w:val="000000"/>
          <w:szCs w:val="20"/>
        </w:rPr>
        <w:t>278</w:t>
      </w:r>
      <w:r w:rsidRPr="00592749">
        <w:rPr>
          <w:rFonts w:eastAsia="MS PMincho" w:cs="Times New Roman"/>
          <w:szCs w:val="20"/>
        </w:rPr>
        <w:t>.</w:t>
      </w:r>
    </w:p>
    <w:p w14:paraId="57C36FB1" w14:textId="77777777" w:rsidR="000C33E3" w:rsidRPr="008041F2" w:rsidRDefault="000C33E3" w:rsidP="00532620">
      <w:pPr>
        <w:rPr>
          <w:rFonts w:cs="Times New Roman"/>
          <w:szCs w:val="20"/>
        </w:rPr>
      </w:pPr>
    </w:p>
    <w:p w14:paraId="7FA0B2E9" w14:textId="77777777" w:rsidR="000C33E3" w:rsidRPr="008041F2" w:rsidRDefault="000C33E3" w:rsidP="000C33E3">
      <w:pPr>
        <w:rPr>
          <w:rFonts w:cs="Times New Roman"/>
        </w:rPr>
      </w:pPr>
    </w:p>
    <w:p w14:paraId="52FC9E23" w14:textId="0A1659D4" w:rsidR="000C33E3" w:rsidRPr="008041F2" w:rsidRDefault="000C33E3" w:rsidP="000C33E3">
      <w:pPr>
        <w:rPr>
          <w:rFonts w:cs="Times New Roman"/>
          <w:b/>
        </w:rPr>
      </w:pPr>
      <w:r w:rsidRPr="008041F2">
        <w:rPr>
          <w:rFonts w:cs="Times New Roman"/>
          <w:b/>
        </w:rPr>
        <w:t xml:space="preserve">Table 1. </w:t>
      </w:r>
      <w:r w:rsidR="002D53D1" w:rsidRPr="008041F2">
        <w:rPr>
          <w:rFonts w:cs="Times New Roman"/>
        </w:rPr>
        <w:t>The p</w:t>
      </w:r>
      <w:r w:rsidRPr="008041F2">
        <w:rPr>
          <w:rFonts w:cs="Times New Roman"/>
        </w:rPr>
        <w:t>arameters estimated by the model</w:t>
      </w:r>
      <w:r w:rsidR="002D53D1" w:rsidRPr="008041F2">
        <w:rPr>
          <w:rFonts w:cs="Times New Roman"/>
        </w:rPr>
        <w:t>. The example is for a possible</w:t>
      </w:r>
      <w:r w:rsidR="00D2021E" w:rsidRPr="008041F2">
        <w:rPr>
          <w:rFonts w:cs="Times New Roman"/>
        </w:rPr>
        <w:t xml:space="preserve"> bluefin tuna operating model of</w:t>
      </w:r>
      <w:r w:rsidR="002D53D1" w:rsidRPr="008041F2">
        <w:rPr>
          <w:rFonts w:cs="Times New Roman"/>
        </w:rPr>
        <w:t xml:space="preserve"> 8 area</w:t>
      </w:r>
      <w:r w:rsidR="00D2021E" w:rsidRPr="008041F2">
        <w:rPr>
          <w:rFonts w:cs="Times New Roman"/>
        </w:rPr>
        <w:t>s (Figure 1)</w:t>
      </w:r>
      <w:r w:rsidR="002D53D1" w:rsidRPr="008041F2">
        <w:rPr>
          <w:rFonts w:cs="Times New Roman"/>
        </w:rPr>
        <w:t xml:space="preserve">, </w:t>
      </w:r>
      <w:r w:rsidR="00D2021E" w:rsidRPr="008041F2">
        <w:rPr>
          <w:rFonts w:cs="Times New Roman"/>
        </w:rPr>
        <w:t>4</w:t>
      </w:r>
      <w:r w:rsidR="002D53D1" w:rsidRPr="008041F2">
        <w:rPr>
          <w:rFonts w:cs="Times New Roman"/>
        </w:rPr>
        <w:t xml:space="preserve"> </w:t>
      </w:r>
      <w:proofErr w:type="spellStart"/>
      <w:r w:rsidR="002D53D1" w:rsidRPr="008041F2">
        <w:rPr>
          <w:rFonts w:cs="Times New Roman"/>
        </w:rPr>
        <w:t>subyear</w:t>
      </w:r>
      <w:r w:rsidR="00D361BB">
        <w:rPr>
          <w:rFonts w:cs="Times New Roman"/>
        </w:rPr>
        <w:t>s</w:t>
      </w:r>
      <w:proofErr w:type="spellEnd"/>
      <w:r w:rsidR="00D2021E" w:rsidRPr="008041F2">
        <w:rPr>
          <w:rFonts w:cs="Times New Roman"/>
        </w:rPr>
        <w:t>,</w:t>
      </w:r>
      <w:r w:rsidR="002D53D1" w:rsidRPr="008041F2">
        <w:rPr>
          <w:rFonts w:cs="Times New Roman"/>
        </w:rPr>
        <w:t xml:space="preserve"> </w:t>
      </w:r>
      <w:r w:rsidR="00D2021E" w:rsidRPr="008041F2">
        <w:rPr>
          <w:rFonts w:cs="Times New Roman"/>
        </w:rPr>
        <w:t>5 fleets, 65 years and 25 age classes.</w:t>
      </w:r>
      <w:r w:rsidR="002D53D1" w:rsidRPr="008041F2">
        <w:rPr>
          <w:rFonts w:cs="Times New Roman"/>
        </w:rPr>
        <w:t xml:space="preserve"> </w:t>
      </w:r>
    </w:p>
    <w:tbl>
      <w:tblPr>
        <w:tblStyle w:val="TableGrid"/>
        <w:tblW w:w="972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727"/>
        <w:gridCol w:w="897"/>
        <w:gridCol w:w="850"/>
        <w:gridCol w:w="1417"/>
        <w:gridCol w:w="856"/>
      </w:tblGrid>
      <w:tr w:rsidR="000C33E3" w:rsidRPr="008041F2" w14:paraId="0B285DAC" w14:textId="77777777" w:rsidTr="00A10C68">
        <w:trPr>
          <w:gridAfter w:val="2"/>
          <w:wAfter w:w="2273" w:type="dxa"/>
        </w:trPr>
        <w:tc>
          <w:tcPr>
            <w:tcW w:w="2977" w:type="dxa"/>
            <w:tcBorders>
              <w:top w:val="single" w:sz="8" w:space="0" w:color="auto"/>
              <w:bottom w:val="single" w:sz="8" w:space="0" w:color="auto"/>
            </w:tcBorders>
          </w:tcPr>
          <w:p w14:paraId="404B8A8B" w14:textId="77777777" w:rsidR="000C33E3" w:rsidRPr="008041F2" w:rsidRDefault="000C33E3" w:rsidP="00A10C68">
            <w:pPr>
              <w:rPr>
                <w:rFonts w:cs="Times New Roman"/>
                <w:b/>
                <w:sz w:val="18"/>
                <w:szCs w:val="18"/>
              </w:rPr>
            </w:pPr>
            <w:r w:rsidRPr="008041F2">
              <w:rPr>
                <w:rFonts w:cs="Times New Roman"/>
                <w:b/>
                <w:sz w:val="18"/>
                <w:szCs w:val="18"/>
              </w:rPr>
              <w:t>Parameter</w:t>
            </w:r>
          </w:p>
        </w:tc>
        <w:tc>
          <w:tcPr>
            <w:tcW w:w="2727" w:type="dxa"/>
            <w:tcBorders>
              <w:top w:val="single" w:sz="8" w:space="0" w:color="auto"/>
              <w:bottom w:val="single" w:sz="8" w:space="0" w:color="auto"/>
            </w:tcBorders>
          </w:tcPr>
          <w:p w14:paraId="2D0ECA91" w14:textId="77777777" w:rsidR="000C33E3" w:rsidRPr="008041F2" w:rsidRDefault="000C33E3" w:rsidP="00A10C68">
            <w:pPr>
              <w:rPr>
                <w:rFonts w:cs="Times New Roman"/>
                <w:b/>
                <w:sz w:val="18"/>
                <w:szCs w:val="18"/>
              </w:rPr>
            </w:pPr>
            <w:r w:rsidRPr="008041F2">
              <w:rPr>
                <w:rFonts w:cs="Times New Roman"/>
                <w:b/>
                <w:sz w:val="18"/>
                <w:szCs w:val="18"/>
              </w:rPr>
              <w:t xml:space="preserve">Number of parameters </w:t>
            </w:r>
          </w:p>
        </w:tc>
        <w:tc>
          <w:tcPr>
            <w:tcW w:w="897" w:type="dxa"/>
            <w:tcBorders>
              <w:top w:val="single" w:sz="8" w:space="0" w:color="auto"/>
              <w:bottom w:val="single" w:sz="8" w:space="0" w:color="auto"/>
            </w:tcBorders>
          </w:tcPr>
          <w:p w14:paraId="2B7DEEE0" w14:textId="77777777" w:rsidR="000C33E3" w:rsidRPr="008041F2" w:rsidRDefault="000C33E3" w:rsidP="00A10C68">
            <w:pPr>
              <w:rPr>
                <w:rFonts w:cs="Times New Roman"/>
                <w:b/>
                <w:sz w:val="18"/>
                <w:szCs w:val="18"/>
              </w:rPr>
            </w:pPr>
            <w:r w:rsidRPr="008041F2">
              <w:rPr>
                <w:rFonts w:cs="Times New Roman"/>
                <w:b/>
                <w:sz w:val="18"/>
                <w:szCs w:val="18"/>
              </w:rPr>
              <w:t>Example</w:t>
            </w:r>
          </w:p>
        </w:tc>
        <w:tc>
          <w:tcPr>
            <w:tcW w:w="850" w:type="dxa"/>
            <w:tcBorders>
              <w:top w:val="single" w:sz="8" w:space="0" w:color="auto"/>
              <w:bottom w:val="single" w:sz="8" w:space="0" w:color="auto"/>
            </w:tcBorders>
          </w:tcPr>
          <w:p w14:paraId="1941C4D2" w14:textId="77777777" w:rsidR="000C33E3" w:rsidRPr="008041F2" w:rsidRDefault="000C33E3" w:rsidP="00A10C68">
            <w:pPr>
              <w:rPr>
                <w:rFonts w:cs="Times New Roman"/>
                <w:b/>
                <w:sz w:val="18"/>
                <w:szCs w:val="18"/>
              </w:rPr>
            </w:pPr>
            <w:r w:rsidRPr="008041F2">
              <w:rPr>
                <w:rFonts w:cs="Times New Roman"/>
                <w:b/>
                <w:sz w:val="18"/>
                <w:szCs w:val="18"/>
              </w:rPr>
              <w:t>Symbol</w:t>
            </w:r>
          </w:p>
        </w:tc>
      </w:tr>
      <w:tr w:rsidR="000C33E3" w:rsidRPr="008041F2" w14:paraId="48193C14" w14:textId="77777777" w:rsidTr="00A10C68">
        <w:trPr>
          <w:gridAfter w:val="2"/>
          <w:wAfter w:w="2273" w:type="dxa"/>
        </w:trPr>
        <w:tc>
          <w:tcPr>
            <w:tcW w:w="2977" w:type="dxa"/>
            <w:tcBorders>
              <w:top w:val="single" w:sz="8" w:space="0" w:color="auto"/>
            </w:tcBorders>
          </w:tcPr>
          <w:p w14:paraId="269E377F" w14:textId="77777777" w:rsidR="000C33E3" w:rsidRPr="008041F2" w:rsidRDefault="000C33E3" w:rsidP="00A10C68">
            <w:pPr>
              <w:rPr>
                <w:rFonts w:cs="Times New Roman"/>
                <w:sz w:val="18"/>
                <w:szCs w:val="18"/>
              </w:rPr>
            </w:pPr>
            <w:r w:rsidRPr="008041F2">
              <w:rPr>
                <w:rFonts w:cs="Times New Roman"/>
                <w:sz w:val="18"/>
                <w:szCs w:val="18"/>
              </w:rPr>
              <w:t>Unfished recruitment</w:t>
            </w:r>
          </w:p>
        </w:tc>
        <w:tc>
          <w:tcPr>
            <w:tcW w:w="2727" w:type="dxa"/>
            <w:tcBorders>
              <w:top w:val="single" w:sz="8" w:space="0" w:color="auto"/>
            </w:tcBorders>
          </w:tcPr>
          <w:p w14:paraId="1EC3DCD4" w14:textId="77777777" w:rsidR="000C33E3" w:rsidRPr="008041F2" w:rsidRDefault="000C33E3" w:rsidP="00D2021E">
            <w:pPr>
              <w:rPr>
                <w:rFonts w:cs="Times New Roman"/>
                <w:i/>
                <w:sz w:val="18"/>
                <w:szCs w:val="18"/>
              </w:rPr>
            </w:pPr>
            <w:r w:rsidRPr="008041F2">
              <w:rPr>
                <w:rFonts w:cs="Times New Roman"/>
                <w:i/>
                <w:sz w:val="18"/>
                <w:szCs w:val="18"/>
              </w:rPr>
              <w:t>n</w:t>
            </w:r>
            <w:r w:rsidRPr="008041F2">
              <w:rPr>
                <w:rFonts w:cs="Times New Roman"/>
                <w:i/>
                <w:sz w:val="18"/>
                <w:szCs w:val="18"/>
                <w:vertAlign w:val="subscript"/>
              </w:rPr>
              <w:t>s</w:t>
            </w:r>
          </w:p>
        </w:tc>
        <w:tc>
          <w:tcPr>
            <w:tcW w:w="897" w:type="dxa"/>
            <w:tcBorders>
              <w:top w:val="single" w:sz="8" w:space="0" w:color="auto"/>
            </w:tcBorders>
          </w:tcPr>
          <w:p w14:paraId="5AFB74C0" w14:textId="77777777" w:rsidR="000C33E3" w:rsidRPr="008041F2" w:rsidRDefault="000C33E3" w:rsidP="00A10C68">
            <w:pPr>
              <w:rPr>
                <w:rFonts w:cs="Times New Roman"/>
                <w:sz w:val="18"/>
                <w:szCs w:val="18"/>
              </w:rPr>
            </w:pPr>
            <w:r w:rsidRPr="008041F2">
              <w:rPr>
                <w:rFonts w:cs="Times New Roman"/>
                <w:sz w:val="18"/>
                <w:szCs w:val="18"/>
              </w:rPr>
              <w:t>2</w:t>
            </w:r>
          </w:p>
        </w:tc>
        <w:tc>
          <w:tcPr>
            <w:tcW w:w="850" w:type="dxa"/>
            <w:tcBorders>
              <w:top w:val="single" w:sz="8" w:space="0" w:color="auto"/>
            </w:tcBorders>
          </w:tcPr>
          <w:p w14:paraId="7BBACB61" w14:textId="77777777" w:rsidR="000C33E3" w:rsidRPr="008041F2" w:rsidRDefault="000C33E3" w:rsidP="00A10C68">
            <w:pPr>
              <w:rPr>
                <w:rFonts w:cs="Times New Roman"/>
                <w:i/>
                <w:sz w:val="18"/>
                <w:szCs w:val="18"/>
              </w:rPr>
            </w:pPr>
            <w:r w:rsidRPr="008041F2">
              <w:rPr>
                <w:rFonts w:cs="Times New Roman"/>
                <w:i/>
                <w:sz w:val="18"/>
                <w:szCs w:val="18"/>
              </w:rPr>
              <w:t>R</w:t>
            </w:r>
            <w:r w:rsidRPr="008041F2">
              <w:rPr>
                <w:rFonts w:cs="Times New Roman"/>
                <w:i/>
                <w:sz w:val="18"/>
                <w:szCs w:val="18"/>
                <w:vertAlign w:val="subscript"/>
              </w:rPr>
              <w:t>0</w:t>
            </w:r>
          </w:p>
        </w:tc>
      </w:tr>
      <w:tr w:rsidR="000C33E3" w:rsidRPr="008041F2" w14:paraId="7F1D90CA" w14:textId="77777777" w:rsidTr="00A10C68">
        <w:trPr>
          <w:gridAfter w:val="2"/>
          <w:wAfter w:w="2273" w:type="dxa"/>
        </w:trPr>
        <w:tc>
          <w:tcPr>
            <w:tcW w:w="2977" w:type="dxa"/>
          </w:tcPr>
          <w:p w14:paraId="0B229E37" w14:textId="77777777" w:rsidR="000C33E3" w:rsidRPr="008041F2" w:rsidRDefault="000C33E3" w:rsidP="00A10C68">
            <w:pPr>
              <w:rPr>
                <w:rFonts w:cs="Times New Roman"/>
                <w:sz w:val="18"/>
                <w:szCs w:val="18"/>
              </w:rPr>
            </w:pPr>
            <w:r w:rsidRPr="008041F2">
              <w:rPr>
                <w:rFonts w:cs="Times New Roman"/>
                <w:sz w:val="18"/>
                <w:szCs w:val="18"/>
              </w:rPr>
              <w:t>Length a modal selectivity</w:t>
            </w:r>
          </w:p>
        </w:tc>
        <w:tc>
          <w:tcPr>
            <w:tcW w:w="2727" w:type="dxa"/>
          </w:tcPr>
          <w:p w14:paraId="4A1C5A61" w14:textId="77777777" w:rsidR="000C33E3" w:rsidRPr="008041F2" w:rsidRDefault="000C33E3" w:rsidP="00D2021E">
            <w:pPr>
              <w:rPr>
                <w:rFonts w:cs="Times New Roman"/>
                <w:i/>
                <w:sz w:val="18"/>
                <w:szCs w:val="18"/>
              </w:rPr>
            </w:pPr>
            <w:proofErr w:type="spellStart"/>
            <w:r w:rsidRPr="008041F2">
              <w:rPr>
                <w:rFonts w:cs="Times New Roman"/>
                <w:i/>
                <w:sz w:val="18"/>
                <w:szCs w:val="18"/>
              </w:rPr>
              <w:t>n</w:t>
            </w:r>
            <w:r w:rsidRPr="008041F2">
              <w:rPr>
                <w:rFonts w:cs="Times New Roman"/>
                <w:i/>
                <w:sz w:val="18"/>
                <w:szCs w:val="18"/>
                <w:vertAlign w:val="subscript"/>
              </w:rPr>
              <w:t>f</w:t>
            </w:r>
            <w:proofErr w:type="spellEnd"/>
            <w:r w:rsidRPr="008041F2">
              <w:rPr>
                <w:rFonts w:cs="Times New Roman"/>
                <w:i/>
                <w:sz w:val="18"/>
                <w:szCs w:val="18"/>
              </w:rPr>
              <w:t xml:space="preserve"> </w:t>
            </w:r>
          </w:p>
        </w:tc>
        <w:tc>
          <w:tcPr>
            <w:tcW w:w="897" w:type="dxa"/>
          </w:tcPr>
          <w:p w14:paraId="3CC41022" w14:textId="77777777" w:rsidR="000C33E3" w:rsidRPr="008041F2" w:rsidRDefault="000C33E3" w:rsidP="00A10C68">
            <w:pPr>
              <w:rPr>
                <w:rFonts w:cs="Times New Roman"/>
                <w:sz w:val="18"/>
                <w:szCs w:val="18"/>
              </w:rPr>
            </w:pPr>
            <w:r w:rsidRPr="008041F2">
              <w:rPr>
                <w:rFonts w:cs="Times New Roman"/>
                <w:sz w:val="18"/>
                <w:szCs w:val="18"/>
              </w:rPr>
              <w:t>5</w:t>
            </w:r>
          </w:p>
        </w:tc>
        <w:tc>
          <w:tcPr>
            <w:tcW w:w="850" w:type="dxa"/>
          </w:tcPr>
          <w:p w14:paraId="48ABBA79" w14:textId="77777777" w:rsidR="000C33E3" w:rsidRPr="008041F2" w:rsidRDefault="000C33E3" w:rsidP="00A10C68">
            <w:pPr>
              <w:rPr>
                <w:rFonts w:cs="Times New Roman"/>
                <w:i/>
                <w:sz w:val="18"/>
                <w:szCs w:val="18"/>
              </w:rPr>
            </w:pPr>
            <w:proofErr w:type="spellStart"/>
            <w:r w:rsidRPr="008041F2">
              <w:rPr>
                <w:rFonts w:cs="Times New Roman"/>
                <w:i/>
                <w:sz w:val="18"/>
                <w:szCs w:val="18"/>
              </w:rPr>
              <w:t>s</w:t>
            </w:r>
            <w:r w:rsidRPr="008041F2">
              <w:rPr>
                <w:rFonts w:cs="Times New Roman"/>
                <w:i/>
                <w:sz w:val="18"/>
                <w:szCs w:val="18"/>
                <w:vertAlign w:val="subscript"/>
              </w:rPr>
              <w:t>mode</w:t>
            </w:r>
            <w:proofErr w:type="spellEnd"/>
          </w:p>
        </w:tc>
      </w:tr>
      <w:tr w:rsidR="000C33E3" w:rsidRPr="008041F2" w14:paraId="431ADF45" w14:textId="77777777" w:rsidTr="00A10C68">
        <w:trPr>
          <w:gridAfter w:val="2"/>
          <w:wAfter w:w="2273" w:type="dxa"/>
        </w:trPr>
        <w:tc>
          <w:tcPr>
            <w:tcW w:w="2977" w:type="dxa"/>
          </w:tcPr>
          <w:p w14:paraId="2C48979C" w14:textId="77777777" w:rsidR="000C33E3" w:rsidRPr="008041F2" w:rsidRDefault="000C33E3" w:rsidP="00A10C68">
            <w:pPr>
              <w:rPr>
                <w:rFonts w:cs="Times New Roman"/>
                <w:sz w:val="18"/>
                <w:szCs w:val="18"/>
              </w:rPr>
            </w:pPr>
            <w:r w:rsidRPr="008041F2">
              <w:rPr>
                <w:rFonts w:cs="Times New Roman"/>
                <w:sz w:val="18"/>
                <w:szCs w:val="18"/>
              </w:rPr>
              <w:t>Precision of selectivity</w:t>
            </w:r>
          </w:p>
        </w:tc>
        <w:tc>
          <w:tcPr>
            <w:tcW w:w="2727" w:type="dxa"/>
          </w:tcPr>
          <w:p w14:paraId="77ED09D2" w14:textId="77777777" w:rsidR="000C33E3" w:rsidRPr="008041F2" w:rsidRDefault="000C33E3" w:rsidP="00D2021E">
            <w:pPr>
              <w:rPr>
                <w:rFonts w:cs="Times New Roman"/>
                <w:i/>
                <w:sz w:val="18"/>
                <w:szCs w:val="18"/>
              </w:rPr>
            </w:pPr>
            <w:proofErr w:type="spellStart"/>
            <w:r w:rsidRPr="008041F2">
              <w:rPr>
                <w:rFonts w:cs="Times New Roman"/>
                <w:i/>
                <w:sz w:val="18"/>
                <w:szCs w:val="18"/>
              </w:rPr>
              <w:t>n</w:t>
            </w:r>
            <w:r w:rsidR="00D2021E" w:rsidRPr="008041F2">
              <w:rPr>
                <w:rFonts w:cs="Times New Roman"/>
                <w:i/>
                <w:sz w:val="18"/>
                <w:szCs w:val="18"/>
                <w:vertAlign w:val="subscript"/>
              </w:rPr>
              <w:t>f</w:t>
            </w:r>
            <w:proofErr w:type="spellEnd"/>
          </w:p>
        </w:tc>
        <w:tc>
          <w:tcPr>
            <w:tcW w:w="897" w:type="dxa"/>
          </w:tcPr>
          <w:p w14:paraId="5B9EA86F" w14:textId="77777777" w:rsidR="000C33E3" w:rsidRPr="008041F2" w:rsidRDefault="000C33E3" w:rsidP="00A10C68">
            <w:pPr>
              <w:rPr>
                <w:rFonts w:cs="Times New Roman"/>
                <w:sz w:val="18"/>
                <w:szCs w:val="18"/>
              </w:rPr>
            </w:pPr>
            <w:r w:rsidRPr="008041F2">
              <w:rPr>
                <w:rFonts w:cs="Times New Roman"/>
                <w:sz w:val="18"/>
                <w:szCs w:val="18"/>
              </w:rPr>
              <w:t>5</w:t>
            </w:r>
          </w:p>
        </w:tc>
        <w:tc>
          <w:tcPr>
            <w:tcW w:w="850" w:type="dxa"/>
          </w:tcPr>
          <w:p w14:paraId="70B0A0EF" w14:textId="77777777" w:rsidR="000C33E3" w:rsidRPr="008041F2" w:rsidRDefault="000C33E3" w:rsidP="00A10C68">
            <w:pPr>
              <w:rPr>
                <w:rFonts w:cs="Times New Roman"/>
                <w:i/>
                <w:sz w:val="18"/>
                <w:szCs w:val="18"/>
              </w:rPr>
            </w:pPr>
            <w:proofErr w:type="spellStart"/>
            <w:r w:rsidRPr="008041F2">
              <w:rPr>
                <w:rFonts w:cs="Times New Roman"/>
                <w:i/>
                <w:sz w:val="18"/>
                <w:szCs w:val="18"/>
              </w:rPr>
              <w:t>s</w:t>
            </w:r>
            <w:r w:rsidRPr="008041F2">
              <w:rPr>
                <w:rFonts w:cs="Times New Roman"/>
                <w:i/>
                <w:sz w:val="18"/>
                <w:szCs w:val="18"/>
                <w:vertAlign w:val="subscript"/>
              </w:rPr>
              <w:t>prec</w:t>
            </w:r>
            <w:proofErr w:type="spellEnd"/>
          </w:p>
        </w:tc>
      </w:tr>
      <w:tr w:rsidR="000C33E3" w:rsidRPr="008041F2" w14:paraId="4332CE54" w14:textId="77777777" w:rsidTr="00A10C68">
        <w:trPr>
          <w:gridAfter w:val="2"/>
          <w:wAfter w:w="2273" w:type="dxa"/>
        </w:trPr>
        <w:tc>
          <w:tcPr>
            <w:tcW w:w="2977" w:type="dxa"/>
          </w:tcPr>
          <w:p w14:paraId="78F42A03" w14:textId="77777777" w:rsidR="000C33E3" w:rsidRPr="008041F2" w:rsidRDefault="000C33E3" w:rsidP="00A10C68">
            <w:pPr>
              <w:rPr>
                <w:rFonts w:cs="Times New Roman"/>
                <w:sz w:val="18"/>
                <w:szCs w:val="18"/>
              </w:rPr>
            </w:pPr>
            <w:r w:rsidRPr="008041F2">
              <w:rPr>
                <w:rFonts w:cs="Times New Roman"/>
                <w:sz w:val="18"/>
                <w:szCs w:val="18"/>
              </w:rPr>
              <w:t>Dome-shape of selectivity</w:t>
            </w:r>
          </w:p>
        </w:tc>
        <w:tc>
          <w:tcPr>
            <w:tcW w:w="2727" w:type="dxa"/>
          </w:tcPr>
          <w:p w14:paraId="49FCAE06" w14:textId="77777777" w:rsidR="000C33E3" w:rsidRPr="008041F2" w:rsidRDefault="000C33E3" w:rsidP="00D2021E">
            <w:pPr>
              <w:rPr>
                <w:rFonts w:cs="Times New Roman"/>
                <w:i/>
                <w:sz w:val="18"/>
                <w:szCs w:val="18"/>
              </w:rPr>
            </w:pPr>
            <w:proofErr w:type="spellStart"/>
            <w:r w:rsidRPr="008041F2">
              <w:rPr>
                <w:rFonts w:cs="Times New Roman"/>
                <w:i/>
                <w:sz w:val="18"/>
                <w:szCs w:val="18"/>
              </w:rPr>
              <w:t>n</w:t>
            </w:r>
            <w:r w:rsidRPr="008041F2">
              <w:rPr>
                <w:rFonts w:cs="Times New Roman"/>
                <w:i/>
                <w:sz w:val="18"/>
                <w:szCs w:val="18"/>
                <w:vertAlign w:val="subscript"/>
              </w:rPr>
              <w:t>f</w:t>
            </w:r>
            <w:proofErr w:type="spellEnd"/>
          </w:p>
        </w:tc>
        <w:tc>
          <w:tcPr>
            <w:tcW w:w="897" w:type="dxa"/>
          </w:tcPr>
          <w:p w14:paraId="7DACFC9C" w14:textId="77777777" w:rsidR="000C33E3" w:rsidRPr="008041F2" w:rsidRDefault="000C33E3" w:rsidP="00A10C68">
            <w:pPr>
              <w:rPr>
                <w:rFonts w:cs="Times New Roman"/>
                <w:sz w:val="18"/>
                <w:szCs w:val="18"/>
              </w:rPr>
            </w:pPr>
            <w:r w:rsidRPr="008041F2">
              <w:rPr>
                <w:rFonts w:cs="Times New Roman"/>
                <w:sz w:val="18"/>
                <w:szCs w:val="18"/>
              </w:rPr>
              <w:t>5</w:t>
            </w:r>
          </w:p>
        </w:tc>
        <w:tc>
          <w:tcPr>
            <w:tcW w:w="850" w:type="dxa"/>
          </w:tcPr>
          <w:p w14:paraId="7063E41B" w14:textId="77777777" w:rsidR="000C33E3" w:rsidRPr="008041F2" w:rsidRDefault="000C33E3" w:rsidP="00A10C68">
            <w:pPr>
              <w:rPr>
                <w:rFonts w:cs="Times New Roman"/>
                <w:i/>
                <w:sz w:val="18"/>
                <w:szCs w:val="18"/>
              </w:rPr>
            </w:pPr>
            <w:proofErr w:type="spellStart"/>
            <w:r w:rsidRPr="008041F2">
              <w:rPr>
                <w:rFonts w:cs="Times New Roman"/>
                <w:i/>
                <w:sz w:val="18"/>
                <w:szCs w:val="18"/>
              </w:rPr>
              <w:t>s</w:t>
            </w:r>
            <w:r w:rsidRPr="008041F2">
              <w:rPr>
                <w:rFonts w:cs="Times New Roman"/>
                <w:i/>
                <w:sz w:val="18"/>
                <w:szCs w:val="18"/>
                <w:vertAlign w:val="subscript"/>
              </w:rPr>
              <w:t>dome</w:t>
            </w:r>
            <w:proofErr w:type="spellEnd"/>
          </w:p>
        </w:tc>
      </w:tr>
      <w:tr w:rsidR="000C33E3" w:rsidRPr="008041F2" w14:paraId="3D5CB53B" w14:textId="77777777" w:rsidTr="00A10C68">
        <w:trPr>
          <w:gridAfter w:val="2"/>
          <w:wAfter w:w="2273" w:type="dxa"/>
        </w:trPr>
        <w:tc>
          <w:tcPr>
            <w:tcW w:w="2977" w:type="dxa"/>
          </w:tcPr>
          <w:p w14:paraId="0F22435C" w14:textId="77777777" w:rsidR="000C33E3" w:rsidRPr="008041F2" w:rsidRDefault="000C33E3" w:rsidP="00A10C68">
            <w:pPr>
              <w:rPr>
                <w:rFonts w:cs="Times New Roman"/>
                <w:sz w:val="18"/>
                <w:szCs w:val="18"/>
              </w:rPr>
            </w:pPr>
            <w:r w:rsidRPr="008041F2">
              <w:rPr>
                <w:rFonts w:cs="Times New Roman"/>
                <w:sz w:val="18"/>
                <w:szCs w:val="18"/>
              </w:rPr>
              <w:t>Recruitment deviations</w:t>
            </w:r>
          </w:p>
        </w:tc>
        <w:tc>
          <w:tcPr>
            <w:tcW w:w="2727" w:type="dxa"/>
          </w:tcPr>
          <w:p w14:paraId="307EE7E8" w14:textId="77777777" w:rsidR="000C33E3" w:rsidRPr="008041F2" w:rsidRDefault="000C33E3" w:rsidP="00D2021E">
            <w:pPr>
              <w:rPr>
                <w:rFonts w:cs="Times New Roman"/>
                <w:sz w:val="18"/>
                <w:szCs w:val="18"/>
              </w:rPr>
            </w:pPr>
            <w:r w:rsidRPr="008041F2">
              <w:rPr>
                <w:rFonts w:cs="Times New Roman"/>
                <w:sz w:val="18"/>
                <w:szCs w:val="18"/>
              </w:rPr>
              <w:t>(</w:t>
            </w:r>
            <w:proofErr w:type="spellStart"/>
            <w:r w:rsidRPr="008041F2">
              <w:rPr>
                <w:rFonts w:cs="Times New Roman"/>
                <w:i/>
                <w:sz w:val="18"/>
                <w:szCs w:val="18"/>
              </w:rPr>
              <w:t>n</w:t>
            </w:r>
            <w:r w:rsidRPr="008041F2">
              <w:rPr>
                <w:rFonts w:cs="Times New Roman"/>
                <w:i/>
                <w:sz w:val="18"/>
                <w:szCs w:val="18"/>
                <w:vertAlign w:val="subscript"/>
              </w:rPr>
              <w:t>y</w:t>
            </w:r>
            <w:proofErr w:type="spellEnd"/>
            <w:r w:rsidRPr="008041F2">
              <w:rPr>
                <w:rFonts w:cs="Times New Roman"/>
                <w:sz w:val="18"/>
                <w:szCs w:val="18"/>
                <w:vertAlign w:val="subscript"/>
              </w:rPr>
              <w:t xml:space="preserve"> + </w:t>
            </w:r>
            <w:proofErr w:type="spellStart"/>
            <w:r w:rsidRPr="008041F2">
              <w:rPr>
                <w:rFonts w:cs="Times New Roman"/>
                <w:i/>
                <w:sz w:val="18"/>
                <w:szCs w:val="18"/>
              </w:rPr>
              <w:t>n</w:t>
            </w:r>
            <w:r w:rsidRPr="008041F2">
              <w:rPr>
                <w:rFonts w:cs="Times New Roman"/>
                <w:i/>
                <w:sz w:val="18"/>
                <w:szCs w:val="18"/>
                <w:vertAlign w:val="subscript"/>
              </w:rPr>
              <w:t>a</w:t>
            </w:r>
            <w:proofErr w:type="spellEnd"/>
            <w:r w:rsidRPr="008041F2">
              <w:rPr>
                <w:rFonts w:cs="Times New Roman"/>
                <w:sz w:val="18"/>
                <w:szCs w:val="18"/>
              </w:rPr>
              <w:t xml:space="preserve"> – 1) ∙ </w:t>
            </w:r>
            <w:r w:rsidRPr="008041F2">
              <w:rPr>
                <w:rFonts w:cs="Times New Roman"/>
                <w:i/>
                <w:sz w:val="18"/>
                <w:szCs w:val="18"/>
              </w:rPr>
              <w:t>n</w:t>
            </w:r>
            <w:r w:rsidR="00D2021E" w:rsidRPr="008041F2">
              <w:rPr>
                <w:rFonts w:cs="Times New Roman"/>
                <w:i/>
                <w:sz w:val="18"/>
                <w:szCs w:val="18"/>
                <w:vertAlign w:val="subscript"/>
              </w:rPr>
              <w:t>s</w:t>
            </w:r>
          </w:p>
        </w:tc>
        <w:tc>
          <w:tcPr>
            <w:tcW w:w="897" w:type="dxa"/>
          </w:tcPr>
          <w:p w14:paraId="0F936DB3" w14:textId="77777777" w:rsidR="000C33E3" w:rsidRPr="008041F2" w:rsidRDefault="000C33E3" w:rsidP="00A10C68">
            <w:pPr>
              <w:rPr>
                <w:rFonts w:cs="Times New Roman"/>
                <w:sz w:val="18"/>
                <w:szCs w:val="18"/>
              </w:rPr>
            </w:pPr>
            <w:r w:rsidRPr="008041F2">
              <w:rPr>
                <w:rFonts w:cs="Times New Roman"/>
                <w:sz w:val="18"/>
                <w:szCs w:val="18"/>
              </w:rPr>
              <w:t>178</w:t>
            </w:r>
          </w:p>
        </w:tc>
        <w:tc>
          <w:tcPr>
            <w:tcW w:w="850" w:type="dxa"/>
          </w:tcPr>
          <w:p w14:paraId="25E42B45" w14:textId="77777777" w:rsidR="000C33E3" w:rsidRPr="008041F2" w:rsidRDefault="000C33E3" w:rsidP="00A10C68">
            <w:pPr>
              <w:rPr>
                <w:rFonts w:cs="Times New Roman"/>
                <w:i/>
                <w:sz w:val="18"/>
                <w:szCs w:val="18"/>
              </w:rPr>
            </w:pPr>
            <w:r w:rsidRPr="008041F2">
              <w:rPr>
                <w:rFonts w:cs="Times New Roman"/>
                <w:i/>
                <w:sz w:val="18"/>
                <w:szCs w:val="18"/>
              </w:rPr>
              <w:t>r</w:t>
            </w:r>
          </w:p>
        </w:tc>
      </w:tr>
      <w:tr w:rsidR="000C33E3" w:rsidRPr="008041F2" w14:paraId="5E71C417" w14:textId="77777777" w:rsidTr="00A10C68">
        <w:trPr>
          <w:gridAfter w:val="2"/>
          <w:wAfter w:w="2273" w:type="dxa"/>
        </w:trPr>
        <w:tc>
          <w:tcPr>
            <w:tcW w:w="2977" w:type="dxa"/>
          </w:tcPr>
          <w:p w14:paraId="28A176FF" w14:textId="77777777" w:rsidR="000C33E3" w:rsidRPr="008041F2" w:rsidRDefault="000C33E3" w:rsidP="00A10C68">
            <w:pPr>
              <w:rPr>
                <w:rFonts w:cs="Times New Roman"/>
                <w:sz w:val="18"/>
                <w:szCs w:val="18"/>
              </w:rPr>
            </w:pPr>
            <w:r w:rsidRPr="008041F2">
              <w:rPr>
                <w:rFonts w:cs="Times New Roman"/>
                <w:sz w:val="18"/>
                <w:szCs w:val="18"/>
              </w:rPr>
              <w:t>Fleet catchability</w:t>
            </w:r>
          </w:p>
        </w:tc>
        <w:tc>
          <w:tcPr>
            <w:tcW w:w="2727" w:type="dxa"/>
          </w:tcPr>
          <w:p w14:paraId="555ED0F4" w14:textId="77777777" w:rsidR="000C33E3" w:rsidRPr="008041F2" w:rsidRDefault="000C33E3" w:rsidP="00D2021E">
            <w:pPr>
              <w:rPr>
                <w:rFonts w:cs="Times New Roman"/>
                <w:sz w:val="18"/>
                <w:szCs w:val="18"/>
              </w:rPr>
            </w:pPr>
            <w:proofErr w:type="spellStart"/>
            <w:r w:rsidRPr="008041F2">
              <w:rPr>
                <w:rFonts w:cs="Times New Roman"/>
                <w:i/>
                <w:sz w:val="18"/>
                <w:szCs w:val="18"/>
              </w:rPr>
              <w:t>n</w:t>
            </w:r>
            <w:r w:rsidR="00D2021E" w:rsidRPr="008041F2">
              <w:rPr>
                <w:rFonts w:cs="Times New Roman"/>
                <w:i/>
                <w:sz w:val="18"/>
                <w:szCs w:val="18"/>
                <w:vertAlign w:val="subscript"/>
              </w:rPr>
              <w:t>f</w:t>
            </w:r>
            <w:proofErr w:type="spellEnd"/>
          </w:p>
        </w:tc>
        <w:tc>
          <w:tcPr>
            <w:tcW w:w="897" w:type="dxa"/>
          </w:tcPr>
          <w:p w14:paraId="318302F3" w14:textId="77777777" w:rsidR="000C33E3" w:rsidRPr="008041F2" w:rsidRDefault="000C33E3" w:rsidP="00A10C68">
            <w:pPr>
              <w:rPr>
                <w:rFonts w:cs="Times New Roman"/>
                <w:sz w:val="18"/>
                <w:szCs w:val="18"/>
              </w:rPr>
            </w:pPr>
            <w:r w:rsidRPr="008041F2">
              <w:rPr>
                <w:rFonts w:cs="Times New Roman"/>
                <w:sz w:val="18"/>
                <w:szCs w:val="18"/>
              </w:rPr>
              <w:t>5</w:t>
            </w:r>
          </w:p>
        </w:tc>
        <w:tc>
          <w:tcPr>
            <w:tcW w:w="850" w:type="dxa"/>
          </w:tcPr>
          <w:p w14:paraId="0A14E3BF" w14:textId="77777777" w:rsidR="000C33E3" w:rsidRPr="008041F2" w:rsidRDefault="000C33E3" w:rsidP="00A10C68">
            <w:pPr>
              <w:rPr>
                <w:rFonts w:cs="Times New Roman"/>
                <w:sz w:val="18"/>
                <w:szCs w:val="18"/>
              </w:rPr>
            </w:pPr>
            <w:r w:rsidRPr="008041F2">
              <w:rPr>
                <w:rFonts w:cs="Times New Roman"/>
                <w:i/>
                <w:sz w:val="18"/>
                <w:szCs w:val="18"/>
              </w:rPr>
              <w:t>q</w:t>
            </w:r>
          </w:p>
        </w:tc>
      </w:tr>
      <w:tr w:rsidR="000C33E3" w:rsidRPr="008041F2" w14:paraId="676602CE" w14:textId="77777777" w:rsidTr="00A10C68">
        <w:trPr>
          <w:gridAfter w:val="2"/>
          <w:wAfter w:w="2273" w:type="dxa"/>
        </w:trPr>
        <w:tc>
          <w:tcPr>
            <w:tcW w:w="2977" w:type="dxa"/>
          </w:tcPr>
          <w:p w14:paraId="4D7C9EEA" w14:textId="77777777" w:rsidR="000C33E3" w:rsidRPr="008041F2" w:rsidRDefault="000C33E3" w:rsidP="00A10C68">
            <w:pPr>
              <w:rPr>
                <w:rFonts w:cs="Times New Roman"/>
                <w:sz w:val="18"/>
                <w:szCs w:val="18"/>
              </w:rPr>
            </w:pPr>
            <w:r w:rsidRPr="008041F2">
              <w:rPr>
                <w:rFonts w:cs="Times New Roman"/>
                <w:sz w:val="18"/>
                <w:szCs w:val="18"/>
              </w:rPr>
              <w:t xml:space="preserve">Movement </w:t>
            </w:r>
          </w:p>
        </w:tc>
        <w:tc>
          <w:tcPr>
            <w:tcW w:w="2727" w:type="dxa"/>
          </w:tcPr>
          <w:p w14:paraId="40E95AD0" w14:textId="77777777" w:rsidR="000C33E3" w:rsidRPr="008041F2" w:rsidRDefault="000C33E3" w:rsidP="00D2021E">
            <w:pPr>
              <w:rPr>
                <w:rFonts w:cs="Times New Roman"/>
                <w:i/>
                <w:sz w:val="18"/>
                <w:szCs w:val="18"/>
              </w:rPr>
            </w:pPr>
            <w:r w:rsidRPr="008041F2">
              <w:rPr>
                <w:rFonts w:cs="Times New Roman"/>
                <w:sz w:val="18"/>
                <w:szCs w:val="18"/>
              </w:rPr>
              <w:t>Up to</w:t>
            </w:r>
            <w:r w:rsidR="00D2021E" w:rsidRPr="008041F2">
              <w:rPr>
                <w:rFonts w:cs="Times New Roman"/>
                <w:sz w:val="18"/>
                <w:szCs w:val="18"/>
              </w:rPr>
              <w:t>:</w:t>
            </w:r>
            <w:r w:rsidRPr="008041F2">
              <w:rPr>
                <w:rFonts w:cs="Times New Roman"/>
                <w:sz w:val="18"/>
                <w:szCs w:val="18"/>
              </w:rPr>
              <w:t xml:space="preserve"> (</w:t>
            </w:r>
            <w:r w:rsidRPr="008041F2">
              <w:rPr>
                <w:rFonts w:cs="Times New Roman"/>
                <w:i/>
                <w:sz w:val="18"/>
                <w:szCs w:val="18"/>
              </w:rPr>
              <w:t>n</w:t>
            </w:r>
            <w:r w:rsidR="00D2021E" w:rsidRPr="008041F2">
              <w:rPr>
                <w:rFonts w:cs="Times New Roman"/>
                <w:i/>
                <w:sz w:val="18"/>
                <w:szCs w:val="18"/>
                <w:vertAlign w:val="subscript"/>
              </w:rPr>
              <w:t>r</w:t>
            </w:r>
            <w:r w:rsidRPr="008041F2">
              <w:rPr>
                <w:rFonts w:cs="Times New Roman"/>
                <w:sz w:val="18"/>
                <w:szCs w:val="18"/>
              </w:rPr>
              <w:t>-1) ∙ (</w:t>
            </w:r>
            <w:proofErr w:type="spellStart"/>
            <w:r w:rsidRPr="008041F2">
              <w:rPr>
                <w:rFonts w:cs="Times New Roman"/>
                <w:i/>
                <w:sz w:val="18"/>
                <w:szCs w:val="18"/>
              </w:rPr>
              <w:t>n</w:t>
            </w:r>
            <w:r w:rsidRPr="008041F2">
              <w:rPr>
                <w:rFonts w:cs="Times New Roman"/>
                <w:i/>
                <w:sz w:val="18"/>
                <w:szCs w:val="18"/>
                <w:vertAlign w:val="subscript"/>
              </w:rPr>
              <w:t>r</w:t>
            </w:r>
            <w:proofErr w:type="spellEnd"/>
            <w:r w:rsidRPr="008041F2">
              <w:rPr>
                <w:rFonts w:cs="Times New Roman"/>
                <w:sz w:val="18"/>
                <w:szCs w:val="18"/>
              </w:rPr>
              <w:t xml:space="preserve">) ∙ </w:t>
            </w:r>
            <w:r w:rsidRPr="008041F2">
              <w:rPr>
                <w:rFonts w:cs="Times New Roman"/>
                <w:i/>
                <w:sz w:val="18"/>
                <w:szCs w:val="18"/>
              </w:rPr>
              <w:t>n</w:t>
            </w:r>
            <w:r w:rsidR="00D2021E" w:rsidRPr="008041F2">
              <w:rPr>
                <w:rFonts w:cs="Times New Roman"/>
                <w:i/>
                <w:sz w:val="18"/>
                <w:szCs w:val="18"/>
                <w:vertAlign w:val="subscript"/>
              </w:rPr>
              <w:t>m</w:t>
            </w:r>
          </w:p>
        </w:tc>
        <w:tc>
          <w:tcPr>
            <w:tcW w:w="897" w:type="dxa"/>
          </w:tcPr>
          <w:p w14:paraId="534DB54D" w14:textId="77777777" w:rsidR="000C33E3" w:rsidRPr="008041F2" w:rsidRDefault="000C33E3" w:rsidP="00A10C68">
            <w:pPr>
              <w:rPr>
                <w:rFonts w:cs="Times New Roman"/>
                <w:sz w:val="18"/>
                <w:szCs w:val="18"/>
              </w:rPr>
            </w:pPr>
            <w:r w:rsidRPr="008041F2">
              <w:rPr>
                <w:rFonts w:cs="Times New Roman"/>
                <w:sz w:val="18"/>
                <w:szCs w:val="18"/>
              </w:rPr>
              <w:t>224</w:t>
            </w:r>
          </w:p>
        </w:tc>
        <w:tc>
          <w:tcPr>
            <w:tcW w:w="850" w:type="dxa"/>
          </w:tcPr>
          <w:p w14:paraId="67313FB5" w14:textId="77777777" w:rsidR="000C33E3" w:rsidRPr="008041F2" w:rsidRDefault="000C33E3" w:rsidP="00A10C68">
            <w:pPr>
              <w:rPr>
                <w:rFonts w:cs="Times New Roman"/>
                <w:i/>
                <w:sz w:val="18"/>
                <w:szCs w:val="18"/>
              </w:rPr>
            </w:pPr>
            <w:r w:rsidRPr="008041F2">
              <w:rPr>
                <w:rFonts w:cs="Times New Roman"/>
                <w:i/>
                <w:sz w:val="18"/>
                <w:szCs w:val="18"/>
              </w:rPr>
              <w:t>ψ</w:t>
            </w:r>
          </w:p>
        </w:tc>
      </w:tr>
      <w:tr w:rsidR="000C33E3" w:rsidRPr="008041F2" w14:paraId="27B7D7D4" w14:textId="77777777" w:rsidTr="00A10C68">
        <w:trPr>
          <w:gridAfter w:val="2"/>
          <w:wAfter w:w="2273" w:type="dxa"/>
        </w:trPr>
        <w:tc>
          <w:tcPr>
            <w:tcW w:w="2977" w:type="dxa"/>
          </w:tcPr>
          <w:p w14:paraId="4F8682EF" w14:textId="77777777" w:rsidR="000C33E3" w:rsidRPr="008041F2" w:rsidRDefault="000C33E3" w:rsidP="00A10C68">
            <w:pPr>
              <w:rPr>
                <w:rFonts w:cs="Times New Roman"/>
                <w:sz w:val="18"/>
                <w:szCs w:val="18"/>
              </w:rPr>
            </w:pPr>
            <w:r w:rsidRPr="008041F2">
              <w:rPr>
                <w:rFonts w:cs="Times New Roman"/>
                <w:sz w:val="18"/>
                <w:szCs w:val="18"/>
              </w:rPr>
              <w:t>Steepness (recruitment compensation)</w:t>
            </w:r>
          </w:p>
        </w:tc>
        <w:tc>
          <w:tcPr>
            <w:tcW w:w="2727" w:type="dxa"/>
          </w:tcPr>
          <w:p w14:paraId="7659EC74" w14:textId="77777777" w:rsidR="000C33E3" w:rsidRPr="008041F2" w:rsidRDefault="000C33E3" w:rsidP="00D2021E">
            <w:pPr>
              <w:rPr>
                <w:rFonts w:cs="Times New Roman"/>
                <w:sz w:val="18"/>
                <w:szCs w:val="18"/>
              </w:rPr>
            </w:pPr>
            <w:r w:rsidRPr="008041F2">
              <w:rPr>
                <w:rFonts w:cs="Times New Roman"/>
                <w:i/>
                <w:sz w:val="18"/>
                <w:szCs w:val="18"/>
              </w:rPr>
              <w:t>n</w:t>
            </w:r>
            <w:r w:rsidR="00D2021E" w:rsidRPr="008041F2">
              <w:rPr>
                <w:rFonts w:cs="Times New Roman"/>
                <w:i/>
                <w:sz w:val="18"/>
                <w:szCs w:val="18"/>
                <w:vertAlign w:val="subscript"/>
              </w:rPr>
              <w:t>s</w:t>
            </w:r>
          </w:p>
        </w:tc>
        <w:tc>
          <w:tcPr>
            <w:tcW w:w="897" w:type="dxa"/>
          </w:tcPr>
          <w:p w14:paraId="72D111FA" w14:textId="77777777" w:rsidR="000C33E3" w:rsidRPr="008041F2" w:rsidRDefault="000C33E3" w:rsidP="00A10C68">
            <w:pPr>
              <w:rPr>
                <w:rFonts w:cs="Times New Roman"/>
                <w:sz w:val="18"/>
                <w:szCs w:val="18"/>
              </w:rPr>
            </w:pPr>
            <w:r w:rsidRPr="008041F2">
              <w:rPr>
                <w:rFonts w:cs="Times New Roman"/>
                <w:sz w:val="18"/>
                <w:szCs w:val="18"/>
              </w:rPr>
              <w:t>2</w:t>
            </w:r>
          </w:p>
        </w:tc>
        <w:tc>
          <w:tcPr>
            <w:tcW w:w="850" w:type="dxa"/>
          </w:tcPr>
          <w:p w14:paraId="59AB9D21" w14:textId="77777777" w:rsidR="000C33E3" w:rsidRPr="008041F2" w:rsidRDefault="000C33E3" w:rsidP="00A10C68">
            <w:pPr>
              <w:rPr>
                <w:rFonts w:cs="Times New Roman"/>
                <w:i/>
                <w:sz w:val="18"/>
                <w:szCs w:val="18"/>
              </w:rPr>
            </w:pPr>
            <w:r w:rsidRPr="008041F2">
              <w:rPr>
                <w:rFonts w:cs="Times New Roman"/>
                <w:i/>
                <w:sz w:val="18"/>
                <w:szCs w:val="18"/>
              </w:rPr>
              <w:t>h</w:t>
            </w:r>
          </w:p>
        </w:tc>
      </w:tr>
      <w:tr w:rsidR="000C33E3" w:rsidRPr="008041F2" w14:paraId="6EEA2186" w14:textId="77777777" w:rsidTr="00A10C68">
        <w:trPr>
          <w:gridAfter w:val="2"/>
          <w:wAfter w:w="2273" w:type="dxa"/>
        </w:trPr>
        <w:tc>
          <w:tcPr>
            <w:tcW w:w="2977" w:type="dxa"/>
            <w:tcBorders>
              <w:bottom w:val="single" w:sz="8" w:space="0" w:color="auto"/>
            </w:tcBorders>
          </w:tcPr>
          <w:p w14:paraId="52DF9583" w14:textId="77777777" w:rsidR="000C33E3" w:rsidRPr="008041F2" w:rsidRDefault="000C33E3" w:rsidP="00A10C68">
            <w:pPr>
              <w:rPr>
                <w:rFonts w:cs="Times New Roman"/>
                <w:sz w:val="18"/>
                <w:szCs w:val="18"/>
              </w:rPr>
            </w:pPr>
            <w:r w:rsidRPr="008041F2">
              <w:rPr>
                <w:rFonts w:cs="Times New Roman"/>
                <w:sz w:val="18"/>
                <w:szCs w:val="18"/>
              </w:rPr>
              <w:t>Natural mortality rate modifier</w:t>
            </w:r>
          </w:p>
        </w:tc>
        <w:tc>
          <w:tcPr>
            <w:tcW w:w="2727" w:type="dxa"/>
            <w:tcBorders>
              <w:bottom w:val="single" w:sz="8" w:space="0" w:color="auto"/>
            </w:tcBorders>
          </w:tcPr>
          <w:p w14:paraId="6677B6F4" w14:textId="77777777" w:rsidR="000C33E3" w:rsidRPr="008041F2" w:rsidRDefault="000C33E3" w:rsidP="00D2021E">
            <w:pPr>
              <w:rPr>
                <w:rFonts w:cs="Times New Roman"/>
                <w:sz w:val="18"/>
                <w:szCs w:val="18"/>
              </w:rPr>
            </w:pPr>
            <w:r w:rsidRPr="008041F2">
              <w:rPr>
                <w:rFonts w:cs="Times New Roman"/>
                <w:i/>
                <w:sz w:val="18"/>
                <w:szCs w:val="18"/>
              </w:rPr>
              <w:t>n</w:t>
            </w:r>
            <w:r w:rsidR="00D2021E" w:rsidRPr="008041F2">
              <w:rPr>
                <w:rFonts w:cs="Times New Roman"/>
                <w:i/>
                <w:sz w:val="18"/>
                <w:szCs w:val="18"/>
                <w:vertAlign w:val="subscript"/>
              </w:rPr>
              <w:t>s</w:t>
            </w:r>
          </w:p>
        </w:tc>
        <w:tc>
          <w:tcPr>
            <w:tcW w:w="897" w:type="dxa"/>
            <w:tcBorders>
              <w:bottom w:val="single" w:sz="8" w:space="0" w:color="auto"/>
            </w:tcBorders>
          </w:tcPr>
          <w:p w14:paraId="19B28BDB" w14:textId="77777777" w:rsidR="000C33E3" w:rsidRPr="008041F2" w:rsidRDefault="000C33E3" w:rsidP="00A10C68">
            <w:pPr>
              <w:rPr>
                <w:rFonts w:cs="Times New Roman"/>
                <w:sz w:val="18"/>
                <w:szCs w:val="18"/>
              </w:rPr>
            </w:pPr>
            <w:r w:rsidRPr="008041F2">
              <w:rPr>
                <w:rFonts w:cs="Times New Roman"/>
                <w:sz w:val="18"/>
                <w:szCs w:val="18"/>
              </w:rPr>
              <w:t>2</w:t>
            </w:r>
          </w:p>
        </w:tc>
        <w:tc>
          <w:tcPr>
            <w:tcW w:w="850" w:type="dxa"/>
            <w:tcBorders>
              <w:bottom w:val="single" w:sz="8" w:space="0" w:color="auto"/>
            </w:tcBorders>
          </w:tcPr>
          <w:p w14:paraId="71AC0288" w14:textId="77777777" w:rsidR="000C33E3" w:rsidRPr="0083529C" w:rsidRDefault="00B01F1A" w:rsidP="00A10C68">
            <w:pPr>
              <w:rPr>
                <w:rFonts w:cs="Times New Roman"/>
                <w:i/>
                <w:sz w:val="18"/>
                <w:szCs w:val="18"/>
              </w:rPr>
            </w:pPr>
            <m:oMathPara>
              <m:oMathParaPr>
                <m:jc m:val="left"/>
              </m:oMathPara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fac</m:t>
                    </m:r>
                  </m:sub>
                </m:sSub>
              </m:oMath>
            </m:oMathPara>
          </w:p>
        </w:tc>
      </w:tr>
      <w:tr w:rsidR="000C33E3" w:rsidRPr="008041F2" w14:paraId="408878B8" w14:textId="77777777" w:rsidTr="00A10C68">
        <w:trPr>
          <w:gridAfter w:val="2"/>
          <w:wAfter w:w="2273" w:type="dxa"/>
        </w:trPr>
        <w:tc>
          <w:tcPr>
            <w:tcW w:w="2977" w:type="dxa"/>
            <w:tcBorders>
              <w:top w:val="single" w:sz="8" w:space="0" w:color="auto"/>
              <w:bottom w:val="single" w:sz="8" w:space="0" w:color="auto"/>
            </w:tcBorders>
          </w:tcPr>
          <w:p w14:paraId="27151747" w14:textId="77777777" w:rsidR="000C33E3" w:rsidRPr="008041F2" w:rsidRDefault="000C33E3" w:rsidP="00A10C68">
            <w:pPr>
              <w:rPr>
                <w:rFonts w:cs="Times New Roman"/>
                <w:sz w:val="18"/>
                <w:szCs w:val="18"/>
              </w:rPr>
            </w:pPr>
          </w:p>
        </w:tc>
        <w:tc>
          <w:tcPr>
            <w:tcW w:w="2727" w:type="dxa"/>
            <w:tcBorders>
              <w:top w:val="single" w:sz="8" w:space="0" w:color="auto"/>
              <w:bottom w:val="single" w:sz="8" w:space="0" w:color="auto"/>
            </w:tcBorders>
          </w:tcPr>
          <w:p w14:paraId="6F2AD389" w14:textId="77777777" w:rsidR="000C33E3" w:rsidRPr="008041F2" w:rsidRDefault="000C33E3" w:rsidP="00A10C68">
            <w:pPr>
              <w:jc w:val="right"/>
              <w:rPr>
                <w:rFonts w:cs="Times New Roman"/>
                <w:sz w:val="18"/>
                <w:szCs w:val="18"/>
              </w:rPr>
            </w:pPr>
            <w:r w:rsidRPr="008041F2">
              <w:rPr>
                <w:rFonts w:cs="Times New Roman"/>
                <w:sz w:val="18"/>
                <w:szCs w:val="18"/>
              </w:rPr>
              <w:t>Total</w:t>
            </w:r>
          </w:p>
        </w:tc>
        <w:tc>
          <w:tcPr>
            <w:tcW w:w="897" w:type="dxa"/>
            <w:tcBorders>
              <w:top w:val="single" w:sz="8" w:space="0" w:color="auto"/>
              <w:bottom w:val="single" w:sz="8" w:space="0" w:color="auto"/>
            </w:tcBorders>
          </w:tcPr>
          <w:p w14:paraId="59021951" w14:textId="77777777" w:rsidR="000C33E3" w:rsidRPr="008041F2" w:rsidRDefault="000C33E3" w:rsidP="00A10C68">
            <w:pPr>
              <w:rPr>
                <w:rFonts w:cs="Times New Roman"/>
                <w:sz w:val="18"/>
                <w:szCs w:val="18"/>
              </w:rPr>
            </w:pPr>
            <w:r w:rsidRPr="008041F2">
              <w:rPr>
                <w:rFonts w:cs="Times New Roman"/>
                <w:sz w:val="18"/>
                <w:szCs w:val="18"/>
              </w:rPr>
              <w:t>428</w:t>
            </w:r>
          </w:p>
        </w:tc>
        <w:tc>
          <w:tcPr>
            <w:tcW w:w="850" w:type="dxa"/>
            <w:tcBorders>
              <w:top w:val="single" w:sz="8" w:space="0" w:color="auto"/>
              <w:bottom w:val="single" w:sz="8" w:space="0" w:color="auto"/>
            </w:tcBorders>
          </w:tcPr>
          <w:p w14:paraId="40921DA7" w14:textId="77777777" w:rsidR="000C33E3" w:rsidRPr="008041F2" w:rsidRDefault="000C33E3" w:rsidP="00A10C68">
            <w:pPr>
              <w:rPr>
                <w:rFonts w:cs="Times New Roman"/>
                <w:i/>
                <w:sz w:val="18"/>
                <w:szCs w:val="18"/>
              </w:rPr>
            </w:pPr>
          </w:p>
        </w:tc>
      </w:tr>
      <w:tr w:rsidR="000C33E3" w:rsidRPr="008041F2" w14:paraId="50DD554C" w14:textId="77777777" w:rsidTr="00A10C68">
        <w:tc>
          <w:tcPr>
            <w:tcW w:w="2977" w:type="dxa"/>
          </w:tcPr>
          <w:p w14:paraId="4E8BF7A5" w14:textId="77777777" w:rsidR="000C33E3" w:rsidRPr="008041F2" w:rsidRDefault="000C33E3" w:rsidP="00A10C68">
            <w:pPr>
              <w:rPr>
                <w:rFonts w:cs="Times New Roman"/>
                <w:sz w:val="18"/>
                <w:szCs w:val="18"/>
              </w:rPr>
            </w:pPr>
          </w:p>
        </w:tc>
        <w:tc>
          <w:tcPr>
            <w:tcW w:w="2727" w:type="dxa"/>
          </w:tcPr>
          <w:p w14:paraId="6AA855BF" w14:textId="77777777" w:rsidR="000C33E3" w:rsidRPr="008041F2" w:rsidRDefault="000C33E3" w:rsidP="00A10C68">
            <w:pPr>
              <w:rPr>
                <w:rFonts w:cs="Times New Roman"/>
                <w:sz w:val="18"/>
                <w:szCs w:val="18"/>
              </w:rPr>
            </w:pPr>
          </w:p>
        </w:tc>
        <w:tc>
          <w:tcPr>
            <w:tcW w:w="897" w:type="dxa"/>
          </w:tcPr>
          <w:p w14:paraId="56EE744D" w14:textId="77777777" w:rsidR="000C33E3" w:rsidRPr="008041F2" w:rsidRDefault="000C33E3" w:rsidP="00A10C68">
            <w:pPr>
              <w:rPr>
                <w:rFonts w:cs="Times New Roman"/>
                <w:sz w:val="18"/>
                <w:szCs w:val="18"/>
              </w:rPr>
            </w:pPr>
          </w:p>
        </w:tc>
        <w:tc>
          <w:tcPr>
            <w:tcW w:w="2267" w:type="dxa"/>
            <w:gridSpan w:val="2"/>
          </w:tcPr>
          <w:p w14:paraId="14F087BD" w14:textId="77777777" w:rsidR="000C33E3" w:rsidRPr="008041F2" w:rsidRDefault="000C33E3" w:rsidP="00A10C68">
            <w:pPr>
              <w:rPr>
                <w:rFonts w:cs="Times New Roman"/>
                <w:sz w:val="18"/>
                <w:szCs w:val="18"/>
              </w:rPr>
            </w:pPr>
          </w:p>
        </w:tc>
        <w:tc>
          <w:tcPr>
            <w:tcW w:w="856" w:type="dxa"/>
          </w:tcPr>
          <w:p w14:paraId="6A94285D" w14:textId="77777777" w:rsidR="000C33E3" w:rsidRPr="008041F2" w:rsidRDefault="000C33E3" w:rsidP="00A10C68">
            <w:pPr>
              <w:rPr>
                <w:rFonts w:cs="Times New Roman"/>
                <w:sz w:val="18"/>
                <w:szCs w:val="18"/>
              </w:rPr>
            </w:pPr>
          </w:p>
        </w:tc>
      </w:tr>
    </w:tbl>
    <w:p w14:paraId="561E1275" w14:textId="1680C52D" w:rsidR="000C33E3" w:rsidRPr="008041F2" w:rsidRDefault="000C33E3" w:rsidP="006A6C8C">
      <w:pPr>
        <w:keepNext/>
        <w:keepLines/>
        <w:rPr>
          <w:rFonts w:cs="Times New Roman"/>
        </w:rPr>
      </w:pPr>
      <w:r w:rsidRPr="008041F2">
        <w:rPr>
          <w:rFonts w:cs="Times New Roman"/>
          <w:b/>
        </w:rPr>
        <w:t>Table 2.</w:t>
      </w:r>
      <w:r w:rsidRPr="008041F2">
        <w:rPr>
          <w:rFonts w:cs="Times New Roman"/>
        </w:rPr>
        <w:t xml:space="preserve"> Summary of </w:t>
      </w:r>
      <w:r w:rsidR="00D361BB">
        <w:rPr>
          <w:rFonts w:cs="Times New Roman"/>
        </w:rPr>
        <w:t xml:space="preserve">the </w:t>
      </w:r>
      <w:r w:rsidRPr="008041F2">
        <w:rPr>
          <w:rFonts w:cs="Times New Roman"/>
        </w:rPr>
        <w:t>likelihood function for various data</w:t>
      </w:r>
    </w:p>
    <w:tbl>
      <w:tblPr>
        <w:tblStyle w:val="TableGrid"/>
        <w:tblW w:w="878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2551"/>
        <w:gridCol w:w="1843"/>
      </w:tblGrid>
      <w:tr w:rsidR="000C33E3" w:rsidRPr="008041F2" w14:paraId="3884D48C" w14:textId="77777777" w:rsidTr="00A10C68">
        <w:tc>
          <w:tcPr>
            <w:tcW w:w="4395" w:type="dxa"/>
            <w:tcBorders>
              <w:top w:val="single" w:sz="8" w:space="0" w:color="auto"/>
              <w:bottom w:val="single" w:sz="8" w:space="0" w:color="auto"/>
            </w:tcBorders>
          </w:tcPr>
          <w:p w14:paraId="5AB70824" w14:textId="77777777" w:rsidR="000C33E3" w:rsidRPr="008041F2" w:rsidRDefault="000C33E3" w:rsidP="006A6C8C">
            <w:pPr>
              <w:keepNext/>
              <w:keepLines/>
              <w:rPr>
                <w:rFonts w:cs="Times New Roman"/>
                <w:b/>
                <w:sz w:val="19"/>
                <w:szCs w:val="19"/>
              </w:rPr>
            </w:pPr>
            <w:r w:rsidRPr="008041F2">
              <w:rPr>
                <w:rFonts w:cs="Times New Roman"/>
                <w:b/>
                <w:sz w:val="19"/>
                <w:szCs w:val="19"/>
              </w:rPr>
              <w:t>Type of data</w:t>
            </w:r>
          </w:p>
        </w:tc>
        <w:tc>
          <w:tcPr>
            <w:tcW w:w="2551" w:type="dxa"/>
            <w:tcBorders>
              <w:top w:val="single" w:sz="8" w:space="0" w:color="auto"/>
              <w:bottom w:val="single" w:sz="8" w:space="0" w:color="auto"/>
            </w:tcBorders>
          </w:tcPr>
          <w:p w14:paraId="3AC02DA9" w14:textId="77777777" w:rsidR="000C33E3" w:rsidRPr="008041F2" w:rsidRDefault="000C33E3" w:rsidP="006A6C8C">
            <w:pPr>
              <w:keepNext/>
              <w:keepLines/>
              <w:rPr>
                <w:rFonts w:cs="Times New Roman"/>
                <w:b/>
                <w:sz w:val="19"/>
                <w:szCs w:val="19"/>
              </w:rPr>
            </w:pPr>
            <w:r w:rsidRPr="008041F2">
              <w:rPr>
                <w:rFonts w:cs="Times New Roman"/>
                <w:b/>
                <w:sz w:val="19"/>
                <w:szCs w:val="19"/>
              </w:rPr>
              <w:t>Disaggregation</w:t>
            </w:r>
          </w:p>
        </w:tc>
        <w:tc>
          <w:tcPr>
            <w:tcW w:w="1843" w:type="dxa"/>
            <w:tcBorders>
              <w:top w:val="single" w:sz="8" w:space="0" w:color="auto"/>
              <w:bottom w:val="single" w:sz="8" w:space="0" w:color="auto"/>
            </w:tcBorders>
          </w:tcPr>
          <w:p w14:paraId="79A48B67" w14:textId="77777777" w:rsidR="000C33E3" w:rsidRPr="008041F2" w:rsidRDefault="000C33E3" w:rsidP="006A6C8C">
            <w:pPr>
              <w:keepNext/>
              <w:keepLines/>
              <w:rPr>
                <w:rFonts w:cs="Times New Roman"/>
                <w:b/>
                <w:sz w:val="19"/>
                <w:szCs w:val="19"/>
              </w:rPr>
            </w:pPr>
            <w:r w:rsidRPr="008041F2">
              <w:rPr>
                <w:rFonts w:cs="Times New Roman"/>
                <w:b/>
                <w:sz w:val="19"/>
                <w:szCs w:val="19"/>
              </w:rPr>
              <w:t>Likelihood function</w:t>
            </w:r>
          </w:p>
        </w:tc>
      </w:tr>
      <w:tr w:rsidR="000C33E3" w:rsidRPr="008041F2" w14:paraId="4CE4A34C" w14:textId="77777777" w:rsidTr="00A10C68">
        <w:tc>
          <w:tcPr>
            <w:tcW w:w="4395" w:type="dxa"/>
            <w:tcBorders>
              <w:top w:val="single" w:sz="8" w:space="0" w:color="auto"/>
            </w:tcBorders>
          </w:tcPr>
          <w:p w14:paraId="5ADAC883" w14:textId="77777777" w:rsidR="000C33E3" w:rsidRPr="008041F2" w:rsidRDefault="000C33E3" w:rsidP="006A6C8C">
            <w:pPr>
              <w:keepNext/>
              <w:keepLines/>
              <w:rPr>
                <w:rFonts w:cs="Times New Roman"/>
                <w:sz w:val="19"/>
                <w:szCs w:val="19"/>
              </w:rPr>
            </w:pPr>
            <w:r w:rsidRPr="008041F2">
              <w:rPr>
                <w:rFonts w:cs="Times New Roman"/>
                <w:sz w:val="19"/>
                <w:szCs w:val="19"/>
              </w:rPr>
              <w:t xml:space="preserve">Total catches (weight) </w:t>
            </w:r>
          </w:p>
        </w:tc>
        <w:tc>
          <w:tcPr>
            <w:tcW w:w="2551" w:type="dxa"/>
            <w:tcBorders>
              <w:top w:val="single" w:sz="8" w:space="0" w:color="auto"/>
            </w:tcBorders>
          </w:tcPr>
          <w:p w14:paraId="164B38A3" w14:textId="77777777" w:rsidR="000C33E3" w:rsidRPr="008041F2" w:rsidRDefault="000C33E3" w:rsidP="006A6C8C">
            <w:pPr>
              <w:keepNext/>
              <w:keepLines/>
              <w:rPr>
                <w:rFonts w:cs="Times New Roman"/>
                <w:sz w:val="19"/>
                <w:szCs w:val="19"/>
              </w:rPr>
            </w:pPr>
            <w:r w:rsidRPr="008041F2">
              <w:rPr>
                <w:rFonts w:cs="Times New Roman"/>
                <w:sz w:val="19"/>
                <w:szCs w:val="19"/>
              </w:rPr>
              <w:t xml:space="preserve">year, </w:t>
            </w:r>
            <w:proofErr w:type="spellStart"/>
            <w:r w:rsidRPr="008041F2">
              <w:rPr>
                <w:rFonts w:cs="Times New Roman"/>
                <w:sz w:val="19"/>
                <w:szCs w:val="19"/>
              </w:rPr>
              <w:t>subyear</w:t>
            </w:r>
            <w:proofErr w:type="spellEnd"/>
            <w:r w:rsidRPr="008041F2">
              <w:rPr>
                <w:rFonts w:cs="Times New Roman"/>
                <w:sz w:val="19"/>
                <w:szCs w:val="19"/>
              </w:rPr>
              <w:t>, area, fleet</w:t>
            </w:r>
          </w:p>
        </w:tc>
        <w:tc>
          <w:tcPr>
            <w:tcW w:w="1843" w:type="dxa"/>
            <w:tcBorders>
              <w:top w:val="single" w:sz="8" w:space="0" w:color="auto"/>
            </w:tcBorders>
          </w:tcPr>
          <w:p w14:paraId="5EC88008" w14:textId="77777777" w:rsidR="000C33E3" w:rsidRPr="008041F2" w:rsidRDefault="000C33E3" w:rsidP="006A6C8C">
            <w:pPr>
              <w:keepNext/>
              <w:keepLines/>
              <w:rPr>
                <w:rFonts w:cs="Times New Roman"/>
                <w:sz w:val="19"/>
                <w:szCs w:val="19"/>
              </w:rPr>
            </w:pPr>
            <w:r w:rsidRPr="008041F2">
              <w:rPr>
                <w:rFonts w:cs="Times New Roman"/>
                <w:sz w:val="19"/>
                <w:szCs w:val="19"/>
              </w:rPr>
              <w:t>Log-normal</w:t>
            </w:r>
          </w:p>
        </w:tc>
      </w:tr>
      <w:tr w:rsidR="000C33E3" w:rsidRPr="008041F2" w14:paraId="060F0972" w14:textId="77777777" w:rsidTr="00A10C68">
        <w:tc>
          <w:tcPr>
            <w:tcW w:w="4395" w:type="dxa"/>
          </w:tcPr>
          <w:p w14:paraId="7A598621" w14:textId="77777777" w:rsidR="000C33E3" w:rsidRPr="008041F2" w:rsidRDefault="000C33E3" w:rsidP="006A6C8C">
            <w:pPr>
              <w:keepNext/>
              <w:keepLines/>
              <w:rPr>
                <w:rFonts w:cs="Times New Roman"/>
                <w:sz w:val="19"/>
                <w:szCs w:val="19"/>
              </w:rPr>
            </w:pPr>
            <w:r w:rsidRPr="008041F2">
              <w:rPr>
                <w:rFonts w:cs="Times New Roman"/>
                <w:sz w:val="19"/>
                <w:szCs w:val="19"/>
              </w:rPr>
              <w:t>Index of vulnerable biomass (e.g. a CPUE index)</w:t>
            </w:r>
          </w:p>
        </w:tc>
        <w:tc>
          <w:tcPr>
            <w:tcW w:w="2551" w:type="dxa"/>
          </w:tcPr>
          <w:p w14:paraId="577B92ED" w14:textId="77777777" w:rsidR="000C33E3" w:rsidRPr="008041F2" w:rsidRDefault="000C33E3" w:rsidP="006A6C8C">
            <w:pPr>
              <w:keepNext/>
              <w:keepLines/>
              <w:rPr>
                <w:rFonts w:cs="Times New Roman"/>
                <w:sz w:val="19"/>
                <w:szCs w:val="19"/>
              </w:rPr>
            </w:pPr>
            <w:r w:rsidRPr="008041F2">
              <w:rPr>
                <w:rFonts w:cs="Times New Roman"/>
                <w:sz w:val="19"/>
                <w:szCs w:val="19"/>
              </w:rPr>
              <w:t xml:space="preserve">year, </w:t>
            </w:r>
            <w:proofErr w:type="spellStart"/>
            <w:r w:rsidRPr="008041F2">
              <w:rPr>
                <w:rFonts w:cs="Times New Roman"/>
                <w:sz w:val="19"/>
                <w:szCs w:val="19"/>
              </w:rPr>
              <w:t>subyear</w:t>
            </w:r>
            <w:proofErr w:type="spellEnd"/>
            <w:r w:rsidRPr="008041F2">
              <w:rPr>
                <w:rFonts w:cs="Times New Roman"/>
                <w:sz w:val="19"/>
                <w:szCs w:val="19"/>
              </w:rPr>
              <w:t>, area, fleet</w:t>
            </w:r>
          </w:p>
        </w:tc>
        <w:tc>
          <w:tcPr>
            <w:tcW w:w="1843" w:type="dxa"/>
          </w:tcPr>
          <w:p w14:paraId="3AC08084" w14:textId="77777777" w:rsidR="000C33E3" w:rsidRPr="008041F2" w:rsidRDefault="000C33E3" w:rsidP="006A6C8C">
            <w:pPr>
              <w:keepNext/>
              <w:keepLines/>
              <w:rPr>
                <w:rFonts w:cs="Times New Roman"/>
                <w:sz w:val="19"/>
                <w:szCs w:val="19"/>
              </w:rPr>
            </w:pPr>
            <w:r w:rsidRPr="008041F2">
              <w:rPr>
                <w:rFonts w:cs="Times New Roman"/>
                <w:sz w:val="19"/>
                <w:szCs w:val="19"/>
              </w:rPr>
              <w:t>Log-normal</w:t>
            </w:r>
          </w:p>
        </w:tc>
      </w:tr>
      <w:tr w:rsidR="000C33E3" w:rsidRPr="008041F2" w14:paraId="65F62794" w14:textId="77777777" w:rsidTr="00A10C68">
        <w:tc>
          <w:tcPr>
            <w:tcW w:w="4395" w:type="dxa"/>
          </w:tcPr>
          <w:p w14:paraId="09EA0474" w14:textId="77777777" w:rsidR="000C33E3" w:rsidRPr="008041F2" w:rsidRDefault="000C33E3" w:rsidP="006A6C8C">
            <w:pPr>
              <w:keepNext/>
              <w:keepLines/>
              <w:rPr>
                <w:rFonts w:cs="Times New Roman"/>
                <w:sz w:val="19"/>
                <w:szCs w:val="19"/>
              </w:rPr>
            </w:pPr>
            <w:r w:rsidRPr="008041F2">
              <w:rPr>
                <w:rFonts w:cs="Times New Roman"/>
                <w:sz w:val="19"/>
                <w:szCs w:val="19"/>
              </w:rPr>
              <w:t>Index of spawning stock biomass (e.g. a larval survey)</w:t>
            </w:r>
          </w:p>
        </w:tc>
        <w:tc>
          <w:tcPr>
            <w:tcW w:w="2551" w:type="dxa"/>
          </w:tcPr>
          <w:p w14:paraId="71B985CB" w14:textId="77777777" w:rsidR="000C33E3" w:rsidRPr="008041F2" w:rsidRDefault="000C33E3" w:rsidP="006A6C8C">
            <w:pPr>
              <w:keepNext/>
              <w:keepLines/>
              <w:rPr>
                <w:rFonts w:cs="Times New Roman"/>
                <w:sz w:val="19"/>
                <w:szCs w:val="19"/>
              </w:rPr>
            </w:pPr>
            <w:r w:rsidRPr="008041F2">
              <w:rPr>
                <w:rFonts w:cs="Times New Roman"/>
                <w:sz w:val="19"/>
                <w:szCs w:val="19"/>
              </w:rPr>
              <w:t>year, stock</w:t>
            </w:r>
          </w:p>
        </w:tc>
        <w:tc>
          <w:tcPr>
            <w:tcW w:w="1843" w:type="dxa"/>
          </w:tcPr>
          <w:p w14:paraId="754EAAAA" w14:textId="77777777" w:rsidR="000C33E3" w:rsidRPr="008041F2" w:rsidRDefault="000C33E3" w:rsidP="006A6C8C">
            <w:pPr>
              <w:keepNext/>
              <w:keepLines/>
              <w:rPr>
                <w:rFonts w:cs="Times New Roman"/>
                <w:sz w:val="19"/>
                <w:szCs w:val="19"/>
              </w:rPr>
            </w:pPr>
            <w:r w:rsidRPr="008041F2">
              <w:rPr>
                <w:rFonts w:cs="Times New Roman"/>
                <w:sz w:val="19"/>
                <w:szCs w:val="19"/>
              </w:rPr>
              <w:t>Log-normal</w:t>
            </w:r>
          </w:p>
        </w:tc>
      </w:tr>
      <w:tr w:rsidR="000C33E3" w:rsidRPr="008041F2" w14:paraId="72A2B85E" w14:textId="77777777" w:rsidTr="00A10C68">
        <w:tc>
          <w:tcPr>
            <w:tcW w:w="4395" w:type="dxa"/>
          </w:tcPr>
          <w:p w14:paraId="2F59414B" w14:textId="77777777" w:rsidR="000C33E3" w:rsidRPr="008041F2" w:rsidRDefault="000C33E3" w:rsidP="006A6C8C">
            <w:pPr>
              <w:keepNext/>
              <w:keepLines/>
              <w:rPr>
                <w:rFonts w:cs="Times New Roman"/>
                <w:sz w:val="19"/>
                <w:szCs w:val="19"/>
              </w:rPr>
            </w:pPr>
            <w:r w:rsidRPr="008041F2">
              <w:rPr>
                <w:rFonts w:cs="Times New Roman"/>
                <w:sz w:val="19"/>
                <w:szCs w:val="19"/>
              </w:rPr>
              <w:t>Length composition</w:t>
            </w:r>
          </w:p>
        </w:tc>
        <w:tc>
          <w:tcPr>
            <w:tcW w:w="2551" w:type="dxa"/>
          </w:tcPr>
          <w:p w14:paraId="0E2A9CA3" w14:textId="77777777" w:rsidR="000C33E3" w:rsidRPr="008041F2" w:rsidRDefault="000C33E3" w:rsidP="006A6C8C">
            <w:pPr>
              <w:keepNext/>
              <w:keepLines/>
              <w:rPr>
                <w:rFonts w:cs="Times New Roman"/>
                <w:sz w:val="19"/>
                <w:szCs w:val="19"/>
              </w:rPr>
            </w:pPr>
            <w:r w:rsidRPr="008041F2">
              <w:rPr>
                <w:rFonts w:cs="Times New Roman"/>
                <w:sz w:val="19"/>
                <w:szCs w:val="19"/>
              </w:rPr>
              <w:t xml:space="preserve">year, </w:t>
            </w:r>
            <w:proofErr w:type="spellStart"/>
            <w:r w:rsidRPr="008041F2">
              <w:rPr>
                <w:rFonts w:cs="Times New Roman"/>
                <w:sz w:val="19"/>
                <w:szCs w:val="19"/>
              </w:rPr>
              <w:t>subyear</w:t>
            </w:r>
            <w:proofErr w:type="spellEnd"/>
            <w:r w:rsidRPr="008041F2">
              <w:rPr>
                <w:rFonts w:cs="Times New Roman"/>
                <w:sz w:val="19"/>
                <w:szCs w:val="19"/>
              </w:rPr>
              <w:t>, area</w:t>
            </w:r>
          </w:p>
        </w:tc>
        <w:tc>
          <w:tcPr>
            <w:tcW w:w="1843" w:type="dxa"/>
          </w:tcPr>
          <w:p w14:paraId="13C7CA25" w14:textId="77777777" w:rsidR="000C33E3" w:rsidRPr="008041F2" w:rsidRDefault="000C33E3" w:rsidP="006A6C8C">
            <w:pPr>
              <w:keepNext/>
              <w:keepLines/>
              <w:rPr>
                <w:rFonts w:cs="Times New Roman"/>
                <w:sz w:val="19"/>
                <w:szCs w:val="19"/>
              </w:rPr>
            </w:pPr>
            <w:r w:rsidRPr="008041F2">
              <w:rPr>
                <w:rFonts w:cs="Times New Roman"/>
                <w:sz w:val="19"/>
                <w:szCs w:val="19"/>
              </w:rPr>
              <w:t>Multinomial</w:t>
            </w:r>
          </w:p>
        </w:tc>
      </w:tr>
      <w:tr w:rsidR="000C33E3" w:rsidRPr="008041F2" w14:paraId="49A5F7F0" w14:textId="77777777" w:rsidTr="00A10C68">
        <w:tc>
          <w:tcPr>
            <w:tcW w:w="4395" w:type="dxa"/>
          </w:tcPr>
          <w:p w14:paraId="6787E090" w14:textId="77777777" w:rsidR="000C33E3" w:rsidRPr="008041F2" w:rsidRDefault="000C33E3" w:rsidP="006A6C8C">
            <w:pPr>
              <w:keepNext/>
              <w:keepLines/>
              <w:rPr>
                <w:rFonts w:cs="Times New Roman"/>
                <w:sz w:val="19"/>
                <w:szCs w:val="19"/>
              </w:rPr>
            </w:pPr>
            <w:r w:rsidRPr="008041F2">
              <w:rPr>
                <w:rFonts w:cs="Times New Roman"/>
                <w:sz w:val="19"/>
                <w:szCs w:val="19"/>
              </w:rPr>
              <w:t>PSAT tag (known stock of origin)</w:t>
            </w:r>
          </w:p>
        </w:tc>
        <w:tc>
          <w:tcPr>
            <w:tcW w:w="2551" w:type="dxa"/>
          </w:tcPr>
          <w:p w14:paraId="62BEDC3C" w14:textId="77777777" w:rsidR="000C33E3" w:rsidRPr="008041F2" w:rsidRDefault="000C33E3" w:rsidP="006A6C8C">
            <w:pPr>
              <w:keepNext/>
              <w:keepLines/>
              <w:rPr>
                <w:rFonts w:cs="Times New Roman"/>
                <w:sz w:val="19"/>
                <w:szCs w:val="19"/>
              </w:rPr>
            </w:pPr>
            <w:r w:rsidRPr="008041F2">
              <w:rPr>
                <w:rFonts w:cs="Times New Roman"/>
                <w:sz w:val="19"/>
                <w:szCs w:val="19"/>
              </w:rPr>
              <w:t xml:space="preserve">stock, year, </w:t>
            </w:r>
            <w:proofErr w:type="spellStart"/>
            <w:r w:rsidRPr="008041F2">
              <w:rPr>
                <w:rFonts w:cs="Times New Roman"/>
                <w:sz w:val="19"/>
                <w:szCs w:val="19"/>
              </w:rPr>
              <w:t>subyear</w:t>
            </w:r>
            <w:proofErr w:type="spellEnd"/>
            <w:r w:rsidRPr="008041F2">
              <w:rPr>
                <w:rFonts w:cs="Times New Roman"/>
                <w:sz w:val="19"/>
                <w:szCs w:val="19"/>
              </w:rPr>
              <w:t>, area</w:t>
            </w:r>
          </w:p>
        </w:tc>
        <w:tc>
          <w:tcPr>
            <w:tcW w:w="1843" w:type="dxa"/>
          </w:tcPr>
          <w:p w14:paraId="4F13E787" w14:textId="77777777" w:rsidR="000C33E3" w:rsidRPr="008041F2" w:rsidRDefault="000C33E3" w:rsidP="006A6C8C">
            <w:pPr>
              <w:keepNext/>
              <w:keepLines/>
              <w:rPr>
                <w:rFonts w:cs="Times New Roman"/>
                <w:sz w:val="19"/>
                <w:szCs w:val="19"/>
              </w:rPr>
            </w:pPr>
            <w:r w:rsidRPr="008041F2">
              <w:rPr>
                <w:rFonts w:cs="Times New Roman"/>
                <w:sz w:val="19"/>
                <w:szCs w:val="19"/>
              </w:rPr>
              <w:t>Multinomial</w:t>
            </w:r>
          </w:p>
        </w:tc>
      </w:tr>
      <w:tr w:rsidR="000C33E3" w:rsidRPr="008041F2" w14:paraId="6977D6F6" w14:textId="77777777" w:rsidTr="00A10C68">
        <w:tc>
          <w:tcPr>
            <w:tcW w:w="4395" w:type="dxa"/>
          </w:tcPr>
          <w:p w14:paraId="7F25A07A" w14:textId="77777777" w:rsidR="000C33E3" w:rsidRPr="008041F2" w:rsidRDefault="000C33E3" w:rsidP="006A6C8C">
            <w:pPr>
              <w:keepNext/>
              <w:keepLines/>
              <w:rPr>
                <w:rFonts w:cs="Times New Roman"/>
                <w:sz w:val="19"/>
                <w:szCs w:val="19"/>
              </w:rPr>
            </w:pPr>
            <w:r w:rsidRPr="008041F2">
              <w:rPr>
                <w:rFonts w:cs="Times New Roman"/>
                <w:sz w:val="19"/>
                <w:szCs w:val="19"/>
              </w:rPr>
              <w:t>PSAT tag (unknown stock of origin)</w:t>
            </w:r>
          </w:p>
        </w:tc>
        <w:tc>
          <w:tcPr>
            <w:tcW w:w="2551" w:type="dxa"/>
          </w:tcPr>
          <w:p w14:paraId="618A76E8" w14:textId="77777777" w:rsidR="000C33E3" w:rsidRPr="008041F2" w:rsidRDefault="000C33E3" w:rsidP="006A6C8C">
            <w:pPr>
              <w:keepNext/>
              <w:keepLines/>
              <w:rPr>
                <w:rFonts w:cs="Times New Roman"/>
                <w:sz w:val="19"/>
                <w:szCs w:val="19"/>
              </w:rPr>
            </w:pPr>
            <w:r w:rsidRPr="008041F2">
              <w:rPr>
                <w:rFonts w:cs="Times New Roman"/>
                <w:sz w:val="19"/>
                <w:szCs w:val="19"/>
              </w:rPr>
              <w:t xml:space="preserve">year, </w:t>
            </w:r>
            <w:proofErr w:type="spellStart"/>
            <w:r w:rsidRPr="008041F2">
              <w:rPr>
                <w:rFonts w:cs="Times New Roman"/>
                <w:sz w:val="19"/>
                <w:szCs w:val="19"/>
              </w:rPr>
              <w:t>subyear</w:t>
            </w:r>
            <w:proofErr w:type="spellEnd"/>
            <w:r w:rsidRPr="008041F2">
              <w:rPr>
                <w:rFonts w:cs="Times New Roman"/>
                <w:sz w:val="19"/>
                <w:szCs w:val="19"/>
              </w:rPr>
              <w:t>, area</w:t>
            </w:r>
          </w:p>
        </w:tc>
        <w:tc>
          <w:tcPr>
            <w:tcW w:w="1843" w:type="dxa"/>
          </w:tcPr>
          <w:p w14:paraId="18009599" w14:textId="77777777" w:rsidR="000C33E3" w:rsidRPr="008041F2" w:rsidRDefault="000C33E3" w:rsidP="006A6C8C">
            <w:pPr>
              <w:keepNext/>
              <w:keepLines/>
              <w:rPr>
                <w:rFonts w:cs="Times New Roman"/>
                <w:sz w:val="19"/>
                <w:szCs w:val="19"/>
              </w:rPr>
            </w:pPr>
            <w:r w:rsidRPr="008041F2">
              <w:rPr>
                <w:rFonts w:cs="Times New Roman"/>
                <w:sz w:val="19"/>
                <w:szCs w:val="19"/>
              </w:rPr>
              <w:t>Multinomial</w:t>
            </w:r>
          </w:p>
        </w:tc>
      </w:tr>
      <w:tr w:rsidR="000C33E3" w:rsidRPr="008041F2" w14:paraId="54D87DE5" w14:textId="77777777" w:rsidTr="00A10C68">
        <w:tc>
          <w:tcPr>
            <w:tcW w:w="4395" w:type="dxa"/>
          </w:tcPr>
          <w:p w14:paraId="357E870A" w14:textId="77777777" w:rsidR="000C33E3" w:rsidRPr="008041F2" w:rsidRDefault="000C33E3" w:rsidP="006A6C8C">
            <w:pPr>
              <w:keepNext/>
              <w:keepLines/>
              <w:rPr>
                <w:rFonts w:cs="Times New Roman"/>
                <w:sz w:val="19"/>
                <w:szCs w:val="19"/>
              </w:rPr>
            </w:pPr>
            <w:r w:rsidRPr="008041F2">
              <w:rPr>
                <w:rFonts w:cs="Times New Roman"/>
                <w:sz w:val="19"/>
                <w:szCs w:val="19"/>
              </w:rPr>
              <w:t>Stock of origin</w:t>
            </w:r>
          </w:p>
        </w:tc>
        <w:tc>
          <w:tcPr>
            <w:tcW w:w="2551" w:type="dxa"/>
          </w:tcPr>
          <w:p w14:paraId="520F6525" w14:textId="77777777" w:rsidR="000C33E3" w:rsidRPr="008041F2" w:rsidRDefault="000C33E3" w:rsidP="006A6C8C">
            <w:pPr>
              <w:keepNext/>
              <w:keepLines/>
              <w:rPr>
                <w:rFonts w:cs="Times New Roman"/>
                <w:sz w:val="19"/>
                <w:szCs w:val="19"/>
              </w:rPr>
            </w:pPr>
            <w:r w:rsidRPr="008041F2">
              <w:rPr>
                <w:rFonts w:cs="Times New Roman"/>
                <w:sz w:val="19"/>
                <w:szCs w:val="19"/>
              </w:rPr>
              <w:t xml:space="preserve">Year, </w:t>
            </w:r>
            <w:proofErr w:type="spellStart"/>
            <w:r w:rsidRPr="008041F2">
              <w:rPr>
                <w:rFonts w:cs="Times New Roman"/>
                <w:sz w:val="19"/>
                <w:szCs w:val="19"/>
              </w:rPr>
              <w:t>subyear</w:t>
            </w:r>
            <w:proofErr w:type="spellEnd"/>
            <w:r w:rsidRPr="008041F2">
              <w:rPr>
                <w:rFonts w:cs="Times New Roman"/>
                <w:sz w:val="19"/>
                <w:szCs w:val="19"/>
              </w:rPr>
              <w:t>, area</w:t>
            </w:r>
          </w:p>
        </w:tc>
        <w:tc>
          <w:tcPr>
            <w:tcW w:w="1843" w:type="dxa"/>
          </w:tcPr>
          <w:p w14:paraId="33A82677" w14:textId="77777777" w:rsidR="000C33E3" w:rsidRPr="008041F2" w:rsidRDefault="000C33E3" w:rsidP="006A6C8C">
            <w:pPr>
              <w:keepNext/>
              <w:keepLines/>
              <w:rPr>
                <w:rFonts w:cs="Times New Roman"/>
                <w:sz w:val="19"/>
                <w:szCs w:val="19"/>
              </w:rPr>
            </w:pPr>
            <w:r w:rsidRPr="008041F2">
              <w:rPr>
                <w:rFonts w:cs="Times New Roman"/>
                <w:sz w:val="19"/>
                <w:szCs w:val="19"/>
              </w:rPr>
              <w:t>Multinomial</w:t>
            </w:r>
          </w:p>
        </w:tc>
      </w:tr>
      <w:tr w:rsidR="000C33E3" w:rsidRPr="008041F2" w14:paraId="238DE974" w14:textId="77777777" w:rsidTr="00A10C68">
        <w:trPr>
          <w:cantSplit/>
          <w:trHeight w:hRule="exact" w:val="113"/>
        </w:trPr>
        <w:tc>
          <w:tcPr>
            <w:tcW w:w="4395" w:type="dxa"/>
            <w:tcBorders>
              <w:bottom w:val="single" w:sz="8" w:space="0" w:color="auto"/>
            </w:tcBorders>
          </w:tcPr>
          <w:p w14:paraId="10628BCB" w14:textId="77777777" w:rsidR="000C33E3" w:rsidRPr="008041F2" w:rsidRDefault="000C33E3" w:rsidP="006A6C8C">
            <w:pPr>
              <w:keepNext/>
              <w:keepLines/>
              <w:rPr>
                <w:rFonts w:cs="Times New Roman"/>
                <w:sz w:val="19"/>
                <w:szCs w:val="19"/>
              </w:rPr>
            </w:pPr>
          </w:p>
        </w:tc>
        <w:tc>
          <w:tcPr>
            <w:tcW w:w="2551" w:type="dxa"/>
            <w:tcBorders>
              <w:bottom w:val="single" w:sz="8" w:space="0" w:color="auto"/>
            </w:tcBorders>
          </w:tcPr>
          <w:p w14:paraId="2F9996CE" w14:textId="77777777" w:rsidR="000C33E3" w:rsidRPr="008041F2" w:rsidRDefault="000C33E3" w:rsidP="006A6C8C">
            <w:pPr>
              <w:keepNext/>
              <w:keepLines/>
              <w:rPr>
                <w:rFonts w:cs="Times New Roman"/>
                <w:sz w:val="19"/>
                <w:szCs w:val="19"/>
              </w:rPr>
            </w:pPr>
          </w:p>
        </w:tc>
        <w:tc>
          <w:tcPr>
            <w:tcW w:w="1843" w:type="dxa"/>
            <w:tcBorders>
              <w:bottom w:val="single" w:sz="8" w:space="0" w:color="auto"/>
            </w:tcBorders>
          </w:tcPr>
          <w:p w14:paraId="323B2F2F" w14:textId="77777777" w:rsidR="000C33E3" w:rsidRPr="008041F2" w:rsidRDefault="000C33E3" w:rsidP="006A6C8C">
            <w:pPr>
              <w:keepNext/>
              <w:keepLines/>
              <w:rPr>
                <w:rFonts w:cs="Times New Roman"/>
                <w:sz w:val="19"/>
                <w:szCs w:val="19"/>
              </w:rPr>
            </w:pPr>
          </w:p>
        </w:tc>
      </w:tr>
    </w:tbl>
    <w:p w14:paraId="1641D6A4" w14:textId="77777777" w:rsidR="000C33E3" w:rsidRPr="008041F2" w:rsidRDefault="000C33E3" w:rsidP="000C33E3">
      <w:pPr>
        <w:rPr>
          <w:rFonts w:cs="Times New Roman"/>
          <w:sz w:val="19"/>
          <w:szCs w:val="19"/>
        </w:rPr>
      </w:pPr>
    </w:p>
    <w:p w14:paraId="76D420B3" w14:textId="77777777" w:rsidR="000C33E3" w:rsidRPr="008041F2" w:rsidRDefault="000C33E3" w:rsidP="000C33E3">
      <w:pPr>
        <w:rPr>
          <w:rFonts w:cs="Times New Roman"/>
          <w:sz w:val="19"/>
          <w:szCs w:val="19"/>
        </w:rPr>
      </w:pPr>
    </w:p>
    <w:p w14:paraId="42F76C09" w14:textId="77777777" w:rsidR="000C33E3" w:rsidRPr="008041F2" w:rsidRDefault="002D53D1" w:rsidP="00084F94">
      <w:pPr>
        <w:keepNext/>
        <w:keepLines/>
        <w:rPr>
          <w:rFonts w:cs="Times New Roman"/>
        </w:rPr>
      </w:pPr>
      <w:r w:rsidRPr="008041F2">
        <w:rPr>
          <w:rFonts w:cs="Times New Roman"/>
          <w:b/>
        </w:rPr>
        <w:lastRenderedPageBreak/>
        <w:t>Table 3.</w:t>
      </w:r>
      <w:r w:rsidRPr="008041F2">
        <w:rPr>
          <w:rFonts w:cs="Times New Roman"/>
        </w:rPr>
        <w:t xml:space="preserve"> Simulation model specification</w:t>
      </w:r>
    </w:p>
    <w:tbl>
      <w:tblPr>
        <w:tblStyle w:val="TableGrid"/>
        <w:tblW w:w="903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5"/>
        <w:gridCol w:w="962"/>
        <w:gridCol w:w="2680"/>
        <w:gridCol w:w="3469"/>
      </w:tblGrid>
      <w:tr w:rsidR="00D7061C" w:rsidRPr="008041F2" w14:paraId="4272B6FA" w14:textId="77777777" w:rsidTr="002B7424">
        <w:trPr>
          <w:trHeight w:val="210"/>
        </w:trPr>
        <w:tc>
          <w:tcPr>
            <w:tcW w:w="1925" w:type="dxa"/>
            <w:tcBorders>
              <w:top w:val="single" w:sz="8" w:space="0" w:color="auto"/>
              <w:bottom w:val="single" w:sz="8" w:space="0" w:color="auto"/>
            </w:tcBorders>
          </w:tcPr>
          <w:p w14:paraId="28F87C99" w14:textId="77777777" w:rsidR="002D53D1" w:rsidRPr="008041F2" w:rsidRDefault="002D53D1" w:rsidP="00084F94">
            <w:pPr>
              <w:keepNext/>
              <w:keepLines/>
              <w:rPr>
                <w:rFonts w:cs="Times New Roman"/>
                <w:b/>
              </w:rPr>
            </w:pPr>
            <w:r w:rsidRPr="008041F2">
              <w:rPr>
                <w:rFonts w:cs="Times New Roman"/>
                <w:b/>
              </w:rPr>
              <w:t>Parameter/variable</w:t>
            </w:r>
          </w:p>
        </w:tc>
        <w:tc>
          <w:tcPr>
            <w:tcW w:w="962" w:type="dxa"/>
            <w:tcBorders>
              <w:top w:val="single" w:sz="8" w:space="0" w:color="auto"/>
              <w:bottom w:val="single" w:sz="8" w:space="0" w:color="auto"/>
            </w:tcBorders>
          </w:tcPr>
          <w:p w14:paraId="5FD0BF90" w14:textId="77777777" w:rsidR="002D53D1" w:rsidRPr="008041F2" w:rsidRDefault="002D53D1" w:rsidP="00084F94">
            <w:pPr>
              <w:keepNext/>
              <w:keepLines/>
              <w:rPr>
                <w:rFonts w:cs="Times New Roman"/>
                <w:b/>
              </w:rPr>
            </w:pPr>
            <w:r w:rsidRPr="008041F2">
              <w:rPr>
                <w:rFonts w:cs="Times New Roman"/>
                <w:b/>
              </w:rPr>
              <w:t>Symbol</w:t>
            </w:r>
          </w:p>
        </w:tc>
        <w:tc>
          <w:tcPr>
            <w:tcW w:w="2680" w:type="dxa"/>
            <w:tcBorders>
              <w:top w:val="single" w:sz="8" w:space="0" w:color="auto"/>
              <w:bottom w:val="single" w:sz="8" w:space="0" w:color="auto"/>
            </w:tcBorders>
          </w:tcPr>
          <w:p w14:paraId="6651EA2D" w14:textId="77777777" w:rsidR="002D53D1" w:rsidRPr="008041F2" w:rsidRDefault="002D53D1" w:rsidP="00084F94">
            <w:pPr>
              <w:keepNext/>
              <w:keepLines/>
              <w:rPr>
                <w:rFonts w:cs="Times New Roman"/>
                <w:b/>
              </w:rPr>
            </w:pPr>
            <w:r w:rsidRPr="008041F2">
              <w:rPr>
                <w:rFonts w:cs="Times New Roman"/>
                <w:b/>
              </w:rPr>
              <w:t xml:space="preserve">Description </w:t>
            </w:r>
          </w:p>
        </w:tc>
        <w:tc>
          <w:tcPr>
            <w:tcW w:w="3469" w:type="dxa"/>
            <w:tcBorders>
              <w:top w:val="single" w:sz="8" w:space="0" w:color="auto"/>
              <w:bottom w:val="single" w:sz="8" w:space="0" w:color="auto"/>
            </w:tcBorders>
          </w:tcPr>
          <w:p w14:paraId="6F91ABA4" w14:textId="77777777" w:rsidR="002D53D1" w:rsidRPr="008041F2" w:rsidRDefault="002D53D1" w:rsidP="00084F94">
            <w:pPr>
              <w:keepNext/>
              <w:keepLines/>
              <w:rPr>
                <w:rFonts w:cs="Times New Roman"/>
                <w:b/>
              </w:rPr>
            </w:pPr>
            <w:r w:rsidRPr="008041F2">
              <w:rPr>
                <w:rFonts w:cs="Times New Roman"/>
                <w:b/>
              </w:rPr>
              <w:t>Value</w:t>
            </w:r>
            <w:r w:rsidR="00CD3904" w:rsidRPr="008041F2">
              <w:rPr>
                <w:rFonts w:cs="Times New Roman"/>
                <w:b/>
              </w:rPr>
              <w:t xml:space="preserve"> (range of simulated values)</w:t>
            </w:r>
          </w:p>
        </w:tc>
      </w:tr>
      <w:tr w:rsidR="005739D3" w:rsidRPr="008041F2" w14:paraId="45C5D24A" w14:textId="77777777" w:rsidTr="002B7424">
        <w:trPr>
          <w:trHeight w:val="224"/>
        </w:trPr>
        <w:tc>
          <w:tcPr>
            <w:tcW w:w="1925" w:type="dxa"/>
            <w:tcBorders>
              <w:top w:val="single" w:sz="8" w:space="0" w:color="auto"/>
            </w:tcBorders>
            <w:vAlign w:val="center"/>
          </w:tcPr>
          <w:p w14:paraId="45E26D29" w14:textId="77777777" w:rsidR="005739D3" w:rsidRPr="008041F2" w:rsidRDefault="005739D3" w:rsidP="00960020">
            <w:pPr>
              <w:keepNext/>
              <w:keepLines/>
              <w:rPr>
                <w:rFonts w:cs="Times New Roman"/>
              </w:rPr>
            </w:pPr>
            <w:r w:rsidRPr="008041F2">
              <w:rPr>
                <w:rFonts w:cs="Times New Roman"/>
              </w:rPr>
              <w:t>Number of stocks</w:t>
            </w:r>
          </w:p>
        </w:tc>
        <w:tc>
          <w:tcPr>
            <w:tcW w:w="962" w:type="dxa"/>
            <w:tcBorders>
              <w:top w:val="single" w:sz="8" w:space="0" w:color="auto"/>
            </w:tcBorders>
            <w:vAlign w:val="center"/>
          </w:tcPr>
          <w:p w14:paraId="1A829DA8" w14:textId="77777777" w:rsidR="005739D3" w:rsidRPr="008041F2" w:rsidRDefault="005739D3" w:rsidP="00960020">
            <w:pPr>
              <w:keepNext/>
              <w:keepLines/>
              <w:rPr>
                <w:rFonts w:cs="Times New Roman"/>
                <w:i/>
              </w:rPr>
            </w:pPr>
            <w:r w:rsidRPr="008041F2">
              <w:rPr>
                <w:rFonts w:cs="Times New Roman"/>
                <w:i/>
              </w:rPr>
              <w:t>n</w:t>
            </w:r>
            <w:r w:rsidRPr="008041F2">
              <w:rPr>
                <w:rFonts w:cs="Times New Roman"/>
                <w:i/>
                <w:vertAlign w:val="subscript"/>
              </w:rPr>
              <w:t>s</w:t>
            </w:r>
          </w:p>
        </w:tc>
        <w:tc>
          <w:tcPr>
            <w:tcW w:w="2680" w:type="dxa"/>
            <w:tcBorders>
              <w:top w:val="single" w:sz="8" w:space="0" w:color="auto"/>
            </w:tcBorders>
          </w:tcPr>
          <w:p w14:paraId="1FE6EEC1" w14:textId="77777777" w:rsidR="005739D3" w:rsidRPr="008041F2" w:rsidRDefault="005739D3" w:rsidP="00084F94">
            <w:pPr>
              <w:keepNext/>
              <w:keepLines/>
              <w:rPr>
                <w:rFonts w:cs="Times New Roman"/>
              </w:rPr>
            </w:pPr>
          </w:p>
        </w:tc>
        <w:tc>
          <w:tcPr>
            <w:tcW w:w="3469" w:type="dxa"/>
            <w:tcBorders>
              <w:top w:val="single" w:sz="8" w:space="0" w:color="auto"/>
            </w:tcBorders>
          </w:tcPr>
          <w:p w14:paraId="796228D8" w14:textId="77777777" w:rsidR="005739D3" w:rsidRPr="008041F2" w:rsidRDefault="005739D3" w:rsidP="00084F94">
            <w:pPr>
              <w:keepNext/>
              <w:keepLines/>
              <w:rPr>
                <w:rFonts w:cs="Times New Roman"/>
              </w:rPr>
            </w:pPr>
            <w:r w:rsidRPr="008041F2">
              <w:rPr>
                <w:rFonts w:cs="Times New Roman"/>
              </w:rPr>
              <w:t>2</w:t>
            </w:r>
          </w:p>
        </w:tc>
      </w:tr>
      <w:tr w:rsidR="00D7061C" w:rsidRPr="008041F2" w14:paraId="59DA930E" w14:textId="77777777" w:rsidTr="002B7424">
        <w:trPr>
          <w:trHeight w:val="224"/>
        </w:trPr>
        <w:tc>
          <w:tcPr>
            <w:tcW w:w="1925" w:type="dxa"/>
            <w:vAlign w:val="center"/>
          </w:tcPr>
          <w:p w14:paraId="51214968" w14:textId="77777777" w:rsidR="00D7061C" w:rsidRPr="008041F2" w:rsidRDefault="00D7061C" w:rsidP="00960020">
            <w:pPr>
              <w:keepNext/>
              <w:keepLines/>
              <w:rPr>
                <w:rFonts w:cs="Times New Roman"/>
              </w:rPr>
            </w:pPr>
            <w:r w:rsidRPr="008041F2">
              <w:rPr>
                <w:rFonts w:cs="Times New Roman"/>
              </w:rPr>
              <w:t>Number of fleets</w:t>
            </w:r>
          </w:p>
        </w:tc>
        <w:tc>
          <w:tcPr>
            <w:tcW w:w="962" w:type="dxa"/>
            <w:vAlign w:val="center"/>
          </w:tcPr>
          <w:p w14:paraId="050A0389" w14:textId="77777777" w:rsidR="00D7061C" w:rsidRPr="008041F2" w:rsidRDefault="00D7061C" w:rsidP="00960020">
            <w:pPr>
              <w:keepNext/>
              <w:keepLines/>
              <w:rPr>
                <w:rFonts w:cs="Times New Roman"/>
                <w:i/>
              </w:rPr>
            </w:pPr>
            <w:proofErr w:type="spellStart"/>
            <w:r w:rsidRPr="008041F2">
              <w:rPr>
                <w:rFonts w:cs="Times New Roman"/>
                <w:i/>
              </w:rPr>
              <w:t>n</w:t>
            </w:r>
            <w:r w:rsidRPr="008041F2">
              <w:rPr>
                <w:rFonts w:cs="Times New Roman"/>
                <w:i/>
                <w:vertAlign w:val="subscript"/>
              </w:rPr>
              <w:t>f</w:t>
            </w:r>
            <w:proofErr w:type="spellEnd"/>
          </w:p>
        </w:tc>
        <w:tc>
          <w:tcPr>
            <w:tcW w:w="2680" w:type="dxa"/>
          </w:tcPr>
          <w:p w14:paraId="6C364FB2" w14:textId="77777777" w:rsidR="00D7061C" w:rsidRPr="008041F2" w:rsidRDefault="00D7061C" w:rsidP="00084F94">
            <w:pPr>
              <w:keepNext/>
              <w:keepLines/>
              <w:rPr>
                <w:rFonts w:cs="Times New Roman"/>
              </w:rPr>
            </w:pPr>
          </w:p>
        </w:tc>
        <w:tc>
          <w:tcPr>
            <w:tcW w:w="3469" w:type="dxa"/>
          </w:tcPr>
          <w:p w14:paraId="7A9C50F4" w14:textId="77777777" w:rsidR="00D7061C" w:rsidRPr="008041F2" w:rsidRDefault="00D7061C" w:rsidP="00084F94">
            <w:pPr>
              <w:keepNext/>
              <w:keepLines/>
              <w:rPr>
                <w:rFonts w:cs="Times New Roman"/>
              </w:rPr>
            </w:pPr>
            <w:r w:rsidRPr="008041F2">
              <w:rPr>
                <w:rFonts w:cs="Times New Roman"/>
              </w:rPr>
              <w:t>2</w:t>
            </w:r>
          </w:p>
        </w:tc>
      </w:tr>
      <w:tr w:rsidR="005739D3" w:rsidRPr="008041F2" w14:paraId="42D23D8F" w14:textId="77777777" w:rsidTr="002B7424">
        <w:trPr>
          <w:trHeight w:val="237"/>
        </w:trPr>
        <w:tc>
          <w:tcPr>
            <w:tcW w:w="1925" w:type="dxa"/>
            <w:vAlign w:val="center"/>
          </w:tcPr>
          <w:p w14:paraId="31486803" w14:textId="77777777" w:rsidR="005739D3" w:rsidRPr="008041F2" w:rsidRDefault="005739D3" w:rsidP="00960020">
            <w:pPr>
              <w:keepNext/>
              <w:keepLines/>
              <w:rPr>
                <w:rFonts w:cs="Times New Roman"/>
              </w:rPr>
            </w:pPr>
            <w:r w:rsidRPr="008041F2">
              <w:rPr>
                <w:rFonts w:cs="Times New Roman"/>
              </w:rPr>
              <w:t>Number of areas</w:t>
            </w:r>
          </w:p>
        </w:tc>
        <w:tc>
          <w:tcPr>
            <w:tcW w:w="962" w:type="dxa"/>
            <w:vAlign w:val="center"/>
          </w:tcPr>
          <w:p w14:paraId="41CB1275" w14:textId="52990CB7" w:rsidR="005739D3" w:rsidRPr="008041F2" w:rsidRDefault="005739D3" w:rsidP="00EB0E78">
            <w:pPr>
              <w:keepNext/>
              <w:keepLines/>
              <w:rPr>
                <w:rFonts w:cs="Times New Roman"/>
                <w:i/>
              </w:rPr>
            </w:pPr>
            <w:proofErr w:type="spellStart"/>
            <w:r w:rsidRPr="008041F2">
              <w:rPr>
                <w:rFonts w:cs="Times New Roman"/>
                <w:i/>
              </w:rPr>
              <w:t>n</w:t>
            </w:r>
            <w:r w:rsidR="00EB0E78">
              <w:rPr>
                <w:rFonts w:cs="Times New Roman"/>
                <w:i/>
                <w:vertAlign w:val="subscript"/>
              </w:rPr>
              <w:t>r</w:t>
            </w:r>
            <w:proofErr w:type="spellEnd"/>
          </w:p>
        </w:tc>
        <w:tc>
          <w:tcPr>
            <w:tcW w:w="2680" w:type="dxa"/>
          </w:tcPr>
          <w:p w14:paraId="268FE467" w14:textId="77777777" w:rsidR="005739D3" w:rsidRPr="008041F2" w:rsidRDefault="005739D3" w:rsidP="00084F94">
            <w:pPr>
              <w:keepNext/>
              <w:keepLines/>
              <w:rPr>
                <w:rFonts w:cs="Times New Roman"/>
              </w:rPr>
            </w:pPr>
          </w:p>
        </w:tc>
        <w:tc>
          <w:tcPr>
            <w:tcW w:w="3469" w:type="dxa"/>
          </w:tcPr>
          <w:p w14:paraId="793A0B59" w14:textId="77777777" w:rsidR="005739D3" w:rsidRPr="008041F2" w:rsidRDefault="005739D3" w:rsidP="00084F94">
            <w:pPr>
              <w:keepNext/>
              <w:keepLines/>
              <w:rPr>
                <w:rFonts w:cs="Times New Roman"/>
              </w:rPr>
            </w:pPr>
            <w:r w:rsidRPr="008041F2">
              <w:rPr>
                <w:rFonts w:cs="Times New Roman"/>
              </w:rPr>
              <w:t>4</w:t>
            </w:r>
          </w:p>
        </w:tc>
      </w:tr>
      <w:tr w:rsidR="005739D3" w:rsidRPr="008041F2" w14:paraId="23D0F626" w14:textId="77777777" w:rsidTr="002B7424">
        <w:trPr>
          <w:trHeight w:val="224"/>
        </w:trPr>
        <w:tc>
          <w:tcPr>
            <w:tcW w:w="1925" w:type="dxa"/>
            <w:vAlign w:val="center"/>
          </w:tcPr>
          <w:p w14:paraId="169063E7" w14:textId="77777777" w:rsidR="005739D3" w:rsidRPr="008041F2" w:rsidRDefault="005739D3" w:rsidP="00960020">
            <w:pPr>
              <w:keepNext/>
              <w:keepLines/>
              <w:rPr>
                <w:rFonts w:cs="Times New Roman"/>
              </w:rPr>
            </w:pPr>
            <w:r w:rsidRPr="008041F2">
              <w:rPr>
                <w:rFonts w:cs="Times New Roman"/>
              </w:rPr>
              <w:t>Number of years</w:t>
            </w:r>
          </w:p>
        </w:tc>
        <w:tc>
          <w:tcPr>
            <w:tcW w:w="962" w:type="dxa"/>
            <w:vAlign w:val="center"/>
          </w:tcPr>
          <w:p w14:paraId="3C555D4D" w14:textId="77777777" w:rsidR="005739D3" w:rsidRPr="008041F2" w:rsidRDefault="005739D3" w:rsidP="00960020">
            <w:pPr>
              <w:keepNext/>
              <w:keepLines/>
              <w:rPr>
                <w:rFonts w:cs="Times New Roman"/>
                <w:i/>
              </w:rPr>
            </w:pPr>
            <w:proofErr w:type="spellStart"/>
            <w:r w:rsidRPr="008041F2">
              <w:rPr>
                <w:rFonts w:cs="Times New Roman"/>
                <w:i/>
              </w:rPr>
              <w:t>n</w:t>
            </w:r>
            <w:r w:rsidRPr="008041F2">
              <w:rPr>
                <w:rFonts w:cs="Times New Roman"/>
                <w:i/>
                <w:vertAlign w:val="subscript"/>
              </w:rPr>
              <w:t>y</w:t>
            </w:r>
            <w:proofErr w:type="spellEnd"/>
          </w:p>
        </w:tc>
        <w:tc>
          <w:tcPr>
            <w:tcW w:w="2680" w:type="dxa"/>
            <w:vAlign w:val="center"/>
          </w:tcPr>
          <w:p w14:paraId="31E91848" w14:textId="77777777" w:rsidR="005739D3" w:rsidRPr="008041F2" w:rsidRDefault="005739D3" w:rsidP="00960020">
            <w:pPr>
              <w:keepNext/>
              <w:keepLines/>
              <w:rPr>
                <w:rFonts w:cs="Times New Roman"/>
              </w:rPr>
            </w:pPr>
            <w:r w:rsidRPr="008041F2">
              <w:rPr>
                <w:rFonts w:cs="Times New Roman"/>
              </w:rPr>
              <w:t>Historical years of exploitation</w:t>
            </w:r>
          </w:p>
        </w:tc>
        <w:tc>
          <w:tcPr>
            <w:tcW w:w="3469" w:type="dxa"/>
          </w:tcPr>
          <w:p w14:paraId="56555CAB" w14:textId="77777777" w:rsidR="005739D3" w:rsidRPr="008041F2" w:rsidRDefault="005739D3" w:rsidP="00084F94">
            <w:pPr>
              <w:keepNext/>
              <w:keepLines/>
              <w:rPr>
                <w:rFonts w:cs="Times New Roman"/>
              </w:rPr>
            </w:pPr>
            <w:r w:rsidRPr="008041F2">
              <w:rPr>
                <w:rFonts w:cs="Times New Roman"/>
              </w:rPr>
              <w:t>40</w:t>
            </w:r>
          </w:p>
        </w:tc>
      </w:tr>
      <w:tr w:rsidR="005739D3" w:rsidRPr="008041F2" w14:paraId="481DF58A" w14:textId="77777777" w:rsidTr="002B7424">
        <w:trPr>
          <w:trHeight w:val="224"/>
        </w:trPr>
        <w:tc>
          <w:tcPr>
            <w:tcW w:w="1925" w:type="dxa"/>
            <w:vAlign w:val="center"/>
          </w:tcPr>
          <w:p w14:paraId="227FC41B" w14:textId="77777777" w:rsidR="005739D3" w:rsidRPr="008041F2" w:rsidRDefault="005739D3" w:rsidP="00960020">
            <w:pPr>
              <w:keepNext/>
              <w:keepLines/>
              <w:rPr>
                <w:rFonts w:cs="Times New Roman"/>
              </w:rPr>
            </w:pPr>
            <w:r w:rsidRPr="008041F2">
              <w:rPr>
                <w:rFonts w:cs="Times New Roman"/>
              </w:rPr>
              <w:t xml:space="preserve">Number of </w:t>
            </w:r>
            <w:proofErr w:type="spellStart"/>
            <w:r w:rsidRPr="008041F2">
              <w:rPr>
                <w:rFonts w:cs="Times New Roman"/>
              </w:rPr>
              <w:t>subyears</w:t>
            </w:r>
            <w:proofErr w:type="spellEnd"/>
          </w:p>
        </w:tc>
        <w:tc>
          <w:tcPr>
            <w:tcW w:w="962" w:type="dxa"/>
            <w:vAlign w:val="center"/>
          </w:tcPr>
          <w:p w14:paraId="1A931168" w14:textId="77777777" w:rsidR="005739D3" w:rsidRPr="008041F2" w:rsidRDefault="005739D3" w:rsidP="00960020">
            <w:pPr>
              <w:keepNext/>
              <w:keepLines/>
              <w:rPr>
                <w:rFonts w:cs="Times New Roman"/>
                <w:i/>
              </w:rPr>
            </w:pPr>
            <w:r w:rsidRPr="008041F2">
              <w:rPr>
                <w:rFonts w:cs="Times New Roman"/>
                <w:i/>
              </w:rPr>
              <w:t>n</w:t>
            </w:r>
            <w:r w:rsidRPr="008041F2">
              <w:rPr>
                <w:rFonts w:cs="Times New Roman"/>
                <w:i/>
                <w:vertAlign w:val="subscript"/>
              </w:rPr>
              <w:t>m</w:t>
            </w:r>
          </w:p>
        </w:tc>
        <w:tc>
          <w:tcPr>
            <w:tcW w:w="2680" w:type="dxa"/>
            <w:vAlign w:val="center"/>
          </w:tcPr>
          <w:p w14:paraId="170F9535" w14:textId="77777777" w:rsidR="005739D3" w:rsidRPr="008041F2" w:rsidRDefault="005739D3" w:rsidP="00960020">
            <w:pPr>
              <w:keepNext/>
              <w:keepLines/>
              <w:rPr>
                <w:rFonts w:cs="Times New Roman"/>
              </w:rPr>
            </w:pPr>
          </w:p>
        </w:tc>
        <w:tc>
          <w:tcPr>
            <w:tcW w:w="3469" w:type="dxa"/>
          </w:tcPr>
          <w:p w14:paraId="4BDBBE3D" w14:textId="77777777" w:rsidR="005739D3" w:rsidRPr="008041F2" w:rsidRDefault="005739D3" w:rsidP="00084F94">
            <w:pPr>
              <w:keepNext/>
              <w:keepLines/>
              <w:rPr>
                <w:rFonts w:cs="Times New Roman"/>
              </w:rPr>
            </w:pPr>
            <w:r w:rsidRPr="008041F2">
              <w:rPr>
                <w:rFonts w:cs="Times New Roman"/>
              </w:rPr>
              <w:t>2</w:t>
            </w:r>
          </w:p>
        </w:tc>
      </w:tr>
      <w:tr w:rsidR="00084F94" w:rsidRPr="008041F2" w14:paraId="4F0017EF" w14:textId="77777777" w:rsidTr="002B7424">
        <w:trPr>
          <w:trHeight w:val="224"/>
        </w:trPr>
        <w:tc>
          <w:tcPr>
            <w:tcW w:w="1925" w:type="dxa"/>
            <w:tcBorders>
              <w:bottom w:val="single" w:sz="4" w:space="0" w:color="auto"/>
            </w:tcBorders>
            <w:vAlign w:val="center"/>
          </w:tcPr>
          <w:p w14:paraId="40617EA2" w14:textId="77777777" w:rsidR="00084F94" w:rsidRPr="008041F2" w:rsidRDefault="00084F94" w:rsidP="00960020">
            <w:pPr>
              <w:keepNext/>
              <w:keepLines/>
              <w:rPr>
                <w:rFonts w:cs="Times New Roman"/>
              </w:rPr>
            </w:pPr>
            <w:r w:rsidRPr="008041F2">
              <w:rPr>
                <w:rFonts w:cs="Times New Roman"/>
              </w:rPr>
              <w:t xml:space="preserve">Spawning </w:t>
            </w:r>
            <w:proofErr w:type="spellStart"/>
            <w:r w:rsidRPr="008041F2">
              <w:rPr>
                <w:rFonts w:cs="Times New Roman"/>
              </w:rPr>
              <w:t>subyear</w:t>
            </w:r>
            <w:proofErr w:type="spellEnd"/>
          </w:p>
        </w:tc>
        <w:tc>
          <w:tcPr>
            <w:tcW w:w="962" w:type="dxa"/>
            <w:tcBorders>
              <w:bottom w:val="single" w:sz="4" w:space="0" w:color="auto"/>
            </w:tcBorders>
            <w:vAlign w:val="center"/>
          </w:tcPr>
          <w:p w14:paraId="7743DBF9" w14:textId="77777777" w:rsidR="00084F94" w:rsidRPr="008041F2" w:rsidRDefault="00084F94" w:rsidP="00960020">
            <w:pPr>
              <w:keepNext/>
              <w:keepLines/>
              <w:rPr>
                <w:rFonts w:cs="Times New Roman"/>
                <w:i/>
              </w:rPr>
            </w:pPr>
            <w:proofErr w:type="spellStart"/>
            <w:r w:rsidRPr="008041F2">
              <w:rPr>
                <w:rFonts w:cs="Times New Roman"/>
                <w:i/>
              </w:rPr>
              <w:t>ms</w:t>
            </w:r>
            <w:proofErr w:type="spellEnd"/>
          </w:p>
        </w:tc>
        <w:tc>
          <w:tcPr>
            <w:tcW w:w="2680" w:type="dxa"/>
            <w:tcBorders>
              <w:bottom w:val="single" w:sz="4" w:space="0" w:color="auto"/>
            </w:tcBorders>
            <w:vAlign w:val="center"/>
          </w:tcPr>
          <w:p w14:paraId="015AD878" w14:textId="77777777" w:rsidR="00084F94" w:rsidRPr="008041F2" w:rsidRDefault="00084F94" w:rsidP="00960020">
            <w:pPr>
              <w:keepNext/>
              <w:keepLines/>
              <w:rPr>
                <w:rFonts w:cs="Times New Roman"/>
              </w:rPr>
            </w:pPr>
          </w:p>
        </w:tc>
        <w:tc>
          <w:tcPr>
            <w:tcW w:w="3469" w:type="dxa"/>
            <w:tcBorders>
              <w:bottom w:val="single" w:sz="4" w:space="0" w:color="auto"/>
            </w:tcBorders>
          </w:tcPr>
          <w:p w14:paraId="152F348F" w14:textId="77777777" w:rsidR="00084F94" w:rsidRPr="008041F2" w:rsidRDefault="00084F94" w:rsidP="00084F94">
            <w:pPr>
              <w:keepNext/>
              <w:keepLines/>
              <w:rPr>
                <w:rFonts w:cs="Times New Roman"/>
              </w:rPr>
            </w:pPr>
            <w:r w:rsidRPr="008041F2">
              <w:rPr>
                <w:rFonts w:cs="Times New Roman"/>
              </w:rPr>
              <w:t>2</w:t>
            </w:r>
          </w:p>
        </w:tc>
      </w:tr>
      <w:tr w:rsidR="00131E4A" w:rsidRPr="008041F2" w14:paraId="30CA79C2" w14:textId="77777777" w:rsidTr="002B7424">
        <w:trPr>
          <w:trHeight w:val="460"/>
        </w:trPr>
        <w:tc>
          <w:tcPr>
            <w:tcW w:w="1925" w:type="dxa"/>
            <w:tcBorders>
              <w:top w:val="single" w:sz="4" w:space="0" w:color="auto"/>
            </w:tcBorders>
            <w:vAlign w:val="center"/>
          </w:tcPr>
          <w:p w14:paraId="51A303D4" w14:textId="77777777" w:rsidR="00131E4A" w:rsidRPr="008041F2" w:rsidRDefault="00131E4A" w:rsidP="00131E4A">
            <w:pPr>
              <w:keepNext/>
              <w:keepLines/>
              <w:rPr>
                <w:rFonts w:cs="Times New Roman"/>
              </w:rPr>
            </w:pPr>
            <w:r w:rsidRPr="008041F2">
              <w:rPr>
                <w:rFonts w:cs="Times New Roman"/>
              </w:rPr>
              <w:t>Unfished recruitment</w:t>
            </w:r>
          </w:p>
        </w:tc>
        <w:tc>
          <w:tcPr>
            <w:tcW w:w="962" w:type="dxa"/>
            <w:tcBorders>
              <w:top w:val="single" w:sz="4" w:space="0" w:color="auto"/>
            </w:tcBorders>
            <w:vAlign w:val="center"/>
          </w:tcPr>
          <w:p w14:paraId="75D6AFA2" w14:textId="77777777" w:rsidR="00131E4A" w:rsidRPr="008041F2" w:rsidRDefault="00131E4A" w:rsidP="00960020">
            <w:pPr>
              <w:keepNext/>
              <w:keepLines/>
              <w:rPr>
                <w:rFonts w:cs="Times New Roman"/>
                <w:i/>
              </w:rPr>
            </w:pPr>
            <w:r w:rsidRPr="008041F2">
              <w:rPr>
                <w:rFonts w:cs="Times New Roman"/>
                <w:i/>
              </w:rPr>
              <w:t>R0</w:t>
            </w:r>
          </w:p>
        </w:tc>
        <w:tc>
          <w:tcPr>
            <w:tcW w:w="2680" w:type="dxa"/>
            <w:tcBorders>
              <w:top w:val="single" w:sz="4" w:space="0" w:color="auto"/>
            </w:tcBorders>
            <w:vAlign w:val="center"/>
          </w:tcPr>
          <w:p w14:paraId="481CCEF7" w14:textId="77777777" w:rsidR="00131E4A" w:rsidRPr="008041F2" w:rsidRDefault="00131E4A" w:rsidP="00960020">
            <w:pPr>
              <w:keepNext/>
              <w:keepLines/>
              <w:rPr>
                <w:rFonts w:cs="Times New Roman"/>
              </w:rPr>
            </w:pPr>
          </w:p>
        </w:tc>
        <w:tc>
          <w:tcPr>
            <w:tcW w:w="3469" w:type="dxa"/>
            <w:tcBorders>
              <w:top w:val="single" w:sz="4" w:space="0" w:color="auto"/>
            </w:tcBorders>
          </w:tcPr>
          <w:p w14:paraId="143CAFFA" w14:textId="77777777" w:rsidR="00131E4A" w:rsidRPr="008041F2" w:rsidRDefault="00131E4A" w:rsidP="00960020">
            <w:pPr>
              <w:keepNext/>
              <w:keepLines/>
              <w:rPr>
                <w:rFonts w:cs="Times New Roman"/>
              </w:rPr>
            </w:pPr>
            <w:r w:rsidRPr="008041F2">
              <w:rPr>
                <w:rFonts w:cs="Times New Roman"/>
              </w:rPr>
              <w:t>Stock 1: 225-450</w:t>
            </w:r>
          </w:p>
          <w:p w14:paraId="7737BFEA" w14:textId="77777777" w:rsidR="00131E4A" w:rsidRPr="008041F2" w:rsidRDefault="00131E4A" w:rsidP="00960020">
            <w:pPr>
              <w:keepNext/>
              <w:keepLines/>
              <w:rPr>
                <w:rFonts w:cs="Times New Roman"/>
              </w:rPr>
            </w:pPr>
            <w:r w:rsidRPr="008041F2">
              <w:rPr>
                <w:rFonts w:cs="Times New Roman"/>
              </w:rPr>
              <w:t>Stock 2: 37 - 75</w:t>
            </w:r>
          </w:p>
        </w:tc>
      </w:tr>
      <w:tr w:rsidR="00D7061C" w:rsidRPr="008041F2" w14:paraId="5D056171" w14:textId="77777777" w:rsidTr="002B7424">
        <w:trPr>
          <w:trHeight w:val="670"/>
        </w:trPr>
        <w:tc>
          <w:tcPr>
            <w:tcW w:w="1925" w:type="dxa"/>
            <w:tcBorders>
              <w:top w:val="single" w:sz="4" w:space="0" w:color="auto"/>
            </w:tcBorders>
            <w:vAlign w:val="center"/>
          </w:tcPr>
          <w:p w14:paraId="62ADC3CB" w14:textId="77777777" w:rsidR="002D53D1" w:rsidRPr="008041F2" w:rsidRDefault="002D53D1" w:rsidP="00960020">
            <w:pPr>
              <w:keepNext/>
              <w:keepLines/>
              <w:rPr>
                <w:rFonts w:cs="Times New Roman"/>
              </w:rPr>
            </w:pPr>
            <w:r w:rsidRPr="008041F2">
              <w:rPr>
                <w:rFonts w:cs="Times New Roman"/>
              </w:rPr>
              <w:t>Natural mortality rate at age</w:t>
            </w:r>
          </w:p>
        </w:tc>
        <w:tc>
          <w:tcPr>
            <w:tcW w:w="962" w:type="dxa"/>
            <w:tcBorders>
              <w:top w:val="single" w:sz="4" w:space="0" w:color="auto"/>
            </w:tcBorders>
            <w:vAlign w:val="center"/>
          </w:tcPr>
          <w:p w14:paraId="3F3D250D" w14:textId="77777777" w:rsidR="002D53D1" w:rsidRPr="008041F2" w:rsidRDefault="002D53D1" w:rsidP="00960020">
            <w:pPr>
              <w:keepNext/>
              <w:keepLines/>
              <w:rPr>
                <w:rFonts w:cs="Times New Roman"/>
                <w:i/>
              </w:rPr>
            </w:pPr>
            <w:proofErr w:type="spellStart"/>
            <w:r w:rsidRPr="008041F2">
              <w:rPr>
                <w:rFonts w:cs="Times New Roman"/>
                <w:i/>
              </w:rPr>
              <w:t>Minit</w:t>
            </w:r>
            <w:proofErr w:type="spellEnd"/>
          </w:p>
        </w:tc>
        <w:tc>
          <w:tcPr>
            <w:tcW w:w="2680" w:type="dxa"/>
            <w:tcBorders>
              <w:top w:val="single" w:sz="4" w:space="0" w:color="auto"/>
            </w:tcBorders>
            <w:vAlign w:val="center"/>
          </w:tcPr>
          <w:p w14:paraId="27C3498D" w14:textId="77777777" w:rsidR="002D53D1" w:rsidRPr="008041F2" w:rsidRDefault="002D53D1" w:rsidP="00960020">
            <w:pPr>
              <w:keepNext/>
              <w:keepLines/>
              <w:rPr>
                <w:rFonts w:cs="Times New Roman"/>
              </w:rPr>
            </w:pPr>
            <w:r w:rsidRPr="008041F2">
              <w:rPr>
                <w:rFonts w:cs="Times New Roman"/>
              </w:rPr>
              <w:t>User-specified natural mortality rate at age schedule</w:t>
            </w:r>
          </w:p>
        </w:tc>
        <w:tc>
          <w:tcPr>
            <w:tcW w:w="3469" w:type="dxa"/>
            <w:tcBorders>
              <w:top w:val="single" w:sz="4" w:space="0" w:color="auto"/>
            </w:tcBorders>
          </w:tcPr>
          <w:p w14:paraId="09E97A4C" w14:textId="77777777" w:rsidR="002D53D1" w:rsidRPr="008041F2" w:rsidRDefault="005739D3" w:rsidP="00960020">
            <w:pPr>
              <w:keepNext/>
              <w:keepLines/>
              <w:rPr>
                <w:rFonts w:cs="Times New Roman"/>
              </w:rPr>
            </w:pPr>
            <w:r w:rsidRPr="008041F2">
              <w:rPr>
                <w:rFonts w:cs="Times New Roman"/>
              </w:rPr>
              <w:t xml:space="preserve">Stock 1: </w:t>
            </w:r>
            <w:r w:rsidR="002D53D1" w:rsidRPr="008041F2">
              <w:rPr>
                <w:rFonts w:cs="Times New Roman"/>
              </w:rPr>
              <w:t>0.49</w:t>
            </w:r>
            <w:r w:rsidRPr="008041F2">
              <w:rPr>
                <w:rFonts w:cs="Times New Roman"/>
              </w:rPr>
              <w:t>,</w:t>
            </w:r>
            <w:r w:rsidR="002D53D1" w:rsidRPr="008041F2">
              <w:rPr>
                <w:rFonts w:cs="Times New Roman"/>
              </w:rPr>
              <w:t xml:space="preserve"> 0.24</w:t>
            </w:r>
            <w:r w:rsidRPr="008041F2">
              <w:rPr>
                <w:rFonts w:cs="Times New Roman"/>
              </w:rPr>
              <w:t>,</w:t>
            </w:r>
            <w:r w:rsidR="002D53D1" w:rsidRPr="008041F2">
              <w:rPr>
                <w:rFonts w:cs="Times New Roman"/>
              </w:rPr>
              <w:t xml:space="preserve"> 0.24</w:t>
            </w:r>
            <w:r w:rsidRPr="008041F2">
              <w:rPr>
                <w:rFonts w:cs="Times New Roman"/>
              </w:rPr>
              <w:t>,</w:t>
            </w:r>
            <w:r w:rsidR="002D53D1" w:rsidRPr="008041F2">
              <w:rPr>
                <w:rFonts w:cs="Times New Roman"/>
              </w:rPr>
              <w:t xml:space="preserve"> 0.24</w:t>
            </w:r>
            <w:r w:rsidRPr="008041F2">
              <w:rPr>
                <w:rFonts w:cs="Times New Roman"/>
              </w:rPr>
              <w:t>,</w:t>
            </w:r>
            <w:r w:rsidR="002D53D1" w:rsidRPr="008041F2">
              <w:rPr>
                <w:rFonts w:cs="Times New Roman"/>
              </w:rPr>
              <w:t xml:space="preserve"> 0.24</w:t>
            </w:r>
            <w:r w:rsidRPr="008041F2">
              <w:rPr>
                <w:rFonts w:cs="Times New Roman"/>
              </w:rPr>
              <w:t>,</w:t>
            </w:r>
            <w:r w:rsidR="002D53D1" w:rsidRPr="008041F2">
              <w:rPr>
                <w:rFonts w:cs="Times New Roman"/>
              </w:rPr>
              <w:t xml:space="preserve"> 0.2</w:t>
            </w:r>
            <w:r w:rsidRPr="008041F2">
              <w:rPr>
                <w:rFonts w:cs="Times New Roman"/>
              </w:rPr>
              <w:t>,</w:t>
            </w:r>
            <w:r w:rsidR="002D53D1" w:rsidRPr="008041F2">
              <w:rPr>
                <w:rFonts w:cs="Times New Roman"/>
              </w:rPr>
              <w:t xml:space="preserve"> 0.175</w:t>
            </w:r>
            <w:r w:rsidRPr="008041F2">
              <w:rPr>
                <w:rFonts w:cs="Times New Roman"/>
              </w:rPr>
              <w:t>,</w:t>
            </w:r>
            <w:r w:rsidR="002D53D1" w:rsidRPr="008041F2">
              <w:rPr>
                <w:rFonts w:cs="Times New Roman"/>
              </w:rPr>
              <w:t xml:space="preserve"> 0.15</w:t>
            </w:r>
            <w:r w:rsidRPr="008041F2">
              <w:rPr>
                <w:rFonts w:cs="Times New Roman"/>
              </w:rPr>
              <w:t>,</w:t>
            </w:r>
            <w:r w:rsidR="002D53D1" w:rsidRPr="008041F2">
              <w:rPr>
                <w:rFonts w:cs="Times New Roman"/>
              </w:rPr>
              <w:t xml:space="preserve"> 0.125</w:t>
            </w:r>
            <w:proofErr w:type="gramStart"/>
            <w:r w:rsidRPr="008041F2">
              <w:rPr>
                <w:rFonts w:cs="Times New Roman"/>
              </w:rPr>
              <w:t>,</w:t>
            </w:r>
            <w:r w:rsidR="002D53D1" w:rsidRPr="008041F2">
              <w:rPr>
                <w:rFonts w:cs="Times New Roman"/>
              </w:rPr>
              <w:t xml:space="preserve">  0.1</w:t>
            </w:r>
            <w:proofErr w:type="gramEnd"/>
            <w:r w:rsidRPr="008041F2">
              <w:rPr>
                <w:rFonts w:cs="Times New Roman"/>
              </w:rPr>
              <w:t xml:space="preserve">, </w:t>
            </w:r>
            <w:r w:rsidR="002D53D1" w:rsidRPr="008041F2">
              <w:rPr>
                <w:rFonts w:cs="Times New Roman"/>
              </w:rPr>
              <w:t>0.1</w:t>
            </w:r>
            <w:r w:rsidRPr="008041F2">
              <w:rPr>
                <w:rFonts w:cs="Times New Roman"/>
              </w:rPr>
              <w:t>,</w:t>
            </w:r>
            <w:r w:rsidR="002D53D1" w:rsidRPr="008041F2">
              <w:rPr>
                <w:rFonts w:cs="Times New Roman"/>
              </w:rPr>
              <w:t xml:space="preserve"> 0.1</w:t>
            </w:r>
            <w:r w:rsidRPr="008041F2">
              <w:rPr>
                <w:rFonts w:cs="Times New Roman"/>
              </w:rPr>
              <w:t>,</w:t>
            </w:r>
            <w:r w:rsidR="002D53D1" w:rsidRPr="008041F2">
              <w:rPr>
                <w:rFonts w:cs="Times New Roman"/>
              </w:rPr>
              <w:t xml:space="preserve"> 0.1</w:t>
            </w:r>
            <w:r w:rsidRPr="008041F2">
              <w:rPr>
                <w:rFonts w:cs="Times New Roman"/>
              </w:rPr>
              <w:t>,</w:t>
            </w:r>
            <w:r w:rsidR="002D53D1" w:rsidRPr="008041F2">
              <w:rPr>
                <w:rFonts w:cs="Times New Roman"/>
              </w:rPr>
              <w:t xml:space="preserve"> 0.1</w:t>
            </w:r>
            <w:r w:rsidRPr="008041F2">
              <w:rPr>
                <w:rFonts w:cs="Times New Roman"/>
              </w:rPr>
              <w:t>,</w:t>
            </w:r>
            <w:r w:rsidR="002D53D1" w:rsidRPr="008041F2">
              <w:rPr>
                <w:rFonts w:cs="Times New Roman"/>
              </w:rPr>
              <w:t xml:space="preserve"> 0.1</w:t>
            </w:r>
            <w:r w:rsidR="00960020" w:rsidRPr="008041F2">
              <w:rPr>
                <w:rFonts w:cs="Times New Roman"/>
              </w:rPr>
              <w:t xml:space="preserve">. </w:t>
            </w:r>
            <w:r w:rsidRPr="008041F2">
              <w:rPr>
                <w:rFonts w:cs="Times New Roman"/>
              </w:rPr>
              <w:t xml:space="preserve">Stock 2: </w:t>
            </w:r>
            <w:r w:rsidR="002D53D1" w:rsidRPr="008041F2">
              <w:rPr>
                <w:rFonts w:cs="Times New Roman"/>
              </w:rPr>
              <w:t xml:space="preserve"> 0.1 </w:t>
            </w:r>
            <w:r w:rsidRPr="008041F2">
              <w:rPr>
                <w:rFonts w:cs="Times New Roman"/>
              </w:rPr>
              <w:t>(all ages)</w:t>
            </w:r>
          </w:p>
        </w:tc>
      </w:tr>
      <w:tr w:rsidR="00D7061C" w:rsidRPr="008041F2" w14:paraId="1EBFBDEB" w14:textId="77777777" w:rsidTr="002B7424">
        <w:trPr>
          <w:trHeight w:val="460"/>
        </w:trPr>
        <w:tc>
          <w:tcPr>
            <w:tcW w:w="1925" w:type="dxa"/>
            <w:tcBorders>
              <w:bottom w:val="single" w:sz="4" w:space="0" w:color="auto"/>
            </w:tcBorders>
            <w:vAlign w:val="center"/>
          </w:tcPr>
          <w:p w14:paraId="32780FDB" w14:textId="77777777" w:rsidR="002D53D1" w:rsidRPr="008041F2" w:rsidRDefault="005739D3" w:rsidP="00960020">
            <w:pPr>
              <w:keepNext/>
              <w:keepLines/>
              <w:rPr>
                <w:rFonts w:cs="Times New Roman"/>
              </w:rPr>
            </w:pPr>
            <w:r w:rsidRPr="008041F2">
              <w:rPr>
                <w:rFonts w:cs="Times New Roman"/>
              </w:rPr>
              <w:t>Natural mortality rate factor</w:t>
            </w:r>
          </w:p>
        </w:tc>
        <w:tc>
          <w:tcPr>
            <w:tcW w:w="962" w:type="dxa"/>
            <w:tcBorders>
              <w:bottom w:val="single" w:sz="4" w:space="0" w:color="auto"/>
            </w:tcBorders>
            <w:vAlign w:val="center"/>
          </w:tcPr>
          <w:p w14:paraId="43051C4D" w14:textId="77777777" w:rsidR="002D53D1" w:rsidRPr="008041F2" w:rsidRDefault="005739D3" w:rsidP="00960020">
            <w:pPr>
              <w:keepNext/>
              <w:keepLines/>
              <w:rPr>
                <w:rFonts w:cs="Times New Roman"/>
                <w:i/>
              </w:rPr>
            </w:pPr>
            <w:proofErr w:type="spellStart"/>
            <w:r w:rsidRPr="008041F2">
              <w:rPr>
                <w:rFonts w:cs="Times New Roman"/>
                <w:i/>
              </w:rPr>
              <w:t>Mfac</w:t>
            </w:r>
            <w:proofErr w:type="spellEnd"/>
          </w:p>
        </w:tc>
        <w:tc>
          <w:tcPr>
            <w:tcW w:w="2680" w:type="dxa"/>
            <w:tcBorders>
              <w:bottom w:val="single" w:sz="4" w:space="0" w:color="auto"/>
            </w:tcBorders>
            <w:vAlign w:val="center"/>
          </w:tcPr>
          <w:p w14:paraId="361B8459" w14:textId="77777777" w:rsidR="002D53D1" w:rsidRPr="008041F2" w:rsidRDefault="005739D3" w:rsidP="00960020">
            <w:pPr>
              <w:keepNext/>
              <w:keepLines/>
              <w:rPr>
                <w:rFonts w:cs="Times New Roman"/>
              </w:rPr>
            </w:pPr>
            <w:r w:rsidRPr="008041F2">
              <w:rPr>
                <w:rFonts w:cs="Times New Roman"/>
              </w:rPr>
              <w:t>Multiplier of the Natural mortality rate at age schedule</w:t>
            </w:r>
          </w:p>
        </w:tc>
        <w:tc>
          <w:tcPr>
            <w:tcW w:w="3469" w:type="dxa"/>
            <w:tcBorders>
              <w:bottom w:val="single" w:sz="4" w:space="0" w:color="auto"/>
            </w:tcBorders>
          </w:tcPr>
          <w:p w14:paraId="58B12405" w14:textId="77777777" w:rsidR="002D53D1" w:rsidRPr="008041F2" w:rsidRDefault="005739D3" w:rsidP="00084F94">
            <w:pPr>
              <w:keepNext/>
              <w:keepLines/>
              <w:rPr>
                <w:rFonts w:cs="Times New Roman"/>
              </w:rPr>
            </w:pPr>
            <w:r w:rsidRPr="008041F2">
              <w:rPr>
                <w:rFonts w:cs="Times New Roman"/>
              </w:rPr>
              <w:t>0.75 – 1.5</w:t>
            </w:r>
          </w:p>
        </w:tc>
      </w:tr>
      <w:tr w:rsidR="00D7061C" w:rsidRPr="008041F2" w14:paraId="2735D03C" w14:textId="77777777" w:rsidTr="002B7424">
        <w:trPr>
          <w:trHeight w:val="224"/>
        </w:trPr>
        <w:tc>
          <w:tcPr>
            <w:tcW w:w="1925" w:type="dxa"/>
            <w:tcBorders>
              <w:top w:val="single" w:sz="4" w:space="0" w:color="auto"/>
            </w:tcBorders>
            <w:vAlign w:val="center"/>
          </w:tcPr>
          <w:p w14:paraId="3CE59BA4" w14:textId="77777777" w:rsidR="002D53D1" w:rsidRPr="008041F2" w:rsidRDefault="00084F94" w:rsidP="00960020">
            <w:pPr>
              <w:keepNext/>
              <w:keepLines/>
              <w:rPr>
                <w:rFonts w:cs="Times New Roman"/>
              </w:rPr>
            </w:pPr>
            <w:r w:rsidRPr="008041F2">
              <w:rPr>
                <w:rFonts w:cs="Times New Roman"/>
              </w:rPr>
              <w:t>Steepness</w:t>
            </w:r>
          </w:p>
        </w:tc>
        <w:tc>
          <w:tcPr>
            <w:tcW w:w="962" w:type="dxa"/>
            <w:tcBorders>
              <w:top w:val="single" w:sz="4" w:space="0" w:color="auto"/>
            </w:tcBorders>
            <w:vAlign w:val="center"/>
          </w:tcPr>
          <w:p w14:paraId="4F90B00E" w14:textId="77777777" w:rsidR="002D53D1" w:rsidRPr="008041F2" w:rsidRDefault="00084F94" w:rsidP="00960020">
            <w:pPr>
              <w:keepNext/>
              <w:keepLines/>
              <w:rPr>
                <w:rFonts w:cs="Times New Roman"/>
                <w:i/>
              </w:rPr>
            </w:pPr>
            <w:r w:rsidRPr="008041F2">
              <w:rPr>
                <w:rFonts w:cs="Times New Roman"/>
                <w:i/>
              </w:rPr>
              <w:t>h</w:t>
            </w:r>
          </w:p>
        </w:tc>
        <w:tc>
          <w:tcPr>
            <w:tcW w:w="2680" w:type="dxa"/>
            <w:tcBorders>
              <w:top w:val="single" w:sz="4" w:space="0" w:color="auto"/>
            </w:tcBorders>
            <w:vAlign w:val="center"/>
          </w:tcPr>
          <w:p w14:paraId="7CBEDBE1" w14:textId="77777777" w:rsidR="002D53D1" w:rsidRPr="008041F2" w:rsidRDefault="00084F94" w:rsidP="00960020">
            <w:pPr>
              <w:keepNext/>
              <w:keepLines/>
              <w:rPr>
                <w:rFonts w:cs="Times New Roman"/>
              </w:rPr>
            </w:pPr>
            <w:r w:rsidRPr="008041F2">
              <w:rPr>
                <w:rFonts w:cs="Times New Roman"/>
              </w:rPr>
              <w:t>Recruitment compensation</w:t>
            </w:r>
          </w:p>
        </w:tc>
        <w:tc>
          <w:tcPr>
            <w:tcW w:w="3469" w:type="dxa"/>
            <w:tcBorders>
              <w:top w:val="single" w:sz="4" w:space="0" w:color="auto"/>
            </w:tcBorders>
          </w:tcPr>
          <w:p w14:paraId="41063BED" w14:textId="77777777" w:rsidR="002D53D1" w:rsidRPr="008041F2" w:rsidRDefault="00084F94" w:rsidP="00084F94">
            <w:pPr>
              <w:keepNext/>
              <w:keepLines/>
              <w:rPr>
                <w:rFonts w:cs="Times New Roman"/>
              </w:rPr>
            </w:pPr>
            <w:r w:rsidRPr="008041F2">
              <w:rPr>
                <w:rFonts w:cs="Times New Roman"/>
              </w:rPr>
              <w:t>0.35 – 0.65</w:t>
            </w:r>
          </w:p>
        </w:tc>
      </w:tr>
      <w:tr w:rsidR="00D7061C" w:rsidRPr="008041F2" w14:paraId="595E6F13" w14:textId="77777777" w:rsidTr="002B7424">
        <w:trPr>
          <w:trHeight w:val="447"/>
        </w:trPr>
        <w:tc>
          <w:tcPr>
            <w:tcW w:w="1925" w:type="dxa"/>
            <w:vAlign w:val="center"/>
          </w:tcPr>
          <w:p w14:paraId="56825F2B" w14:textId="77777777" w:rsidR="002D53D1" w:rsidRPr="008041F2" w:rsidRDefault="00CD3904" w:rsidP="00960020">
            <w:pPr>
              <w:keepNext/>
              <w:keepLines/>
              <w:rPr>
                <w:rFonts w:cs="Times New Roman"/>
              </w:rPr>
            </w:pPr>
            <w:r w:rsidRPr="008041F2">
              <w:rPr>
                <w:rFonts w:cs="Times New Roman"/>
              </w:rPr>
              <w:t>Inter-annual recruitment variation</w:t>
            </w:r>
          </w:p>
        </w:tc>
        <w:tc>
          <w:tcPr>
            <w:tcW w:w="962" w:type="dxa"/>
            <w:vAlign w:val="center"/>
          </w:tcPr>
          <w:p w14:paraId="6289D880" w14:textId="77777777" w:rsidR="002D53D1" w:rsidRPr="008041F2" w:rsidRDefault="00CD3904" w:rsidP="00960020">
            <w:pPr>
              <w:keepNext/>
              <w:keepLines/>
              <w:ind w:left="-44" w:firstLine="44"/>
              <w:rPr>
                <w:rFonts w:cs="Times New Roman"/>
                <w:i/>
              </w:rPr>
            </w:pPr>
            <w:proofErr w:type="spellStart"/>
            <w:r w:rsidRPr="008041F2">
              <w:rPr>
                <w:rFonts w:cs="Times New Roman"/>
                <w:i/>
              </w:rPr>
              <w:t>σ</w:t>
            </w:r>
            <w:r w:rsidRPr="008041F2">
              <w:rPr>
                <w:rFonts w:cs="Times New Roman"/>
                <w:i/>
                <w:vertAlign w:val="subscript"/>
              </w:rPr>
              <w:t>R</w:t>
            </w:r>
            <w:proofErr w:type="spellEnd"/>
          </w:p>
        </w:tc>
        <w:tc>
          <w:tcPr>
            <w:tcW w:w="2680" w:type="dxa"/>
            <w:vAlign w:val="center"/>
          </w:tcPr>
          <w:p w14:paraId="5D438535" w14:textId="77777777" w:rsidR="002D53D1" w:rsidRPr="008041F2" w:rsidRDefault="00CD3904" w:rsidP="00960020">
            <w:pPr>
              <w:keepNext/>
              <w:keepLines/>
              <w:rPr>
                <w:rFonts w:cs="Times New Roman"/>
              </w:rPr>
            </w:pPr>
            <w:r w:rsidRPr="008041F2">
              <w:rPr>
                <w:rFonts w:cs="Times New Roman"/>
              </w:rPr>
              <w:t>Log-normal standard deviation of recruitment deviations</w:t>
            </w:r>
          </w:p>
        </w:tc>
        <w:tc>
          <w:tcPr>
            <w:tcW w:w="3469" w:type="dxa"/>
          </w:tcPr>
          <w:p w14:paraId="025A32E0" w14:textId="77777777" w:rsidR="002D53D1" w:rsidRPr="008041F2" w:rsidRDefault="00CD3904" w:rsidP="00CD3904">
            <w:pPr>
              <w:keepNext/>
              <w:keepLines/>
              <w:rPr>
                <w:rFonts w:cs="Times New Roman"/>
              </w:rPr>
            </w:pPr>
            <w:r w:rsidRPr="008041F2">
              <w:rPr>
                <w:rFonts w:cs="Times New Roman"/>
              </w:rPr>
              <w:t>0.1 - 0.3</w:t>
            </w:r>
          </w:p>
        </w:tc>
      </w:tr>
      <w:tr w:rsidR="00D7061C" w:rsidRPr="008041F2" w14:paraId="7319639B" w14:textId="77777777" w:rsidTr="002B7424">
        <w:trPr>
          <w:trHeight w:val="460"/>
        </w:trPr>
        <w:tc>
          <w:tcPr>
            <w:tcW w:w="1925" w:type="dxa"/>
            <w:tcBorders>
              <w:bottom w:val="single" w:sz="4" w:space="0" w:color="auto"/>
            </w:tcBorders>
            <w:vAlign w:val="center"/>
          </w:tcPr>
          <w:p w14:paraId="16D8127C" w14:textId="77777777" w:rsidR="002D53D1" w:rsidRPr="008041F2" w:rsidRDefault="00CD3904" w:rsidP="00960020">
            <w:pPr>
              <w:keepNext/>
              <w:keepLines/>
              <w:rPr>
                <w:rFonts w:cs="Times New Roman"/>
              </w:rPr>
            </w:pPr>
            <w:r w:rsidRPr="008041F2">
              <w:rPr>
                <w:rFonts w:cs="Times New Roman"/>
              </w:rPr>
              <w:t>Recruitment autocorrelation</w:t>
            </w:r>
          </w:p>
        </w:tc>
        <w:tc>
          <w:tcPr>
            <w:tcW w:w="962" w:type="dxa"/>
            <w:tcBorders>
              <w:bottom w:val="single" w:sz="4" w:space="0" w:color="auto"/>
            </w:tcBorders>
            <w:vAlign w:val="center"/>
          </w:tcPr>
          <w:p w14:paraId="7A49DCB6" w14:textId="77777777" w:rsidR="002D53D1" w:rsidRPr="008041F2" w:rsidRDefault="00CD3904" w:rsidP="00960020">
            <w:pPr>
              <w:keepNext/>
              <w:keepLines/>
              <w:rPr>
                <w:rFonts w:cs="Times New Roman"/>
                <w:i/>
              </w:rPr>
            </w:pPr>
            <w:r w:rsidRPr="008041F2">
              <w:rPr>
                <w:rFonts w:cs="Times New Roman"/>
                <w:i/>
              </w:rPr>
              <w:t>Ψ</w:t>
            </w:r>
            <w:r w:rsidRPr="008041F2">
              <w:rPr>
                <w:rFonts w:cs="Times New Roman"/>
                <w:i/>
                <w:vertAlign w:val="subscript"/>
              </w:rPr>
              <w:t>R</w:t>
            </w:r>
          </w:p>
        </w:tc>
        <w:tc>
          <w:tcPr>
            <w:tcW w:w="2680" w:type="dxa"/>
            <w:tcBorders>
              <w:bottom w:val="single" w:sz="4" w:space="0" w:color="auto"/>
            </w:tcBorders>
            <w:vAlign w:val="center"/>
          </w:tcPr>
          <w:p w14:paraId="7EA51EC2" w14:textId="77777777" w:rsidR="002D53D1" w:rsidRPr="008041F2" w:rsidRDefault="002D53D1" w:rsidP="00960020">
            <w:pPr>
              <w:keepNext/>
              <w:keepLines/>
              <w:rPr>
                <w:rFonts w:cs="Times New Roman"/>
              </w:rPr>
            </w:pPr>
          </w:p>
        </w:tc>
        <w:tc>
          <w:tcPr>
            <w:tcW w:w="3469" w:type="dxa"/>
            <w:tcBorders>
              <w:bottom w:val="single" w:sz="4" w:space="0" w:color="auto"/>
            </w:tcBorders>
          </w:tcPr>
          <w:p w14:paraId="1F9A075E" w14:textId="77777777" w:rsidR="002D53D1" w:rsidRPr="008041F2" w:rsidRDefault="00CD3904" w:rsidP="00084F94">
            <w:pPr>
              <w:keepNext/>
              <w:keepLines/>
              <w:rPr>
                <w:rFonts w:cs="Times New Roman"/>
              </w:rPr>
            </w:pPr>
            <w:r w:rsidRPr="008041F2">
              <w:rPr>
                <w:rFonts w:cs="Times New Roman"/>
              </w:rPr>
              <w:t>0.5 – 0.9</w:t>
            </w:r>
          </w:p>
        </w:tc>
      </w:tr>
      <w:tr w:rsidR="00D7061C" w:rsidRPr="008041F2" w14:paraId="2AA61980" w14:textId="77777777" w:rsidTr="002B7424">
        <w:trPr>
          <w:trHeight w:val="670"/>
        </w:trPr>
        <w:tc>
          <w:tcPr>
            <w:tcW w:w="1925" w:type="dxa"/>
            <w:tcBorders>
              <w:top w:val="single" w:sz="4" w:space="0" w:color="auto"/>
            </w:tcBorders>
            <w:vAlign w:val="center"/>
          </w:tcPr>
          <w:p w14:paraId="300F35EF" w14:textId="559E3912" w:rsidR="002D53D1" w:rsidRPr="008041F2" w:rsidRDefault="00CD3904" w:rsidP="00960020">
            <w:pPr>
              <w:keepNext/>
              <w:keepLines/>
              <w:rPr>
                <w:rFonts w:cs="Times New Roman"/>
              </w:rPr>
            </w:pPr>
            <w:r w:rsidRPr="008041F2">
              <w:rPr>
                <w:rFonts w:cs="Times New Roman"/>
              </w:rPr>
              <w:t xml:space="preserve">von </w:t>
            </w:r>
            <w:proofErr w:type="spellStart"/>
            <w:r w:rsidRPr="008041F2">
              <w:rPr>
                <w:rFonts w:cs="Times New Roman"/>
              </w:rPr>
              <w:t>Bertalanffy</w:t>
            </w:r>
            <w:proofErr w:type="spellEnd"/>
            <w:r w:rsidRPr="008041F2">
              <w:rPr>
                <w:rFonts w:cs="Times New Roman"/>
              </w:rPr>
              <w:t xml:space="preserve"> maximum growth rate</w:t>
            </w:r>
            <w:r w:rsidR="00EB0E78">
              <w:rPr>
                <w:rFonts w:cs="Times New Roman"/>
              </w:rPr>
              <w:t xml:space="preserve"> parameter</w:t>
            </w:r>
          </w:p>
        </w:tc>
        <w:tc>
          <w:tcPr>
            <w:tcW w:w="962" w:type="dxa"/>
            <w:tcBorders>
              <w:top w:val="single" w:sz="4" w:space="0" w:color="auto"/>
            </w:tcBorders>
            <w:vAlign w:val="center"/>
          </w:tcPr>
          <w:p w14:paraId="5294D8C8" w14:textId="77777777" w:rsidR="002D53D1" w:rsidRPr="008041F2" w:rsidRDefault="00CD3904" w:rsidP="00960020">
            <w:pPr>
              <w:keepNext/>
              <w:keepLines/>
              <w:rPr>
                <w:rFonts w:cs="Times New Roman"/>
              </w:rPr>
            </w:pPr>
            <w:r w:rsidRPr="008041F2">
              <w:rPr>
                <w:rFonts w:cs="Times New Roman"/>
                <w:i/>
              </w:rPr>
              <w:t>κ</w:t>
            </w:r>
          </w:p>
        </w:tc>
        <w:tc>
          <w:tcPr>
            <w:tcW w:w="2680" w:type="dxa"/>
            <w:tcBorders>
              <w:top w:val="single" w:sz="4" w:space="0" w:color="auto"/>
            </w:tcBorders>
            <w:vAlign w:val="center"/>
          </w:tcPr>
          <w:p w14:paraId="334D4B05" w14:textId="77777777" w:rsidR="002D53D1" w:rsidRPr="008041F2" w:rsidRDefault="002D53D1" w:rsidP="00960020">
            <w:pPr>
              <w:keepNext/>
              <w:keepLines/>
              <w:rPr>
                <w:rFonts w:cs="Times New Roman"/>
              </w:rPr>
            </w:pPr>
          </w:p>
        </w:tc>
        <w:tc>
          <w:tcPr>
            <w:tcW w:w="3469" w:type="dxa"/>
            <w:tcBorders>
              <w:top w:val="single" w:sz="4" w:space="0" w:color="auto"/>
            </w:tcBorders>
          </w:tcPr>
          <w:p w14:paraId="3743DAE7" w14:textId="77777777" w:rsidR="002D53D1" w:rsidRPr="008041F2" w:rsidRDefault="00CD3904" w:rsidP="00084F94">
            <w:pPr>
              <w:keepNext/>
              <w:keepLines/>
              <w:rPr>
                <w:rFonts w:cs="Times New Roman"/>
              </w:rPr>
            </w:pPr>
            <w:r w:rsidRPr="008041F2">
              <w:rPr>
                <w:rFonts w:cs="Times New Roman"/>
              </w:rPr>
              <w:t>Stock 1: 0.087- 0.091</w:t>
            </w:r>
          </w:p>
          <w:p w14:paraId="4131B2D3" w14:textId="77777777" w:rsidR="00CD3904" w:rsidRPr="008041F2" w:rsidRDefault="00CD3904" w:rsidP="00CD3904">
            <w:pPr>
              <w:keepNext/>
              <w:keepLines/>
              <w:rPr>
                <w:rFonts w:cs="Times New Roman"/>
              </w:rPr>
            </w:pPr>
            <w:r w:rsidRPr="008041F2">
              <w:rPr>
                <w:rFonts w:cs="Times New Roman"/>
              </w:rPr>
              <w:t>Stock 2: 0.091 - 0.095</w:t>
            </w:r>
          </w:p>
        </w:tc>
      </w:tr>
      <w:tr w:rsidR="00D7061C" w:rsidRPr="008041F2" w14:paraId="73CEB403" w14:textId="77777777" w:rsidTr="002B7424">
        <w:trPr>
          <w:trHeight w:val="460"/>
        </w:trPr>
        <w:tc>
          <w:tcPr>
            <w:tcW w:w="1925" w:type="dxa"/>
            <w:tcBorders>
              <w:bottom w:val="single" w:sz="4" w:space="0" w:color="auto"/>
            </w:tcBorders>
            <w:vAlign w:val="center"/>
          </w:tcPr>
          <w:p w14:paraId="412D1CF7" w14:textId="77777777" w:rsidR="002D53D1" w:rsidRPr="008041F2" w:rsidRDefault="00CD3904" w:rsidP="00960020">
            <w:pPr>
              <w:keepNext/>
              <w:keepLines/>
              <w:rPr>
                <w:rFonts w:cs="Times New Roman"/>
              </w:rPr>
            </w:pPr>
            <w:r w:rsidRPr="008041F2">
              <w:rPr>
                <w:rFonts w:cs="Times New Roman"/>
              </w:rPr>
              <w:t>Age at maturity</w:t>
            </w:r>
          </w:p>
        </w:tc>
        <w:tc>
          <w:tcPr>
            <w:tcW w:w="962" w:type="dxa"/>
            <w:tcBorders>
              <w:bottom w:val="single" w:sz="4" w:space="0" w:color="auto"/>
            </w:tcBorders>
            <w:vAlign w:val="center"/>
          </w:tcPr>
          <w:p w14:paraId="7ABD04EC" w14:textId="77777777" w:rsidR="002D53D1" w:rsidRPr="008041F2" w:rsidRDefault="00CD3904" w:rsidP="00960020">
            <w:pPr>
              <w:keepNext/>
              <w:keepLines/>
              <w:rPr>
                <w:rFonts w:cs="Times New Roman"/>
                <w:i/>
              </w:rPr>
            </w:pPr>
            <w:r w:rsidRPr="008041F2">
              <w:rPr>
                <w:rFonts w:cs="Times New Roman"/>
                <w:i/>
              </w:rPr>
              <w:t>γ</w:t>
            </w:r>
          </w:p>
        </w:tc>
        <w:tc>
          <w:tcPr>
            <w:tcW w:w="2680" w:type="dxa"/>
            <w:tcBorders>
              <w:bottom w:val="single" w:sz="4" w:space="0" w:color="auto"/>
            </w:tcBorders>
            <w:vAlign w:val="center"/>
          </w:tcPr>
          <w:p w14:paraId="4072BFBB" w14:textId="30DCB56F" w:rsidR="002D53D1" w:rsidRPr="008041F2" w:rsidRDefault="00CD3904" w:rsidP="00960020">
            <w:pPr>
              <w:keepNext/>
              <w:keepLines/>
              <w:rPr>
                <w:rFonts w:cs="Times New Roman"/>
              </w:rPr>
            </w:pPr>
            <w:r w:rsidRPr="008041F2">
              <w:rPr>
                <w:rFonts w:cs="Times New Roman"/>
              </w:rPr>
              <w:t>Age whe</w:t>
            </w:r>
            <w:r w:rsidR="00D361BB">
              <w:rPr>
                <w:rFonts w:cs="Times New Roman"/>
              </w:rPr>
              <w:t>n</w:t>
            </w:r>
            <w:r w:rsidRPr="008041F2">
              <w:rPr>
                <w:rFonts w:cs="Times New Roman"/>
              </w:rPr>
              <w:t xml:space="preserve"> 50% of individuals are mature</w:t>
            </w:r>
          </w:p>
        </w:tc>
        <w:tc>
          <w:tcPr>
            <w:tcW w:w="3469" w:type="dxa"/>
            <w:tcBorders>
              <w:bottom w:val="single" w:sz="4" w:space="0" w:color="auto"/>
            </w:tcBorders>
          </w:tcPr>
          <w:p w14:paraId="0D32354A" w14:textId="77777777" w:rsidR="002D53D1" w:rsidRPr="008041F2" w:rsidRDefault="00CD3904" w:rsidP="00084F94">
            <w:pPr>
              <w:keepNext/>
              <w:keepLines/>
              <w:rPr>
                <w:rFonts w:cs="Times New Roman"/>
              </w:rPr>
            </w:pPr>
            <w:r w:rsidRPr="008041F2">
              <w:rPr>
                <w:rFonts w:cs="Times New Roman"/>
              </w:rPr>
              <w:t>Stock 1: 3.5 - 4.5</w:t>
            </w:r>
          </w:p>
          <w:p w14:paraId="5A330EE1" w14:textId="77777777" w:rsidR="00CD3904" w:rsidRPr="008041F2" w:rsidRDefault="00CD3904" w:rsidP="00084F94">
            <w:pPr>
              <w:keepNext/>
              <w:keepLines/>
              <w:rPr>
                <w:rFonts w:cs="Times New Roman"/>
              </w:rPr>
            </w:pPr>
            <w:r w:rsidRPr="008041F2">
              <w:rPr>
                <w:rFonts w:cs="Times New Roman"/>
              </w:rPr>
              <w:t>Stock 2: 8.5 - 9.5</w:t>
            </w:r>
          </w:p>
        </w:tc>
      </w:tr>
      <w:tr w:rsidR="00CD3904" w:rsidRPr="008041F2" w14:paraId="49C4B9C8" w14:textId="77777777" w:rsidTr="002B7424">
        <w:trPr>
          <w:trHeight w:val="447"/>
        </w:trPr>
        <w:tc>
          <w:tcPr>
            <w:tcW w:w="1925" w:type="dxa"/>
            <w:tcBorders>
              <w:top w:val="single" w:sz="4" w:space="0" w:color="auto"/>
              <w:bottom w:val="single" w:sz="4" w:space="0" w:color="auto"/>
            </w:tcBorders>
            <w:vAlign w:val="center"/>
          </w:tcPr>
          <w:p w14:paraId="5BDCD4F8" w14:textId="77777777" w:rsidR="00CD3904" w:rsidRPr="008041F2" w:rsidRDefault="00CD3904" w:rsidP="00960020">
            <w:pPr>
              <w:keepNext/>
              <w:keepLines/>
              <w:rPr>
                <w:rFonts w:cs="Times New Roman"/>
              </w:rPr>
            </w:pPr>
            <w:r w:rsidRPr="008041F2">
              <w:rPr>
                <w:rFonts w:cs="Times New Roman"/>
              </w:rPr>
              <w:t>Stock depletion</w:t>
            </w:r>
          </w:p>
        </w:tc>
        <w:tc>
          <w:tcPr>
            <w:tcW w:w="962" w:type="dxa"/>
            <w:tcBorders>
              <w:top w:val="single" w:sz="4" w:space="0" w:color="auto"/>
              <w:bottom w:val="single" w:sz="4" w:space="0" w:color="auto"/>
            </w:tcBorders>
            <w:vAlign w:val="center"/>
          </w:tcPr>
          <w:p w14:paraId="41E30DED" w14:textId="77777777" w:rsidR="00CD3904" w:rsidRPr="008041F2" w:rsidRDefault="00CD3904" w:rsidP="00960020">
            <w:pPr>
              <w:keepNext/>
              <w:keepLines/>
              <w:rPr>
                <w:rFonts w:cs="Times New Roman"/>
                <w:i/>
              </w:rPr>
            </w:pPr>
            <w:proofErr w:type="spellStart"/>
            <w:r w:rsidRPr="008041F2">
              <w:rPr>
                <w:rFonts w:cs="Times New Roman"/>
                <w:i/>
              </w:rPr>
              <w:t>SSB</w:t>
            </w:r>
            <w:r w:rsidRPr="008041F2">
              <w:rPr>
                <w:rFonts w:cs="Times New Roman"/>
                <w:i/>
                <w:vertAlign w:val="subscript"/>
              </w:rPr>
              <w:t>ny</w:t>
            </w:r>
            <w:proofErr w:type="spellEnd"/>
            <w:r w:rsidRPr="008041F2">
              <w:rPr>
                <w:rFonts w:cs="Times New Roman"/>
                <w:i/>
              </w:rPr>
              <w:t>/</w:t>
            </w:r>
          </w:p>
          <w:p w14:paraId="3E9A2327" w14:textId="77777777" w:rsidR="00CD3904" w:rsidRPr="008041F2" w:rsidRDefault="00CD3904" w:rsidP="00960020">
            <w:pPr>
              <w:keepNext/>
              <w:keepLines/>
              <w:rPr>
                <w:rFonts w:cs="Times New Roman"/>
                <w:i/>
              </w:rPr>
            </w:pPr>
            <w:r w:rsidRPr="008041F2">
              <w:rPr>
                <w:rFonts w:cs="Times New Roman"/>
                <w:i/>
              </w:rPr>
              <w:t>SSB0</w:t>
            </w:r>
          </w:p>
        </w:tc>
        <w:tc>
          <w:tcPr>
            <w:tcW w:w="2680" w:type="dxa"/>
            <w:tcBorders>
              <w:top w:val="single" w:sz="4" w:space="0" w:color="auto"/>
              <w:bottom w:val="single" w:sz="4" w:space="0" w:color="auto"/>
            </w:tcBorders>
            <w:vAlign w:val="center"/>
          </w:tcPr>
          <w:p w14:paraId="3A4351C8" w14:textId="77777777" w:rsidR="00CD3904" w:rsidRPr="008041F2" w:rsidRDefault="00CD3904" w:rsidP="00960020">
            <w:pPr>
              <w:keepNext/>
              <w:keepLines/>
              <w:rPr>
                <w:rFonts w:cs="Times New Roman"/>
              </w:rPr>
            </w:pPr>
            <w:r w:rsidRPr="008041F2">
              <w:rPr>
                <w:rFonts w:cs="Times New Roman"/>
              </w:rPr>
              <w:t>Spawning stock biomass relative to unfished</w:t>
            </w:r>
          </w:p>
        </w:tc>
        <w:tc>
          <w:tcPr>
            <w:tcW w:w="3469" w:type="dxa"/>
            <w:tcBorders>
              <w:top w:val="single" w:sz="4" w:space="0" w:color="auto"/>
              <w:bottom w:val="single" w:sz="4" w:space="0" w:color="auto"/>
            </w:tcBorders>
          </w:tcPr>
          <w:p w14:paraId="43A52B7D" w14:textId="77777777" w:rsidR="00CD3904" w:rsidRPr="008041F2" w:rsidRDefault="00CD3904" w:rsidP="00084F94">
            <w:pPr>
              <w:keepNext/>
              <w:keepLines/>
              <w:rPr>
                <w:rFonts w:cs="Times New Roman"/>
              </w:rPr>
            </w:pPr>
            <w:r w:rsidRPr="008041F2">
              <w:rPr>
                <w:rFonts w:cs="Times New Roman"/>
              </w:rPr>
              <w:t>Stock 1: 0.035 - 0.2625</w:t>
            </w:r>
          </w:p>
          <w:p w14:paraId="32823F57" w14:textId="77777777" w:rsidR="00CD3904" w:rsidRPr="008041F2" w:rsidRDefault="00CD3904" w:rsidP="00CD3904">
            <w:pPr>
              <w:keepNext/>
              <w:keepLines/>
              <w:rPr>
                <w:rFonts w:cs="Times New Roman"/>
              </w:rPr>
            </w:pPr>
            <w:r w:rsidRPr="008041F2">
              <w:rPr>
                <w:rFonts w:cs="Times New Roman"/>
              </w:rPr>
              <w:t>Stock 2: 0.3 - 0.4</w:t>
            </w:r>
          </w:p>
        </w:tc>
      </w:tr>
      <w:tr w:rsidR="00CD3904" w:rsidRPr="008041F2" w14:paraId="323D395B" w14:textId="77777777" w:rsidTr="002B7424">
        <w:trPr>
          <w:trHeight w:val="224"/>
        </w:trPr>
        <w:tc>
          <w:tcPr>
            <w:tcW w:w="1925" w:type="dxa"/>
            <w:tcBorders>
              <w:top w:val="single" w:sz="4" w:space="0" w:color="auto"/>
            </w:tcBorders>
            <w:vAlign w:val="center"/>
          </w:tcPr>
          <w:p w14:paraId="1B180AF2" w14:textId="77777777" w:rsidR="00CD3904" w:rsidRPr="008041F2" w:rsidRDefault="00D7061C" w:rsidP="00960020">
            <w:pPr>
              <w:keepNext/>
              <w:keepLines/>
              <w:rPr>
                <w:rFonts w:cs="Times New Roman"/>
              </w:rPr>
            </w:pPr>
            <w:r w:rsidRPr="008041F2">
              <w:rPr>
                <w:rFonts w:cs="Times New Roman"/>
              </w:rPr>
              <w:t>Age at 100 selectivity</w:t>
            </w:r>
          </w:p>
        </w:tc>
        <w:tc>
          <w:tcPr>
            <w:tcW w:w="962" w:type="dxa"/>
            <w:tcBorders>
              <w:top w:val="single" w:sz="4" w:space="0" w:color="auto"/>
            </w:tcBorders>
            <w:vAlign w:val="center"/>
          </w:tcPr>
          <w:p w14:paraId="04689EDD" w14:textId="77777777" w:rsidR="00CD3904" w:rsidRPr="008041F2" w:rsidRDefault="00D7061C" w:rsidP="00960020">
            <w:pPr>
              <w:keepNext/>
              <w:keepLines/>
              <w:rPr>
                <w:rFonts w:cs="Times New Roman"/>
                <w:i/>
              </w:rPr>
            </w:pPr>
            <w:proofErr w:type="spellStart"/>
            <w:r w:rsidRPr="008041F2">
              <w:rPr>
                <w:rFonts w:cs="Times New Roman"/>
                <w:i/>
              </w:rPr>
              <w:t>s</w:t>
            </w:r>
            <w:r w:rsidRPr="008041F2">
              <w:rPr>
                <w:rFonts w:cs="Times New Roman"/>
                <w:i/>
                <w:vertAlign w:val="subscript"/>
              </w:rPr>
              <w:t>mode</w:t>
            </w:r>
            <w:proofErr w:type="spellEnd"/>
          </w:p>
        </w:tc>
        <w:tc>
          <w:tcPr>
            <w:tcW w:w="2680" w:type="dxa"/>
            <w:tcBorders>
              <w:top w:val="single" w:sz="4" w:space="0" w:color="auto"/>
            </w:tcBorders>
            <w:vAlign w:val="center"/>
          </w:tcPr>
          <w:p w14:paraId="3CA3398F" w14:textId="77777777" w:rsidR="00CD3904" w:rsidRPr="008041F2" w:rsidRDefault="00CD3904" w:rsidP="00960020">
            <w:pPr>
              <w:keepNext/>
              <w:keepLines/>
              <w:rPr>
                <w:rFonts w:cs="Times New Roman"/>
              </w:rPr>
            </w:pPr>
          </w:p>
        </w:tc>
        <w:tc>
          <w:tcPr>
            <w:tcW w:w="3469" w:type="dxa"/>
            <w:tcBorders>
              <w:top w:val="single" w:sz="4" w:space="0" w:color="auto"/>
            </w:tcBorders>
          </w:tcPr>
          <w:p w14:paraId="5CE40268" w14:textId="77777777" w:rsidR="00CD3904" w:rsidRPr="008041F2" w:rsidRDefault="00D7061C" w:rsidP="00084F94">
            <w:pPr>
              <w:keepNext/>
              <w:keepLines/>
              <w:rPr>
                <w:rFonts w:cs="Times New Roman"/>
              </w:rPr>
            </w:pPr>
            <w:r w:rsidRPr="008041F2">
              <w:rPr>
                <w:rFonts w:cs="Times New Roman"/>
              </w:rPr>
              <w:t>5 – 8 (all fleets, all stocks)</w:t>
            </w:r>
          </w:p>
        </w:tc>
      </w:tr>
      <w:tr w:rsidR="00CD3904" w:rsidRPr="008041F2" w14:paraId="45C78D72" w14:textId="77777777" w:rsidTr="002B7424">
        <w:trPr>
          <w:trHeight w:val="224"/>
        </w:trPr>
        <w:tc>
          <w:tcPr>
            <w:tcW w:w="1925" w:type="dxa"/>
            <w:vAlign w:val="center"/>
          </w:tcPr>
          <w:p w14:paraId="71CE2F46" w14:textId="77777777" w:rsidR="00CD3904" w:rsidRPr="008041F2" w:rsidRDefault="00D7061C" w:rsidP="00960020">
            <w:pPr>
              <w:keepNext/>
              <w:keepLines/>
              <w:rPr>
                <w:rFonts w:cs="Times New Roman"/>
              </w:rPr>
            </w:pPr>
            <w:r w:rsidRPr="008041F2">
              <w:rPr>
                <w:rFonts w:cs="Times New Roman"/>
              </w:rPr>
              <w:t xml:space="preserve">Age at 5% selectivity </w:t>
            </w:r>
          </w:p>
        </w:tc>
        <w:tc>
          <w:tcPr>
            <w:tcW w:w="962" w:type="dxa"/>
            <w:vAlign w:val="center"/>
          </w:tcPr>
          <w:p w14:paraId="0DF87AC2" w14:textId="77777777" w:rsidR="00CD3904" w:rsidRPr="008041F2" w:rsidRDefault="00CD3904" w:rsidP="00960020">
            <w:pPr>
              <w:keepNext/>
              <w:keepLines/>
              <w:rPr>
                <w:rFonts w:cs="Times New Roman"/>
                <w:i/>
              </w:rPr>
            </w:pPr>
          </w:p>
        </w:tc>
        <w:tc>
          <w:tcPr>
            <w:tcW w:w="2680" w:type="dxa"/>
            <w:vAlign w:val="center"/>
          </w:tcPr>
          <w:p w14:paraId="108A0E5D" w14:textId="77777777" w:rsidR="00CD3904" w:rsidRPr="008041F2" w:rsidRDefault="00D7061C" w:rsidP="00960020">
            <w:pPr>
              <w:keepNext/>
              <w:keepLines/>
              <w:rPr>
                <w:rFonts w:cs="Times New Roman"/>
              </w:rPr>
            </w:pPr>
            <w:r w:rsidRPr="008041F2">
              <w:rPr>
                <w:rFonts w:cs="Times New Roman"/>
              </w:rPr>
              <w:t>Ascending limb of sel</w:t>
            </w:r>
            <w:r w:rsidR="00960020" w:rsidRPr="008041F2">
              <w:rPr>
                <w:rFonts w:cs="Times New Roman"/>
              </w:rPr>
              <w:t>.</w:t>
            </w:r>
            <w:r w:rsidRPr="008041F2">
              <w:rPr>
                <w:rFonts w:cs="Times New Roman"/>
              </w:rPr>
              <w:t xml:space="preserve"> curve</w:t>
            </w:r>
          </w:p>
        </w:tc>
        <w:tc>
          <w:tcPr>
            <w:tcW w:w="3469" w:type="dxa"/>
          </w:tcPr>
          <w:p w14:paraId="1B55CDDE" w14:textId="77777777" w:rsidR="00CD3904" w:rsidRPr="008041F2" w:rsidRDefault="00D7061C" w:rsidP="00084F94">
            <w:pPr>
              <w:keepNext/>
              <w:keepLines/>
              <w:rPr>
                <w:rFonts w:cs="Times New Roman"/>
              </w:rPr>
            </w:pPr>
            <w:r w:rsidRPr="008041F2">
              <w:rPr>
                <w:rFonts w:cs="Times New Roman"/>
              </w:rPr>
              <w:t>2 – 3 (all fleets, all stocks</w:t>
            </w:r>
          </w:p>
        </w:tc>
      </w:tr>
      <w:tr w:rsidR="00D7061C" w:rsidRPr="008041F2" w14:paraId="0A7ACEC2" w14:textId="77777777" w:rsidTr="002B7424">
        <w:trPr>
          <w:trHeight w:val="460"/>
        </w:trPr>
        <w:tc>
          <w:tcPr>
            <w:tcW w:w="1925" w:type="dxa"/>
            <w:vAlign w:val="center"/>
          </w:tcPr>
          <w:p w14:paraId="138A396A" w14:textId="77777777" w:rsidR="00D7061C" w:rsidRPr="008041F2" w:rsidRDefault="00960020" w:rsidP="00960020">
            <w:pPr>
              <w:keepNext/>
              <w:keepLines/>
              <w:rPr>
                <w:rFonts w:cs="Times New Roman"/>
              </w:rPr>
            </w:pPr>
            <w:r w:rsidRPr="008041F2">
              <w:rPr>
                <w:rFonts w:cs="Times New Roman"/>
              </w:rPr>
              <w:t>Sel.</w:t>
            </w:r>
            <w:r w:rsidR="00D7061C" w:rsidRPr="008041F2">
              <w:rPr>
                <w:rFonts w:cs="Times New Roman"/>
              </w:rPr>
              <w:t xml:space="preserve"> of oldest age</w:t>
            </w:r>
          </w:p>
        </w:tc>
        <w:tc>
          <w:tcPr>
            <w:tcW w:w="962" w:type="dxa"/>
            <w:vAlign w:val="center"/>
          </w:tcPr>
          <w:p w14:paraId="38C959AC" w14:textId="77777777" w:rsidR="00D7061C" w:rsidRPr="008041F2" w:rsidRDefault="00D7061C" w:rsidP="00960020">
            <w:pPr>
              <w:keepNext/>
              <w:keepLines/>
              <w:rPr>
                <w:rFonts w:cs="Times New Roman"/>
                <w:i/>
              </w:rPr>
            </w:pPr>
          </w:p>
        </w:tc>
        <w:tc>
          <w:tcPr>
            <w:tcW w:w="2680" w:type="dxa"/>
            <w:vAlign w:val="center"/>
          </w:tcPr>
          <w:p w14:paraId="1F81DDE0" w14:textId="77777777" w:rsidR="00D7061C" w:rsidRPr="008041F2" w:rsidRDefault="00D7061C" w:rsidP="00960020">
            <w:pPr>
              <w:keepNext/>
              <w:keepLines/>
              <w:rPr>
                <w:rFonts w:cs="Times New Roman"/>
              </w:rPr>
            </w:pPr>
          </w:p>
        </w:tc>
        <w:tc>
          <w:tcPr>
            <w:tcW w:w="3469" w:type="dxa"/>
          </w:tcPr>
          <w:p w14:paraId="54298B4D" w14:textId="77777777" w:rsidR="00D7061C" w:rsidRPr="008041F2" w:rsidRDefault="00D7061C" w:rsidP="00084F94">
            <w:pPr>
              <w:keepNext/>
              <w:keepLines/>
              <w:rPr>
                <w:rFonts w:cs="Times New Roman"/>
              </w:rPr>
            </w:pPr>
            <w:r w:rsidRPr="008041F2">
              <w:rPr>
                <w:rFonts w:cs="Times New Roman"/>
              </w:rPr>
              <w:t>Fleet 1: 1          (all stocks)</w:t>
            </w:r>
          </w:p>
          <w:p w14:paraId="58D1FA43" w14:textId="77777777" w:rsidR="00D7061C" w:rsidRPr="008041F2" w:rsidRDefault="00D7061C" w:rsidP="00084F94">
            <w:pPr>
              <w:keepNext/>
              <w:keepLines/>
              <w:rPr>
                <w:rFonts w:cs="Times New Roman"/>
              </w:rPr>
            </w:pPr>
            <w:r w:rsidRPr="008041F2">
              <w:rPr>
                <w:rFonts w:cs="Times New Roman"/>
              </w:rPr>
              <w:t>Fleet 2: 0.5 – 1 (all stocks)</w:t>
            </w:r>
          </w:p>
        </w:tc>
      </w:tr>
      <w:tr w:rsidR="00D7061C" w:rsidRPr="008041F2" w14:paraId="730A1EFA" w14:textId="77777777" w:rsidTr="002B7424">
        <w:trPr>
          <w:trHeight w:val="460"/>
        </w:trPr>
        <w:tc>
          <w:tcPr>
            <w:tcW w:w="1925" w:type="dxa"/>
            <w:tcBorders>
              <w:bottom w:val="single" w:sz="8" w:space="0" w:color="auto"/>
            </w:tcBorders>
            <w:vAlign w:val="center"/>
          </w:tcPr>
          <w:p w14:paraId="245AA9F7" w14:textId="77777777" w:rsidR="00D7061C" w:rsidRPr="008041F2" w:rsidRDefault="00D7061C" w:rsidP="00960020">
            <w:pPr>
              <w:keepNext/>
              <w:keepLines/>
              <w:rPr>
                <w:rFonts w:cs="Times New Roman"/>
              </w:rPr>
            </w:pPr>
            <w:r w:rsidRPr="008041F2">
              <w:rPr>
                <w:rFonts w:cs="Times New Roman"/>
              </w:rPr>
              <w:t>Slope in recent exploitation rates</w:t>
            </w:r>
          </w:p>
        </w:tc>
        <w:tc>
          <w:tcPr>
            <w:tcW w:w="962" w:type="dxa"/>
            <w:tcBorders>
              <w:bottom w:val="single" w:sz="8" w:space="0" w:color="auto"/>
            </w:tcBorders>
            <w:vAlign w:val="center"/>
          </w:tcPr>
          <w:p w14:paraId="45373921" w14:textId="77777777" w:rsidR="00D7061C" w:rsidRPr="008041F2" w:rsidRDefault="00D7061C" w:rsidP="00960020">
            <w:pPr>
              <w:keepNext/>
              <w:keepLines/>
              <w:rPr>
                <w:rFonts w:cs="Times New Roman"/>
                <w:i/>
              </w:rPr>
            </w:pPr>
          </w:p>
        </w:tc>
        <w:tc>
          <w:tcPr>
            <w:tcW w:w="2680" w:type="dxa"/>
            <w:tcBorders>
              <w:bottom w:val="single" w:sz="8" w:space="0" w:color="auto"/>
            </w:tcBorders>
            <w:vAlign w:val="center"/>
          </w:tcPr>
          <w:p w14:paraId="72977D01" w14:textId="77777777" w:rsidR="00D7061C" w:rsidRPr="008041F2" w:rsidRDefault="00D7061C" w:rsidP="00960020">
            <w:pPr>
              <w:keepNext/>
              <w:keepLines/>
              <w:rPr>
                <w:rFonts w:cs="Times New Roman"/>
              </w:rPr>
            </w:pPr>
          </w:p>
        </w:tc>
        <w:tc>
          <w:tcPr>
            <w:tcW w:w="3469" w:type="dxa"/>
            <w:tcBorders>
              <w:bottom w:val="single" w:sz="8" w:space="0" w:color="auto"/>
            </w:tcBorders>
          </w:tcPr>
          <w:p w14:paraId="38A37D49" w14:textId="77777777" w:rsidR="00D7061C" w:rsidRPr="008041F2" w:rsidRDefault="00D7061C" w:rsidP="00084F94">
            <w:pPr>
              <w:keepNext/>
              <w:keepLines/>
              <w:rPr>
                <w:rFonts w:cs="Times New Roman"/>
              </w:rPr>
            </w:pPr>
            <w:r w:rsidRPr="008041F2">
              <w:rPr>
                <w:rFonts w:cs="Times New Roman"/>
              </w:rPr>
              <w:t>(-5) – 5 % per year (all fleets, all stocks)</w:t>
            </w:r>
          </w:p>
        </w:tc>
      </w:tr>
    </w:tbl>
    <w:p w14:paraId="66534545" w14:textId="77777777" w:rsidR="002D53D1" w:rsidRPr="008041F2" w:rsidRDefault="002D53D1" w:rsidP="00084F94">
      <w:pPr>
        <w:keepNext/>
        <w:keepLines/>
        <w:rPr>
          <w:rFonts w:cs="Times New Roman"/>
        </w:rPr>
      </w:pPr>
    </w:p>
    <w:p w14:paraId="23954A00" w14:textId="77777777" w:rsidR="002D53D1" w:rsidRPr="008041F2" w:rsidRDefault="002D53D1" w:rsidP="000C33E3">
      <w:pPr>
        <w:rPr>
          <w:rFonts w:cs="Times New Roman"/>
        </w:rPr>
      </w:pPr>
    </w:p>
    <w:p w14:paraId="3144A4FD" w14:textId="523621EF" w:rsidR="000C33E3" w:rsidRPr="0083529C" w:rsidRDefault="008E57CF" w:rsidP="006A6C8C">
      <w:pPr>
        <w:keepNext/>
        <w:keepLines/>
        <w:rPr>
          <w:rFonts w:cs="Times New Roman"/>
        </w:rPr>
      </w:pPr>
      <w:r>
        <w:rPr>
          <w:noProof/>
          <w:lang w:eastAsia="en-CA"/>
        </w:rPr>
        <w:drawing>
          <wp:inline distT="0" distB="0" distL="0" distR="0" wp14:anchorId="5781B67D" wp14:editId="2642B580">
            <wp:extent cx="3088931" cy="2798859"/>
            <wp:effectExtent l="0" t="0" r="0" b="190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4447" t="9588" r="30206" b="13970"/>
                    <a:stretch/>
                  </pic:blipFill>
                  <pic:spPr bwMode="auto">
                    <a:xfrm>
                      <a:off x="0" y="0"/>
                      <a:ext cx="3098338" cy="2807382"/>
                    </a:xfrm>
                    <a:prstGeom prst="rect">
                      <a:avLst/>
                    </a:prstGeom>
                    <a:ln>
                      <a:noFill/>
                    </a:ln>
                    <a:extLst>
                      <a:ext uri="{53640926-AAD7-44D8-BBD7-CCE9431645EC}">
                        <a14:shadowObscured xmlns:a14="http://schemas.microsoft.com/office/drawing/2010/main"/>
                      </a:ext>
                    </a:extLst>
                  </pic:spPr>
                </pic:pic>
              </a:graphicData>
            </a:graphic>
          </wp:inline>
        </w:drawing>
      </w:r>
    </w:p>
    <w:p w14:paraId="317A4039" w14:textId="77777777" w:rsidR="00CF34C5" w:rsidRPr="0083529C" w:rsidRDefault="00CF34C5" w:rsidP="006A6C8C">
      <w:pPr>
        <w:keepNext/>
        <w:keepLines/>
        <w:rPr>
          <w:rFonts w:cs="Times New Roman"/>
        </w:rPr>
      </w:pPr>
    </w:p>
    <w:p w14:paraId="39FE9B08" w14:textId="1E291F0B" w:rsidR="00CF34C5" w:rsidRPr="0083529C" w:rsidRDefault="00CF34C5" w:rsidP="006A6C8C">
      <w:pPr>
        <w:keepNext/>
        <w:keepLines/>
        <w:rPr>
          <w:rFonts w:cs="Times New Roman"/>
        </w:rPr>
      </w:pPr>
      <w:r w:rsidRPr="0083529C">
        <w:rPr>
          <w:rFonts w:cs="Times New Roman"/>
          <w:b/>
        </w:rPr>
        <w:t>Figure 1.</w:t>
      </w:r>
      <w:r w:rsidRPr="0083529C">
        <w:rPr>
          <w:rFonts w:cs="Times New Roman"/>
        </w:rPr>
        <w:t xml:space="preserve"> Spatial definitions of the 2015 ICCAT bluefin tuna data preparatory meeting (</w:t>
      </w:r>
      <w:r w:rsidR="003A0C21">
        <w:rPr>
          <w:rFonts w:cs="Times New Roman"/>
        </w:rPr>
        <w:t>Anon.</w:t>
      </w:r>
      <w:r w:rsidR="003A0C21" w:rsidRPr="0083529C">
        <w:rPr>
          <w:rFonts w:cs="Times New Roman"/>
        </w:rPr>
        <w:t xml:space="preserve"> </w:t>
      </w:r>
      <w:r w:rsidRPr="0083529C">
        <w:rPr>
          <w:rFonts w:cs="Times New Roman"/>
        </w:rPr>
        <w:t>2015)</w:t>
      </w:r>
    </w:p>
    <w:p w14:paraId="778E50F4" w14:textId="77777777" w:rsidR="002D53D1" w:rsidRPr="00D03AE8" w:rsidRDefault="002D53D1" w:rsidP="000C33E3">
      <w:pPr>
        <w:rPr>
          <w:rFonts w:cs="Times New Roman"/>
        </w:rPr>
      </w:pPr>
    </w:p>
    <w:p w14:paraId="29C492AF" w14:textId="77777777" w:rsidR="002F0BD2" w:rsidRPr="0083529C" w:rsidRDefault="002D53D1" w:rsidP="000C33E3">
      <w:pPr>
        <w:rPr>
          <w:rFonts w:cs="Times New Roman"/>
        </w:rPr>
      </w:pPr>
      <w:r w:rsidRPr="0083529C">
        <w:rPr>
          <w:rFonts w:cs="Times New Roman"/>
          <w:noProof/>
          <w:lang w:eastAsia="en-CA"/>
        </w:rPr>
        <w:lastRenderedPageBreak/>
        <w:drawing>
          <wp:inline distT="0" distB="0" distL="0" distR="0" wp14:anchorId="23895412" wp14:editId="666AF1F5">
            <wp:extent cx="5732145" cy="2420239"/>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2145" cy="2420239"/>
                    </a:xfrm>
                    <a:prstGeom prst="rect">
                      <a:avLst/>
                    </a:prstGeom>
                  </pic:spPr>
                </pic:pic>
              </a:graphicData>
            </a:graphic>
          </wp:inline>
        </w:drawing>
      </w:r>
    </w:p>
    <w:p w14:paraId="753C08BB" w14:textId="2A98B9EC" w:rsidR="002F0BD2" w:rsidRPr="00D03AE8" w:rsidRDefault="002F0BD2" w:rsidP="000C33E3">
      <w:pPr>
        <w:rPr>
          <w:rFonts w:cs="Times New Roman"/>
        </w:rPr>
      </w:pPr>
      <w:r w:rsidRPr="0083529C">
        <w:rPr>
          <w:rFonts w:cs="Times New Roman"/>
          <w:b/>
        </w:rPr>
        <w:t>Figure 2.</w:t>
      </w:r>
      <w:r w:rsidRPr="0083529C">
        <w:rPr>
          <w:rFonts w:cs="Times New Roman"/>
        </w:rPr>
        <w:t xml:space="preserve"> </w:t>
      </w:r>
      <w:proofErr w:type="spellStart"/>
      <w:r w:rsidRPr="0083529C">
        <w:rPr>
          <w:rFonts w:cs="Times New Roman"/>
        </w:rPr>
        <w:t>Spatio</w:t>
      </w:r>
      <w:proofErr w:type="spellEnd"/>
      <w:r w:rsidRPr="0083529C">
        <w:rPr>
          <w:rFonts w:cs="Times New Roman"/>
        </w:rPr>
        <w:t xml:space="preserve">-temporal distribution of simulated population dynamics. </w:t>
      </w:r>
      <w:r w:rsidR="002D53D1" w:rsidRPr="0083529C">
        <w:rPr>
          <w:rFonts w:cs="Times New Roman"/>
        </w:rPr>
        <w:t xml:space="preserve">In order to conduct a simplified test of estimation performance, only two </w:t>
      </w:r>
      <w:proofErr w:type="spellStart"/>
      <w:r w:rsidR="002D53D1" w:rsidRPr="0083529C">
        <w:rPr>
          <w:rFonts w:cs="Times New Roman"/>
        </w:rPr>
        <w:t>subyears</w:t>
      </w:r>
      <w:proofErr w:type="spellEnd"/>
      <w:r w:rsidR="002D53D1" w:rsidRPr="0083529C">
        <w:rPr>
          <w:rFonts w:cs="Times New Roman"/>
        </w:rPr>
        <w:t xml:space="preserve"> and four areas were simulated of the eight identified </w:t>
      </w:r>
      <w:r w:rsidR="00D361BB">
        <w:rPr>
          <w:rFonts w:cs="Times New Roman"/>
        </w:rPr>
        <w:t>at</w:t>
      </w:r>
      <w:r w:rsidR="002D53D1" w:rsidRPr="0083529C">
        <w:rPr>
          <w:rFonts w:cs="Times New Roman"/>
        </w:rPr>
        <w:t xml:space="preserve"> the 2015 </w:t>
      </w:r>
      <w:proofErr w:type="spellStart"/>
      <w:r w:rsidR="002D53D1" w:rsidRPr="0083529C">
        <w:rPr>
          <w:rFonts w:cs="Times New Roman"/>
        </w:rPr>
        <w:t>bluefin</w:t>
      </w:r>
      <w:proofErr w:type="spellEnd"/>
      <w:r w:rsidR="002D53D1" w:rsidRPr="0083529C">
        <w:rPr>
          <w:rFonts w:cs="Times New Roman"/>
        </w:rPr>
        <w:t xml:space="preserve"> data preparatory meeting (ICCAT 2015, Figure 1). </w:t>
      </w:r>
    </w:p>
    <w:p w14:paraId="1B27E0E0" w14:textId="77777777" w:rsidR="002F0BD2" w:rsidRPr="00321639" w:rsidRDefault="002F0BD2" w:rsidP="000C33E3">
      <w:pPr>
        <w:rPr>
          <w:rFonts w:cs="Times New Roman"/>
        </w:rPr>
      </w:pPr>
    </w:p>
    <w:p w14:paraId="63EABD6D" w14:textId="77777777" w:rsidR="00CF34C5" w:rsidRPr="00321639" w:rsidRDefault="00CF34C5" w:rsidP="000C33E3">
      <w:pPr>
        <w:rPr>
          <w:rFonts w:cs="Times New Roman"/>
        </w:rPr>
      </w:pPr>
    </w:p>
    <w:p w14:paraId="3F71E673" w14:textId="77777777" w:rsidR="000C33E3" w:rsidRPr="0083529C" w:rsidRDefault="000C33E3" w:rsidP="000C33E3">
      <w:pPr>
        <w:rPr>
          <w:rFonts w:cs="Times New Roman"/>
        </w:rPr>
      </w:pPr>
      <w:r w:rsidRPr="0083529C">
        <w:rPr>
          <w:rFonts w:cs="Times New Roman"/>
          <w:noProof/>
          <w:lang w:eastAsia="en-CA"/>
        </w:rPr>
        <w:drawing>
          <wp:inline distT="0" distB="0" distL="0" distR="0" wp14:anchorId="2FD11F6B" wp14:editId="04AF166E">
            <wp:extent cx="4468091" cy="3500005"/>
            <wp:effectExtent l="0" t="0" r="889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69394" cy="3501026"/>
                    </a:xfrm>
                    <a:prstGeom prst="rect">
                      <a:avLst/>
                    </a:prstGeom>
                  </pic:spPr>
                </pic:pic>
              </a:graphicData>
            </a:graphic>
          </wp:inline>
        </w:drawing>
      </w:r>
    </w:p>
    <w:p w14:paraId="0FA29A2E" w14:textId="40214CCE" w:rsidR="000C33E3" w:rsidRPr="00321639" w:rsidRDefault="000C33E3" w:rsidP="000C33E3">
      <w:pPr>
        <w:rPr>
          <w:rFonts w:cs="Times New Roman"/>
        </w:rPr>
      </w:pPr>
      <w:r w:rsidRPr="0083529C">
        <w:rPr>
          <w:rFonts w:cs="Times New Roman"/>
          <w:b/>
        </w:rPr>
        <w:t xml:space="preserve">Figure </w:t>
      </w:r>
      <w:r w:rsidR="002F0BD2" w:rsidRPr="0083529C">
        <w:rPr>
          <w:rFonts w:cs="Times New Roman"/>
          <w:b/>
        </w:rPr>
        <w:t>3</w:t>
      </w:r>
      <w:r w:rsidRPr="0083529C">
        <w:rPr>
          <w:rFonts w:cs="Times New Roman"/>
          <w:b/>
        </w:rPr>
        <w:t>.</w:t>
      </w:r>
      <w:r w:rsidRPr="0083529C">
        <w:rPr>
          <w:rFonts w:cs="Times New Roman"/>
        </w:rPr>
        <w:t xml:space="preserve"> Bias in estimates of simulation model quantities ((estimated value – simulated value)/simulated value). Current refers to the final year of the simulation (</w:t>
      </w:r>
      <w:proofErr w:type="spellStart"/>
      <w:r w:rsidRPr="0083529C">
        <w:rPr>
          <w:rFonts w:cs="Times New Roman"/>
        </w:rPr>
        <w:t>ie</w:t>
      </w:r>
      <w:proofErr w:type="spellEnd"/>
      <w:r w:rsidRPr="0083529C">
        <w:rPr>
          <w:rFonts w:cs="Times New Roman"/>
        </w:rPr>
        <w:t xml:space="preserve"> most recent). </w:t>
      </w:r>
      <w:proofErr w:type="spellStart"/>
      <w:r w:rsidRPr="0083529C">
        <w:rPr>
          <w:rFonts w:cs="Times New Roman"/>
        </w:rPr>
        <w:t>Frac</w:t>
      </w:r>
      <w:proofErr w:type="spellEnd"/>
      <w:r w:rsidRPr="0083529C">
        <w:rPr>
          <w:rFonts w:cs="Times New Roman"/>
        </w:rPr>
        <w:t xml:space="preserve">. Spawn. </w:t>
      </w:r>
      <w:proofErr w:type="gramStart"/>
      <w:r w:rsidRPr="0083529C">
        <w:rPr>
          <w:rFonts w:cs="Times New Roman"/>
        </w:rPr>
        <w:t>in</w:t>
      </w:r>
      <w:proofErr w:type="gramEnd"/>
      <w:r w:rsidRPr="0083529C">
        <w:rPr>
          <w:rFonts w:cs="Times New Roman"/>
        </w:rPr>
        <w:t xml:space="preserve"> Spawn. </w:t>
      </w:r>
      <w:proofErr w:type="gramStart"/>
      <w:r w:rsidRPr="0083529C">
        <w:rPr>
          <w:rFonts w:cs="Times New Roman"/>
        </w:rPr>
        <w:t>area</w:t>
      </w:r>
      <w:proofErr w:type="gramEnd"/>
      <w:r w:rsidRPr="0083529C">
        <w:rPr>
          <w:rFonts w:cs="Times New Roman"/>
        </w:rPr>
        <w:t xml:space="preserve"> is the fraction of the spawning stock biomass predicted in the spawning area for the final</w:t>
      </w:r>
      <w:r w:rsidRPr="00D03AE8">
        <w:rPr>
          <w:rFonts w:cs="Times New Roman"/>
        </w:rPr>
        <w:t xml:space="preserve"> year of the simulation and is included here to examine the ability of the model to estimate spatial distribution</w:t>
      </w:r>
      <w:r w:rsidR="0011140A">
        <w:rPr>
          <w:rFonts w:cs="Times New Roman"/>
        </w:rPr>
        <w:t xml:space="preserve">  reliably</w:t>
      </w:r>
      <w:r w:rsidRPr="00D03AE8">
        <w:rPr>
          <w:rFonts w:cs="Times New Roman"/>
        </w:rPr>
        <w:t xml:space="preserve">. </w:t>
      </w:r>
      <w:r w:rsidR="00FE0BB4" w:rsidRPr="00321639">
        <w:rPr>
          <w:rFonts w:cs="Times New Roman"/>
        </w:rPr>
        <w:t>The vertical and horizontal dashed lines represent the mean bias for stocks 1 and 2 respectively</w:t>
      </w:r>
    </w:p>
    <w:p w14:paraId="6C01865D" w14:textId="77777777" w:rsidR="000C33E3" w:rsidRPr="00321639" w:rsidRDefault="000C33E3" w:rsidP="00532620">
      <w:pPr>
        <w:rPr>
          <w:rFonts w:cs="Times New Roman"/>
          <w:szCs w:val="20"/>
        </w:rPr>
      </w:pPr>
    </w:p>
    <w:sectPr w:rsidR="000C33E3" w:rsidRPr="00321639" w:rsidSect="00321639">
      <w:footerReference w:type="default" r:id="rId14"/>
      <w:headerReference w:type="first" r:id="rId15"/>
      <w:footerReference w:type="first" r:id="rId16"/>
      <w:pgSz w:w="11907" w:h="16840" w:code="9"/>
      <w:pgMar w:top="992" w:right="1440" w:bottom="1276"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FE2F80" w14:textId="77777777" w:rsidR="00756DBD" w:rsidRDefault="00756DBD" w:rsidP="003B5FF7">
      <w:r>
        <w:separator/>
      </w:r>
    </w:p>
  </w:endnote>
  <w:endnote w:type="continuationSeparator" w:id="0">
    <w:p w14:paraId="6188386E" w14:textId="77777777" w:rsidR="00756DBD" w:rsidRDefault="00756DBD" w:rsidP="003B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PGothic">
    <w:altName w:val="ＭＳ Ｐゴシック"/>
    <w:panose1 w:val="020B0600070205080204"/>
    <w:charset w:val="80"/>
    <w:family w:val="swiss"/>
    <w:pitch w:val="variable"/>
    <w:sig w:usb0="E00002FF" w:usb1="6AC7FDFB" w:usb2="08000012" w:usb3="00000000" w:csb0="0002009F" w:csb1="00000000"/>
  </w:font>
  <w:font w:name="MS PMincho">
    <w:altName w:val="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 w:author="Ai Kimoto" w:date="2015-09-17T15:18:00Z"/>
  <w:sdt>
    <w:sdtPr>
      <w:id w:val="1760181489"/>
      <w:docPartObj>
        <w:docPartGallery w:val="Page Numbers (Bottom of Page)"/>
        <w:docPartUnique/>
      </w:docPartObj>
    </w:sdtPr>
    <w:sdtEndPr/>
    <w:sdtContent>
      <w:customXmlInsRangeEnd w:id="1"/>
      <w:p w14:paraId="63E9F465" w14:textId="553D3F6B" w:rsidR="00756DBD" w:rsidRDefault="00756DBD">
        <w:pPr>
          <w:pStyle w:val="Footer"/>
          <w:jc w:val="center"/>
          <w:rPr>
            <w:ins w:id="2" w:author="Ai Kimoto" w:date="2015-09-17T15:18:00Z"/>
          </w:rPr>
        </w:pPr>
        <w:ins w:id="3" w:author="Ai Kimoto" w:date="2015-09-17T15:18:00Z">
          <w:r>
            <w:fldChar w:fldCharType="begin"/>
          </w:r>
          <w:r>
            <w:instrText>PAGE   \* MERGEFORMAT</w:instrText>
          </w:r>
          <w:r>
            <w:fldChar w:fldCharType="separate"/>
          </w:r>
        </w:ins>
        <w:r w:rsidR="00B01F1A" w:rsidRPr="00B01F1A">
          <w:rPr>
            <w:noProof/>
            <w:lang w:val="ja-JP" w:eastAsia="ja-JP"/>
          </w:rPr>
          <w:t>13</w:t>
        </w:r>
        <w:ins w:id="4" w:author="Ai Kimoto" w:date="2015-09-17T15:18:00Z">
          <w:r>
            <w:fldChar w:fldCharType="end"/>
          </w:r>
        </w:ins>
      </w:p>
      <w:customXmlInsRangeStart w:id="5" w:author="Ai Kimoto" w:date="2015-09-17T15:18:00Z"/>
    </w:sdtContent>
  </w:sdt>
  <w:customXmlInsRangeEnd w:id="5"/>
  <w:p w14:paraId="721E24A8" w14:textId="77777777" w:rsidR="00756DBD" w:rsidRDefault="00756D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6" w:author="Doug Butterworth" w:date="2015-09-19T18:17:00Z"/>
  <w:sdt>
    <w:sdtPr>
      <w:id w:val="1988743911"/>
      <w:docPartObj>
        <w:docPartGallery w:val="Page Numbers (Bottom of Page)"/>
        <w:docPartUnique/>
      </w:docPartObj>
    </w:sdtPr>
    <w:sdtEndPr>
      <w:rPr>
        <w:noProof/>
      </w:rPr>
    </w:sdtEndPr>
    <w:sdtContent>
      <w:customXmlInsRangeEnd w:id="6"/>
      <w:p w14:paraId="0BCC0836" w14:textId="66DFDA1C" w:rsidR="00756DBD" w:rsidRDefault="00756DBD">
        <w:pPr>
          <w:pStyle w:val="Footer"/>
          <w:jc w:val="right"/>
          <w:rPr>
            <w:ins w:id="7" w:author="Doug Butterworth" w:date="2015-09-19T18:17:00Z"/>
          </w:rPr>
        </w:pPr>
        <w:ins w:id="8" w:author="Doug Butterworth" w:date="2015-09-19T18:17:00Z">
          <w:r>
            <w:fldChar w:fldCharType="begin"/>
          </w:r>
          <w:r>
            <w:instrText xml:space="preserve"> PAGE   \* MERGEFORMAT </w:instrText>
          </w:r>
          <w:r>
            <w:fldChar w:fldCharType="separate"/>
          </w:r>
        </w:ins>
        <w:r w:rsidR="00B01F1A">
          <w:rPr>
            <w:noProof/>
          </w:rPr>
          <w:t>1</w:t>
        </w:r>
        <w:ins w:id="9" w:author="Doug Butterworth" w:date="2015-09-19T18:17:00Z">
          <w:r>
            <w:rPr>
              <w:noProof/>
            </w:rPr>
            <w:fldChar w:fldCharType="end"/>
          </w:r>
        </w:ins>
      </w:p>
      <w:customXmlInsRangeStart w:id="10" w:author="Doug Butterworth" w:date="2015-09-19T18:17:00Z"/>
    </w:sdtContent>
  </w:sdt>
  <w:customXmlInsRangeEnd w:id="10"/>
  <w:p w14:paraId="327AC992" w14:textId="77777777" w:rsidR="00756DBD" w:rsidRDefault="00756D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AD174A" w14:textId="77777777" w:rsidR="00756DBD" w:rsidRDefault="00756DBD" w:rsidP="003B5FF7">
      <w:r>
        <w:separator/>
      </w:r>
    </w:p>
  </w:footnote>
  <w:footnote w:type="continuationSeparator" w:id="0">
    <w:p w14:paraId="4C3B507E" w14:textId="77777777" w:rsidR="00756DBD" w:rsidRDefault="00756DBD" w:rsidP="003B5FF7">
      <w:r>
        <w:continuationSeparator/>
      </w:r>
    </w:p>
  </w:footnote>
  <w:footnote w:id="1">
    <w:p w14:paraId="2E765387" w14:textId="77777777" w:rsidR="00756DBD" w:rsidRPr="00756DBD" w:rsidRDefault="00756DBD">
      <w:pPr>
        <w:pStyle w:val="FootnoteText"/>
        <w:rPr>
          <w:sz w:val="16"/>
          <w:szCs w:val="16"/>
        </w:rPr>
      </w:pPr>
      <w:r>
        <w:rPr>
          <w:rStyle w:val="FootnoteReference"/>
        </w:rPr>
        <w:footnoteRef/>
      </w:r>
      <w:r>
        <w:t xml:space="preserve"> </w:t>
      </w:r>
      <w:r w:rsidRPr="00756DBD">
        <w:rPr>
          <w:sz w:val="16"/>
          <w:szCs w:val="16"/>
        </w:rPr>
        <w:t>IOF, 2202 Main Mall, University of British Columbia, Vancouver, B.C., Canada, V6T 1Z4. t.carruthers@fisheries.ubc.ca</w:t>
      </w:r>
    </w:p>
  </w:footnote>
  <w:footnote w:id="2">
    <w:p w14:paraId="0C6F3897" w14:textId="2D29FAEA" w:rsidR="00756DBD" w:rsidRPr="00756DBD" w:rsidRDefault="00756DBD" w:rsidP="003B5FF7">
      <w:pPr>
        <w:pStyle w:val="FootnoteText"/>
        <w:rPr>
          <w:sz w:val="16"/>
          <w:szCs w:val="16"/>
          <w:lang w:val="es-ES"/>
        </w:rPr>
      </w:pPr>
      <w:r w:rsidRPr="00756DBD">
        <w:rPr>
          <w:rStyle w:val="FootnoteReference"/>
          <w:sz w:val="16"/>
          <w:szCs w:val="16"/>
        </w:rPr>
        <w:footnoteRef/>
      </w:r>
      <w:r w:rsidRPr="00756DBD">
        <w:rPr>
          <w:sz w:val="16"/>
          <w:szCs w:val="16"/>
          <w:lang w:val="es-ES"/>
        </w:rPr>
        <w:t xml:space="preserve"> </w:t>
      </w:r>
      <w:r w:rsidRPr="0083529C">
        <w:rPr>
          <w:sz w:val="16"/>
          <w:szCs w:val="16"/>
          <w:lang w:val="es-AR"/>
        </w:rPr>
        <w:t xml:space="preserve">NRIFSF. 5-7-1, Orido, Shimizu, Shizuoka, 424-8633. Japan. </w:t>
      </w:r>
      <w:r w:rsidRPr="00756DBD">
        <w:rPr>
          <w:sz w:val="16"/>
          <w:szCs w:val="16"/>
          <w:lang w:val="es-ES"/>
        </w:rPr>
        <w:t>aikimoto@affrc.go.jp</w:t>
      </w:r>
    </w:p>
  </w:footnote>
  <w:footnote w:id="3">
    <w:p w14:paraId="21DAA477" w14:textId="3E557F13" w:rsidR="00756DBD" w:rsidRPr="00756DBD" w:rsidRDefault="00756DBD">
      <w:pPr>
        <w:pStyle w:val="FootnoteText"/>
        <w:rPr>
          <w:sz w:val="16"/>
          <w:szCs w:val="16"/>
        </w:rPr>
      </w:pPr>
      <w:r w:rsidRPr="00756DBD">
        <w:rPr>
          <w:rStyle w:val="FootnoteReference"/>
          <w:sz w:val="16"/>
          <w:szCs w:val="16"/>
        </w:rPr>
        <w:footnoteRef/>
      </w:r>
      <w:r w:rsidRPr="00756DBD">
        <w:rPr>
          <w:sz w:val="16"/>
          <w:szCs w:val="16"/>
        </w:rPr>
        <w:t xml:space="preserve"> </w:t>
      </w:r>
      <w:r w:rsidRPr="00425984">
        <w:rPr>
          <w:sz w:val="16"/>
          <w:szCs w:val="16"/>
        </w:rPr>
        <w:t xml:space="preserve">8465 SW 141 Street, Palmetto Bay, </w:t>
      </w:r>
      <w:proofErr w:type="spellStart"/>
      <w:r w:rsidRPr="00425984">
        <w:rPr>
          <w:sz w:val="16"/>
          <w:szCs w:val="16"/>
        </w:rPr>
        <w:t>Fl</w:t>
      </w:r>
      <w:proofErr w:type="spellEnd"/>
      <w:r w:rsidRPr="00425984">
        <w:rPr>
          <w:sz w:val="16"/>
          <w:szCs w:val="16"/>
        </w:rPr>
        <w:t xml:space="preserve"> 33149, United States.</w:t>
      </w:r>
      <w:r w:rsidRPr="00756DBD">
        <w:rPr>
          <w:sz w:val="16"/>
          <w:szCs w:val="16"/>
        </w:rPr>
        <w:t xml:space="preserve"> jepowers@lsu.edu</w:t>
      </w:r>
    </w:p>
  </w:footnote>
  <w:footnote w:id="4">
    <w:p w14:paraId="5BE43821" w14:textId="77777777" w:rsidR="00756DBD" w:rsidRPr="00756DBD" w:rsidRDefault="00756DBD">
      <w:pPr>
        <w:pStyle w:val="FootnoteText"/>
        <w:rPr>
          <w:sz w:val="16"/>
          <w:szCs w:val="16"/>
        </w:rPr>
      </w:pPr>
      <w:r w:rsidRPr="00756DBD">
        <w:rPr>
          <w:rStyle w:val="FootnoteReference"/>
          <w:sz w:val="16"/>
          <w:szCs w:val="16"/>
        </w:rPr>
        <w:footnoteRef/>
      </w:r>
      <w:r w:rsidRPr="00756DBD">
        <w:rPr>
          <w:sz w:val="16"/>
          <w:szCs w:val="16"/>
        </w:rPr>
        <w:t xml:space="preserve"> International Commission for the Conservation of Atlantic Tunas, </w:t>
      </w:r>
      <w:proofErr w:type="spellStart"/>
      <w:r w:rsidRPr="00756DBD">
        <w:rPr>
          <w:sz w:val="16"/>
          <w:szCs w:val="16"/>
        </w:rPr>
        <w:t>Calle</w:t>
      </w:r>
      <w:proofErr w:type="spellEnd"/>
      <w:r w:rsidRPr="00756DBD">
        <w:rPr>
          <w:sz w:val="16"/>
          <w:szCs w:val="16"/>
        </w:rPr>
        <w:t xml:space="preserve"> </w:t>
      </w:r>
      <w:proofErr w:type="spellStart"/>
      <w:r w:rsidRPr="00756DBD">
        <w:rPr>
          <w:sz w:val="16"/>
          <w:szCs w:val="16"/>
        </w:rPr>
        <w:t>Corazón</w:t>
      </w:r>
      <w:proofErr w:type="spellEnd"/>
      <w:r w:rsidRPr="00756DBD">
        <w:rPr>
          <w:sz w:val="16"/>
          <w:szCs w:val="16"/>
        </w:rPr>
        <w:t xml:space="preserve"> de </w:t>
      </w:r>
      <w:proofErr w:type="spellStart"/>
      <w:r w:rsidRPr="00756DBD">
        <w:rPr>
          <w:sz w:val="16"/>
          <w:szCs w:val="16"/>
        </w:rPr>
        <w:t>María</w:t>
      </w:r>
      <w:proofErr w:type="spellEnd"/>
      <w:r w:rsidRPr="00756DBD">
        <w:rPr>
          <w:sz w:val="16"/>
          <w:szCs w:val="16"/>
        </w:rPr>
        <w:t>, 8, 28002 Madrid, Spain</w:t>
      </w:r>
    </w:p>
  </w:footnote>
  <w:footnote w:id="5">
    <w:p w14:paraId="5D4A2E17" w14:textId="724DD739" w:rsidR="00756DBD" w:rsidRPr="00756DBD" w:rsidRDefault="00756DBD">
      <w:pPr>
        <w:pStyle w:val="FootnoteText"/>
        <w:rPr>
          <w:sz w:val="16"/>
          <w:szCs w:val="16"/>
        </w:rPr>
      </w:pPr>
      <w:r w:rsidRPr="00756DBD">
        <w:rPr>
          <w:rStyle w:val="FootnoteReference"/>
          <w:sz w:val="16"/>
          <w:szCs w:val="16"/>
        </w:rPr>
        <w:footnoteRef/>
      </w:r>
      <w:r w:rsidRPr="00756DBD">
        <w:rPr>
          <w:sz w:val="16"/>
          <w:szCs w:val="16"/>
        </w:rPr>
        <w:t xml:space="preserve"> </w:t>
      </w:r>
      <w:proofErr w:type="gramStart"/>
      <w:r w:rsidRPr="00756DBD">
        <w:rPr>
          <w:sz w:val="16"/>
          <w:szCs w:val="16"/>
        </w:rPr>
        <w:t>Department of Math</w:t>
      </w:r>
      <w:r>
        <w:rPr>
          <w:sz w:val="16"/>
          <w:szCs w:val="16"/>
        </w:rPr>
        <w:t>ematic</w:t>
      </w:r>
      <w:r w:rsidRPr="00756DBD">
        <w:rPr>
          <w:sz w:val="16"/>
          <w:szCs w:val="16"/>
        </w:rPr>
        <w:t>s and Applied Math</w:t>
      </w:r>
      <w:r>
        <w:rPr>
          <w:sz w:val="16"/>
          <w:szCs w:val="16"/>
        </w:rPr>
        <w:t>ematic</w:t>
      </w:r>
      <w:r w:rsidRPr="00756DBD">
        <w:rPr>
          <w:sz w:val="16"/>
          <w:szCs w:val="16"/>
        </w:rPr>
        <w:t>s, University of Cape Town, Rondebosch 7701, South Africa.</w:t>
      </w:r>
      <w:proofErr w:type="gramEnd"/>
      <w:r w:rsidRPr="00756DBD">
        <w:rPr>
          <w:sz w:val="16"/>
          <w:szCs w:val="16"/>
        </w:rPr>
        <w:t xml:space="preserve"> Doug.butterworth@uct.ac.za</w:t>
      </w:r>
    </w:p>
  </w:footnote>
  <w:footnote w:id="6">
    <w:p w14:paraId="01D71BF9" w14:textId="16069E8E" w:rsidR="00756DBD" w:rsidRPr="00756DBD" w:rsidRDefault="00756DBD">
      <w:pPr>
        <w:pStyle w:val="FootnoteText"/>
        <w:rPr>
          <w:sz w:val="16"/>
          <w:szCs w:val="16"/>
        </w:rPr>
      </w:pPr>
      <w:r w:rsidRPr="00756DBD">
        <w:rPr>
          <w:rStyle w:val="FootnoteReference"/>
          <w:sz w:val="16"/>
          <w:szCs w:val="16"/>
        </w:rPr>
        <w:footnoteRef/>
      </w:r>
      <w:r w:rsidRPr="00756DBD">
        <w:rPr>
          <w:sz w:val="16"/>
          <w:szCs w:val="16"/>
        </w:rPr>
        <w:t xml:space="preserve"> </w:t>
      </w:r>
      <w:r w:rsidRPr="0083529C">
        <w:rPr>
          <w:sz w:val="16"/>
          <w:szCs w:val="16"/>
        </w:rPr>
        <w:t xml:space="preserve">U.S. National Marine Fisheries Service, Southeast Fisheries Center, Sustainable Fisheries Division, 75 Virginia Beach Drive, Miami, FL, 33149-1099, USA.  </w:t>
      </w:r>
      <w:r w:rsidRPr="0083529C">
        <w:rPr>
          <w:sz w:val="16"/>
          <w:szCs w:val="16"/>
          <w:lang w:val="fr-FR"/>
        </w:rPr>
        <w:t xml:space="preserve">E-mail: </w:t>
      </w:r>
      <w:r w:rsidRPr="00756DBD">
        <w:rPr>
          <w:sz w:val="16"/>
          <w:szCs w:val="16"/>
        </w:rPr>
        <w:t>matthew.lauretta@noaa.gov</w:t>
      </w:r>
    </w:p>
  </w:footnote>
  <w:footnote w:id="7">
    <w:p w14:paraId="3458DD59" w14:textId="77777777" w:rsidR="00756DBD" w:rsidRPr="00756DBD" w:rsidRDefault="00756DBD">
      <w:pPr>
        <w:pStyle w:val="FootnoteText"/>
        <w:rPr>
          <w:sz w:val="16"/>
          <w:szCs w:val="16"/>
        </w:rPr>
      </w:pPr>
      <w:r w:rsidRPr="00756DBD">
        <w:rPr>
          <w:rStyle w:val="FootnoteReference"/>
          <w:sz w:val="16"/>
          <w:szCs w:val="16"/>
        </w:rPr>
        <w:footnoteRef/>
      </w:r>
      <w:r w:rsidRPr="00756DBD">
        <w:rPr>
          <w:sz w:val="16"/>
          <w:szCs w:val="16"/>
        </w:rPr>
        <w:t xml:space="preserve"> Tokyo University of Marine Science and Technology, 5-7, Konan 4, Minato-ku, Tokyo 108-8477 Japan. kitakado@kaiyodai.ac.jp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D6A70" w14:textId="7C9C2F2E" w:rsidR="00756DBD" w:rsidRDefault="00756DBD" w:rsidP="00532620">
    <w:pPr>
      <w:pStyle w:val="Header"/>
    </w:pPr>
    <w:r>
      <w:t xml:space="preserve">SCRS/2015/179                                                                     </w:t>
    </w:r>
  </w:p>
  <w:p w14:paraId="3DF91C23" w14:textId="77777777" w:rsidR="00756DBD" w:rsidRDefault="00756D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788B37FA"/>
    <w:multiLevelType w:val="hybridMultilevel"/>
    <w:tmpl w:val="DF2296AC"/>
    <w:lvl w:ilvl="0" w:tplc="7D8492A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E196A7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6145">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FF7"/>
    <w:rsid w:val="000011D7"/>
    <w:rsid w:val="000206EC"/>
    <w:rsid w:val="000214BB"/>
    <w:rsid w:val="00050A47"/>
    <w:rsid w:val="00056C23"/>
    <w:rsid w:val="000653A6"/>
    <w:rsid w:val="00084F94"/>
    <w:rsid w:val="0009646D"/>
    <w:rsid w:val="000A0737"/>
    <w:rsid w:val="000C33E3"/>
    <w:rsid w:val="000C6819"/>
    <w:rsid w:val="000D04AD"/>
    <w:rsid w:val="000D5648"/>
    <w:rsid w:val="000E1796"/>
    <w:rsid w:val="000E26B5"/>
    <w:rsid w:val="000E3CE4"/>
    <w:rsid w:val="00101D39"/>
    <w:rsid w:val="001078F2"/>
    <w:rsid w:val="0011140A"/>
    <w:rsid w:val="001140E8"/>
    <w:rsid w:val="001174AE"/>
    <w:rsid w:val="00130A5A"/>
    <w:rsid w:val="00131E4A"/>
    <w:rsid w:val="00134F0A"/>
    <w:rsid w:val="00162545"/>
    <w:rsid w:val="00164EA7"/>
    <w:rsid w:val="00171055"/>
    <w:rsid w:val="00172C07"/>
    <w:rsid w:val="00174927"/>
    <w:rsid w:val="001A3E5E"/>
    <w:rsid w:val="001A7259"/>
    <w:rsid w:val="001B579A"/>
    <w:rsid w:val="001C2ABE"/>
    <w:rsid w:val="001D7BA7"/>
    <w:rsid w:val="00201B66"/>
    <w:rsid w:val="002040E4"/>
    <w:rsid w:val="00210DEC"/>
    <w:rsid w:val="0022570B"/>
    <w:rsid w:val="002A091D"/>
    <w:rsid w:val="002A330E"/>
    <w:rsid w:val="002B2980"/>
    <w:rsid w:val="002B7424"/>
    <w:rsid w:val="002C26C5"/>
    <w:rsid w:val="002C40EE"/>
    <w:rsid w:val="002D53D1"/>
    <w:rsid w:val="002E3C7E"/>
    <w:rsid w:val="002E4D73"/>
    <w:rsid w:val="002E793C"/>
    <w:rsid w:val="002F0BD2"/>
    <w:rsid w:val="00303614"/>
    <w:rsid w:val="00321639"/>
    <w:rsid w:val="00334153"/>
    <w:rsid w:val="0035416E"/>
    <w:rsid w:val="00364DF5"/>
    <w:rsid w:val="003720A2"/>
    <w:rsid w:val="0038115E"/>
    <w:rsid w:val="00385D22"/>
    <w:rsid w:val="003976A0"/>
    <w:rsid w:val="003A0C21"/>
    <w:rsid w:val="003B5E68"/>
    <w:rsid w:val="003B5FF7"/>
    <w:rsid w:val="003C03A3"/>
    <w:rsid w:val="003C4CB6"/>
    <w:rsid w:val="003D71A9"/>
    <w:rsid w:val="003F54BF"/>
    <w:rsid w:val="00425984"/>
    <w:rsid w:val="00431E5A"/>
    <w:rsid w:val="00453CB1"/>
    <w:rsid w:val="004562C9"/>
    <w:rsid w:val="00464EFF"/>
    <w:rsid w:val="004713B1"/>
    <w:rsid w:val="00475166"/>
    <w:rsid w:val="004756EC"/>
    <w:rsid w:val="0048083A"/>
    <w:rsid w:val="0048087C"/>
    <w:rsid w:val="00483C1F"/>
    <w:rsid w:val="00484485"/>
    <w:rsid w:val="00497C25"/>
    <w:rsid w:val="004A0CAE"/>
    <w:rsid w:val="004C73F2"/>
    <w:rsid w:val="004D02A3"/>
    <w:rsid w:val="004D0836"/>
    <w:rsid w:val="004E3BA9"/>
    <w:rsid w:val="004E581E"/>
    <w:rsid w:val="004F2E5E"/>
    <w:rsid w:val="004F5D3E"/>
    <w:rsid w:val="005002CF"/>
    <w:rsid w:val="0050335F"/>
    <w:rsid w:val="00510971"/>
    <w:rsid w:val="00511CD7"/>
    <w:rsid w:val="0052342D"/>
    <w:rsid w:val="00532620"/>
    <w:rsid w:val="0054232D"/>
    <w:rsid w:val="0055151B"/>
    <w:rsid w:val="00551E7F"/>
    <w:rsid w:val="005739D3"/>
    <w:rsid w:val="00576762"/>
    <w:rsid w:val="00584CE6"/>
    <w:rsid w:val="0059053F"/>
    <w:rsid w:val="0059637F"/>
    <w:rsid w:val="005A385C"/>
    <w:rsid w:val="005B056B"/>
    <w:rsid w:val="005B39D3"/>
    <w:rsid w:val="005B4ECC"/>
    <w:rsid w:val="005D7DB9"/>
    <w:rsid w:val="005F31C7"/>
    <w:rsid w:val="006210F2"/>
    <w:rsid w:val="00624886"/>
    <w:rsid w:val="00675895"/>
    <w:rsid w:val="00686E6C"/>
    <w:rsid w:val="006A6C8C"/>
    <w:rsid w:val="006A7E40"/>
    <w:rsid w:val="006C14C2"/>
    <w:rsid w:val="006C529C"/>
    <w:rsid w:val="006E29AC"/>
    <w:rsid w:val="006F4A4C"/>
    <w:rsid w:val="006F61A7"/>
    <w:rsid w:val="007062FC"/>
    <w:rsid w:val="007114C1"/>
    <w:rsid w:val="00715388"/>
    <w:rsid w:val="00756DBD"/>
    <w:rsid w:val="007749F6"/>
    <w:rsid w:val="00780E8D"/>
    <w:rsid w:val="007A3F4B"/>
    <w:rsid w:val="007A7839"/>
    <w:rsid w:val="007C2474"/>
    <w:rsid w:val="007C46DC"/>
    <w:rsid w:val="007D2903"/>
    <w:rsid w:val="008041F2"/>
    <w:rsid w:val="00813AA2"/>
    <w:rsid w:val="0081667B"/>
    <w:rsid w:val="0083529C"/>
    <w:rsid w:val="008365CB"/>
    <w:rsid w:val="00850F72"/>
    <w:rsid w:val="00855BB1"/>
    <w:rsid w:val="0086641A"/>
    <w:rsid w:val="00880F9E"/>
    <w:rsid w:val="0089081A"/>
    <w:rsid w:val="00893193"/>
    <w:rsid w:val="00894973"/>
    <w:rsid w:val="008C3CDC"/>
    <w:rsid w:val="008E216D"/>
    <w:rsid w:val="008E57CF"/>
    <w:rsid w:val="00905E47"/>
    <w:rsid w:val="00912187"/>
    <w:rsid w:val="00912EB6"/>
    <w:rsid w:val="009423F1"/>
    <w:rsid w:val="00951331"/>
    <w:rsid w:val="0095673C"/>
    <w:rsid w:val="00960020"/>
    <w:rsid w:val="00965915"/>
    <w:rsid w:val="00986B74"/>
    <w:rsid w:val="0099189C"/>
    <w:rsid w:val="009A19DF"/>
    <w:rsid w:val="009A6B0C"/>
    <w:rsid w:val="009E62C2"/>
    <w:rsid w:val="009F7F14"/>
    <w:rsid w:val="00A10C68"/>
    <w:rsid w:val="00A215AA"/>
    <w:rsid w:val="00A251F1"/>
    <w:rsid w:val="00A446D9"/>
    <w:rsid w:val="00A56824"/>
    <w:rsid w:val="00A63733"/>
    <w:rsid w:val="00A76E65"/>
    <w:rsid w:val="00A80759"/>
    <w:rsid w:val="00A85E56"/>
    <w:rsid w:val="00A87F15"/>
    <w:rsid w:val="00A906E1"/>
    <w:rsid w:val="00A94FD9"/>
    <w:rsid w:val="00AA5092"/>
    <w:rsid w:val="00AA60CC"/>
    <w:rsid w:val="00AB0827"/>
    <w:rsid w:val="00AB3C01"/>
    <w:rsid w:val="00AB5977"/>
    <w:rsid w:val="00AD3350"/>
    <w:rsid w:val="00AD6D28"/>
    <w:rsid w:val="00B01F1A"/>
    <w:rsid w:val="00B167A1"/>
    <w:rsid w:val="00B179D6"/>
    <w:rsid w:val="00B17CCA"/>
    <w:rsid w:val="00B217AD"/>
    <w:rsid w:val="00B23B8F"/>
    <w:rsid w:val="00B34E48"/>
    <w:rsid w:val="00B37CDE"/>
    <w:rsid w:val="00B469B7"/>
    <w:rsid w:val="00B54CB2"/>
    <w:rsid w:val="00B67E87"/>
    <w:rsid w:val="00B9200E"/>
    <w:rsid w:val="00BF678E"/>
    <w:rsid w:val="00C13CE4"/>
    <w:rsid w:val="00C431A5"/>
    <w:rsid w:val="00C50131"/>
    <w:rsid w:val="00C61DEB"/>
    <w:rsid w:val="00C65AF3"/>
    <w:rsid w:val="00C705E7"/>
    <w:rsid w:val="00C90B86"/>
    <w:rsid w:val="00CC0971"/>
    <w:rsid w:val="00CD3904"/>
    <w:rsid w:val="00CD5FF2"/>
    <w:rsid w:val="00CF34C5"/>
    <w:rsid w:val="00D03AE8"/>
    <w:rsid w:val="00D04D10"/>
    <w:rsid w:val="00D06964"/>
    <w:rsid w:val="00D06DBA"/>
    <w:rsid w:val="00D14E1C"/>
    <w:rsid w:val="00D17714"/>
    <w:rsid w:val="00D2021E"/>
    <w:rsid w:val="00D24E3B"/>
    <w:rsid w:val="00D320E9"/>
    <w:rsid w:val="00D361BB"/>
    <w:rsid w:val="00D4074F"/>
    <w:rsid w:val="00D60CB4"/>
    <w:rsid w:val="00D62FCD"/>
    <w:rsid w:val="00D7061C"/>
    <w:rsid w:val="00DB0B76"/>
    <w:rsid w:val="00DC6DC0"/>
    <w:rsid w:val="00DD133B"/>
    <w:rsid w:val="00DD5ECC"/>
    <w:rsid w:val="00DE0BB0"/>
    <w:rsid w:val="00DE7B9B"/>
    <w:rsid w:val="00DF4318"/>
    <w:rsid w:val="00E0323E"/>
    <w:rsid w:val="00E043A6"/>
    <w:rsid w:val="00E169B6"/>
    <w:rsid w:val="00E36565"/>
    <w:rsid w:val="00E44C09"/>
    <w:rsid w:val="00E46071"/>
    <w:rsid w:val="00E62E41"/>
    <w:rsid w:val="00E9708D"/>
    <w:rsid w:val="00E97182"/>
    <w:rsid w:val="00EB0E78"/>
    <w:rsid w:val="00ED7804"/>
    <w:rsid w:val="00EE22E3"/>
    <w:rsid w:val="00EF1ACD"/>
    <w:rsid w:val="00F53A6C"/>
    <w:rsid w:val="00F5433A"/>
    <w:rsid w:val="00F6334C"/>
    <w:rsid w:val="00F637E9"/>
    <w:rsid w:val="00F657BD"/>
    <w:rsid w:val="00F76789"/>
    <w:rsid w:val="00FD4D6D"/>
    <w:rsid w:val="00FE0BB4"/>
    <w:rsid w:val="00FE0F41"/>
    <w:rsid w:val="00FE6A46"/>
    <w:rsid w:val="00FF13EC"/>
    <w:rsid w:val="00FF2F9C"/>
    <w:rsid w:val="00FF37D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1D931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6EC"/>
    <w:pPr>
      <w:spacing w:after="0" w:line="240" w:lineRule="auto"/>
    </w:pPr>
    <w:rPr>
      <w:rFonts w:ascii="Times New Roman" w:hAnsi="Times New Roman"/>
      <w:sz w:val="20"/>
    </w:rPr>
  </w:style>
  <w:style w:type="paragraph" w:styleId="Heading1">
    <w:name w:val="heading 1"/>
    <w:basedOn w:val="Normal"/>
    <w:next w:val="Normal"/>
    <w:link w:val="Heading1Char"/>
    <w:uiPriority w:val="9"/>
    <w:qFormat/>
    <w:rsid w:val="004756EC"/>
    <w:pPr>
      <w:keepNext/>
      <w:keepLines/>
      <w:numPr>
        <w:numId w:val="1"/>
      </w:numP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50A47"/>
    <w:pPr>
      <w:keepNext/>
      <w:keepLines/>
      <w:numPr>
        <w:ilvl w:val="1"/>
        <w:numId w:val="1"/>
      </w:numPr>
      <w:spacing w:before="200"/>
      <w:outlineLvl w:val="1"/>
    </w:pPr>
    <w:rPr>
      <w:rFonts w:eastAsiaTheme="majorEastAsia" w:cstheme="majorBidi"/>
      <w:b/>
      <w:bCs/>
      <w:i/>
      <w:szCs w:val="26"/>
    </w:rPr>
  </w:style>
  <w:style w:type="paragraph" w:styleId="Heading3">
    <w:name w:val="heading 3"/>
    <w:basedOn w:val="Normal"/>
    <w:next w:val="Normal"/>
    <w:link w:val="Heading3Char"/>
    <w:uiPriority w:val="9"/>
    <w:semiHidden/>
    <w:unhideWhenUsed/>
    <w:qFormat/>
    <w:rsid w:val="00B23B8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3B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3B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3B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3B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3B8F"/>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3B8F"/>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B5FF7"/>
    <w:rPr>
      <w:szCs w:val="20"/>
    </w:rPr>
  </w:style>
  <w:style w:type="character" w:customStyle="1" w:styleId="FootnoteTextChar">
    <w:name w:val="Footnote Text Char"/>
    <w:basedOn w:val="DefaultParagraphFont"/>
    <w:link w:val="FootnoteText"/>
    <w:uiPriority w:val="99"/>
    <w:semiHidden/>
    <w:rsid w:val="003B5FF7"/>
    <w:rPr>
      <w:sz w:val="20"/>
      <w:szCs w:val="20"/>
    </w:rPr>
  </w:style>
  <w:style w:type="character" w:styleId="FootnoteReference">
    <w:name w:val="footnote reference"/>
    <w:basedOn w:val="DefaultParagraphFont"/>
    <w:uiPriority w:val="99"/>
    <w:semiHidden/>
    <w:unhideWhenUsed/>
    <w:rsid w:val="003B5FF7"/>
    <w:rPr>
      <w:vertAlign w:val="superscript"/>
    </w:rPr>
  </w:style>
  <w:style w:type="paragraph" w:styleId="EndnoteText">
    <w:name w:val="endnote text"/>
    <w:basedOn w:val="Normal"/>
    <w:link w:val="EndnoteTextChar"/>
    <w:uiPriority w:val="99"/>
    <w:semiHidden/>
    <w:unhideWhenUsed/>
    <w:rsid w:val="003B5FF7"/>
    <w:rPr>
      <w:szCs w:val="20"/>
    </w:rPr>
  </w:style>
  <w:style w:type="character" w:customStyle="1" w:styleId="EndnoteTextChar">
    <w:name w:val="Endnote Text Char"/>
    <w:basedOn w:val="DefaultParagraphFont"/>
    <w:link w:val="EndnoteText"/>
    <w:uiPriority w:val="99"/>
    <w:semiHidden/>
    <w:rsid w:val="003B5FF7"/>
    <w:rPr>
      <w:sz w:val="20"/>
      <w:szCs w:val="20"/>
    </w:rPr>
  </w:style>
  <w:style w:type="character" w:styleId="EndnoteReference">
    <w:name w:val="endnote reference"/>
    <w:basedOn w:val="DefaultParagraphFont"/>
    <w:uiPriority w:val="99"/>
    <w:semiHidden/>
    <w:unhideWhenUsed/>
    <w:rsid w:val="003B5FF7"/>
    <w:rPr>
      <w:vertAlign w:val="superscript"/>
    </w:rPr>
  </w:style>
  <w:style w:type="paragraph" w:styleId="Header">
    <w:name w:val="header"/>
    <w:basedOn w:val="Normal"/>
    <w:link w:val="HeaderChar"/>
    <w:uiPriority w:val="99"/>
    <w:unhideWhenUsed/>
    <w:rsid w:val="00532620"/>
    <w:pPr>
      <w:tabs>
        <w:tab w:val="center" w:pos="4680"/>
        <w:tab w:val="right" w:pos="9360"/>
      </w:tabs>
    </w:pPr>
  </w:style>
  <w:style w:type="character" w:customStyle="1" w:styleId="HeaderChar">
    <w:name w:val="Header Char"/>
    <w:basedOn w:val="DefaultParagraphFont"/>
    <w:link w:val="Header"/>
    <w:uiPriority w:val="99"/>
    <w:rsid w:val="00532620"/>
  </w:style>
  <w:style w:type="paragraph" w:styleId="Footer">
    <w:name w:val="footer"/>
    <w:basedOn w:val="Normal"/>
    <w:link w:val="FooterChar"/>
    <w:uiPriority w:val="99"/>
    <w:unhideWhenUsed/>
    <w:rsid w:val="00532620"/>
    <w:pPr>
      <w:tabs>
        <w:tab w:val="center" w:pos="4680"/>
        <w:tab w:val="right" w:pos="9360"/>
      </w:tabs>
    </w:pPr>
  </w:style>
  <w:style w:type="character" w:customStyle="1" w:styleId="FooterChar">
    <w:name w:val="Footer Char"/>
    <w:basedOn w:val="DefaultParagraphFont"/>
    <w:link w:val="Footer"/>
    <w:uiPriority w:val="99"/>
    <w:rsid w:val="00532620"/>
  </w:style>
  <w:style w:type="character" w:customStyle="1" w:styleId="Heading1Char">
    <w:name w:val="Heading 1 Char"/>
    <w:basedOn w:val="DefaultParagraphFont"/>
    <w:link w:val="Heading1"/>
    <w:uiPriority w:val="9"/>
    <w:rsid w:val="004756EC"/>
    <w:rPr>
      <w:rFonts w:ascii="Times New Roman" w:eastAsiaTheme="majorEastAsia" w:hAnsi="Times New Roman" w:cstheme="majorBidi"/>
      <w:b/>
      <w:bCs/>
      <w:sz w:val="20"/>
      <w:szCs w:val="28"/>
    </w:rPr>
  </w:style>
  <w:style w:type="paragraph" w:styleId="NoSpacing">
    <w:name w:val="No Spacing"/>
    <w:uiPriority w:val="1"/>
    <w:qFormat/>
    <w:rsid w:val="00050A47"/>
    <w:pPr>
      <w:spacing w:after="0" w:line="240" w:lineRule="auto"/>
    </w:pPr>
    <w:rPr>
      <w:rFonts w:ascii="Times New Roman" w:hAnsi="Times New Roman"/>
      <w:sz w:val="20"/>
    </w:rPr>
  </w:style>
  <w:style w:type="character" w:customStyle="1" w:styleId="Heading2Char">
    <w:name w:val="Heading 2 Char"/>
    <w:basedOn w:val="DefaultParagraphFont"/>
    <w:link w:val="Heading2"/>
    <w:uiPriority w:val="9"/>
    <w:rsid w:val="00050A47"/>
    <w:rPr>
      <w:rFonts w:ascii="Times New Roman" w:eastAsiaTheme="majorEastAsia" w:hAnsi="Times New Roman" w:cstheme="majorBidi"/>
      <w:b/>
      <w:bCs/>
      <w:i/>
      <w:sz w:val="20"/>
      <w:szCs w:val="26"/>
    </w:rPr>
  </w:style>
  <w:style w:type="table" w:styleId="TableGrid">
    <w:name w:val="Table Grid"/>
    <w:basedOn w:val="TableNormal"/>
    <w:uiPriority w:val="59"/>
    <w:rsid w:val="005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2474"/>
    <w:rPr>
      <w:color w:val="0000FF" w:themeColor="hyperlink"/>
      <w:u w:val="single"/>
    </w:rPr>
  </w:style>
  <w:style w:type="character" w:styleId="PlaceholderText">
    <w:name w:val="Placeholder Text"/>
    <w:basedOn w:val="DefaultParagraphFont"/>
    <w:uiPriority w:val="99"/>
    <w:semiHidden/>
    <w:rsid w:val="007C2474"/>
    <w:rPr>
      <w:color w:val="808080"/>
    </w:rPr>
  </w:style>
  <w:style w:type="paragraph" w:styleId="BalloonText">
    <w:name w:val="Balloon Text"/>
    <w:basedOn w:val="Normal"/>
    <w:link w:val="BalloonTextChar"/>
    <w:uiPriority w:val="99"/>
    <w:semiHidden/>
    <w:unhideWhenUsed/>
    <w:rsid w:val="007C2474"/>
    <w:rPr>
      <w:rFonts w:ascii="Tahoma" w:hAnsi="Tahoma" w:cs="Tahoma"/>
      <w:sz w:val="16"/>
      <w:szCs w:val="16"/>
    </w:rPr>
  </w:style>
  <w:style w:type="character" w:customStyle="1" w:styleId="BalloonTextChar">
    <w:name w:val="Balloon Text Char"/>
    <w:basedOn w:val="DefaultParagraphFont"/>
    <w:link w:val="BalloonText"/>
    <w:uiPriority w:val="99"/>
    <w:semiHidden/>
    <w:rsid w:val="007C2474"/>
    <w:rPr>
      <w:rFonts w:ascii="Tahoma" w:hAnsi="Tahoma" w:cs="Tahoma"/>
      <w:sz w:val="16"/>
      <w:szCs w:val="16"/>
    </w:rPr>
  </w:style>
  <w:style w:type="paragraph" w:styleId="Caption">
    <w:name w:val="caption"/>
    <w:basedOn w:val="Normal"/>
    <w:next w:val="Normal"/>
    <w:uiPriority w:val="35"/>
    <w:unhideWhenUsed/>
    <w:qFormat/>
    <w:rsid w:val="00B23B8F"/>
    <w:pPr>
      <w:spacing w:after="200"/>
    </w:pPr>
    <w:rPr>
      <w:bCs/>
      <w:szCs w:val="18"/>
    </w:rPr>
  </w:style>
  <w:style w:type="paragraph" w:styleId="ListParagraph">
    <w:name w:val="List Paragraph"/>
    <w:basedOn w:val="Normal"/>
    <w:uiPriority w:val="34"/>
    <w:qFormat/>
    <w:rsid w:val="00B23B8F"/>
    <w:pPr>
      <w:ind w:left="720"/>
      <w:contextualSpacing/>
    </w:pPr>
  </w:style>
  <w:style w:type="character" w:customStyle="1" w:styleId="Heading3Char">
    <w:name w:val="Heading 3 Char"/>
    <w:basedOn w:val="DefaultParagraphFont"/>
    <w:link w:val="Heading3"/>
    <w:uiPriority w:val="9"/>
    <w:semiHidden/>
    <w:rsid w:val="00B23B8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B23B8F"/>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B23B8F"/>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3B8F"/>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3B8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3B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3B8F"/>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986B74"/>
    <w:rPr>
      <w:sz w:val="16"/>
      <w:szCs w:val="16"/>
    </w:rPr>
  </w:style>
  <w:style w:type="paragraph" w:styleId="CommentText">
    <w:name w:val="annotation text"/>
    <w:basedOn w:val="Normal"/>
    <w:link w:val="CommentTextChar"/>
    <w:uiPriority w:val="99"/>
    <w:semiHidden/>
    <w:unhideWhenUsed/>
    <w:rsid w:val="00986B74"/>
    <w:rPr>
      <w:szCs w:val="20"/>
    </w:rPr>
  </w:style>
  <w:style w:type="character" w:customStyle="1" w:styleId="CommentTextChar">
    <w:name w:val="Comment Text Char"/>
    <w:basedOn w:val="DefaultParagraphFont"/>
    <w:link w:val="CommentText"/>
    <w:uiPriority w:val="99"/>
    <w:semiHidden/>
    <w:rsid w:val="00986B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86B74"/>
    <w:rPr>
      <w:b/>
      <w:bCs/>
    </w:rPr>
  </w:style>
  <w:style w:type="character" w:customStyle="1" w:styleId="CommentSubjectChar">
    <w:name w:val="Comment Subject Char"/>
    <w:basedOn w:val="CommentTextChar"/>
    <w:link w:val="CommentSubject"/>
    <w:uiPriority w:val="99"/>
    <w:semiHidden/>
    <w:rsid w:val="00986B74"/>
    <w:rPr>
      <w:rFonts w:ascii="Times New Roman" w:hAnsi="Times New Roman"/>
      <w:b/>
      <w:bCs/>
      <w:sz w:val="20"/>
      <w:szCs w:val="20"/>
    </w:rPr>
  </w:style>
  <w:style w:type="character" w:styleId="FollowedHyperlink">
    <w:name w:val="FollowedHyperlink"/>
    <w:basedOn w:val="DefaultParagraphFont"/>
    <w:uiPriority w:val="99"/>
    <w:semiHidden/>
    <w:unhideWhenUsed/>
    <w:rsid w:val="00D03AE8"/>
    <w:rPr>
      <w:color w:val="800080" w:themeColor="followedHyperlink"/>
      <w:u w:val="single"/>
    </w:rPr>
  </w:style>
  <w:style w:type="character" w:styleId="Emphasis">
    <w:name w:val="Emphasis"/>
    <w:basedOn w:val="DefaultParagraphFont"/>
    <w:uiPriority w:val="20"/>
    <w:qFormat/>
    <w:rsid w:val="0032163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6EC"/>
    <w:pPr>
      <w:spacing w:after="0" w:line="240" w:lineRule="auto"/>
    </w:pPr>
    <w:rPr>
      <w:rFonts w:ascii="Times New Roman" w:hAnsi="Times New Roman"/>
      <w:sz w:val="20"/>
    </w:rPr>
  </w:style>
  <w:style w:type="paragraph" w:styleId="Heading1">
    <w:name w:val="heading 1"/>
    <w:basedOn w:val="Normal"/>
    <w:next w:val="Normal"/>
    <w:link w:val="Heading1Char"/>
    <w:uiPriority w:val="9"/>
    <w:qFormat/>
    <w:rsid w:val="004756EC"/>
    <w:pPr>
      <w:keepNext/>
      <w:keepLines/>
      <w:numPr>
        <w:numId w:val="1"/>
      </w:numP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50A47"/>
    <w:pPr>
      <w:keepNext/>
      <w:keepLines/>
      <w:numPr>
        <w:ilvl w:val="1"/>
        <w:numId w:val="1"/>
      </w:numPr>
      <w:spacing w:before="200"/>
      <w:outlineLvl w:val="1"/>
    </w:pPr>
    <w:rPr>
      <w:rFonts w:eastAsiaTheme="majorEastAsia" w:cstheme="majorBidi"/>
      <w:b/>
      <w:bCs/>
      <w:i/>
      <w:szCs w:val="26"/>
    </w:rPr>
  </w:style>
  <w:style w:type="paragraph" w:styleId="Heading3">
    <w:name w:val="heading 3"/>
    <w:basedOn w:val="Normal"/>
    <w:next w:val="Normal"/>
    <w:link w:val="Heading3Char"/>
    <w:uiPriority w:val="9"/>
    <w:semiHidden/>
    <w:unhideWhenUsed/>
    <w:qFormat/>
    <w:rsid w:val="00B23B8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3B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3B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3B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3B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3B8F"/>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3B8F"/>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B5FF7"/>
    <w:rPr>
      <w:szCs w:val="20"/>
    </w:rPr>
  </w:style>
  <w:style w:type="character" w:customStyle="1" w:styleId="FootnoteTextChar">
    <w:name w:val="Footnote Text Char"/>
    <w:basedOn w:val="DefaultParagraphFont"/>
    <w:link w:val="FootnoteText"/>
    <w:uiPriority w:val="99"/>
    <w:semiHidden/>
    <w:rsid w:val="003B5FF7"/>
    <w:rPr>
      <w:sz w:val="20"/>
      <w:szCs w:val="20"/>
    </w:rPr>
  </w:style>
  <w:style w:type="character" w:styleId="FootnoteReference">
    <w:name w:val="footnote reference"/>
    <w:basedOn w:val="DefaultParagraphFont"/>
    <w:uiPriority w:val="99"/>
    <w:semiHidden/>
    <w:unhideWhenUsed/>
    <w:rsid w:val="003B5FF7"/>
    <w:rPr>
      <w:vertAlign w:val="superscript"/>
    </w:rPr>
  </w:style>
  <w:style w:type="paragraph" w:styleId="EndnoteText">
    <w:name w:val="endnote text"/>
    <w:basedOn w:val="Normal"/>
    <w:link w:val="EndnoteTextChar"/>
    <w:uiPriority w:val="99"/>
    <w:semiHidden/>
    <w:unhideWhenUsed/>
    <w:rsid w:val="003B5FF7"/>
    <w:rPr>
      <w:szCs w:val="20"/>
    </w:rPr>
  </w:style>
  <w:style w:type="character" w:customStyle="1" w:styleId="EndnoteTextChar">
    <w:name w:val="Endnote Text Char"/>
    <w:basedOn w:val="DefaultParagraphFont"/>
    <w:link w:val="EndnoteText"/>
    <w:uiPriority w:val="99"/>
    <w:semiHidden/>
    <w:rsid w:val="003B5FF7"/>
    <w:rPr>
      <w:sz w:val="20"/>
      <w:szCs w:val="20"/>
    </w:rPr>
  </w:style>
  <w:style w:type="character" w:styleId="EndnoteReference">
    <w:name w:val="endnote reference"/>
    <w:basedOn w:val="DefaultParagraphFont"/>
    <w:uiPriority w:val="99"/>
    <w:semiHidden/>
    <w:unhideWhenUsed/>
    <w:rsid w:val="003B5FF7"/>
    <w:rPr>
      <w:vertAlign w:val="superscript"/>
    </w:rPr>
  </w:style>
  <w:style w:type="paragraph" w:styleId="Header">
    <w:name w:val="header"/>
    <w:basedOn w:val="Normal"/>
    <w:link w:val="HeaderChar"/>
    <w:uiPriority w:val="99"/>
    <w:unhideWhenUsed/>
    <w:rsid w:val="00532620"/>
    <w:pPr>
      <w:tabs>
        <w:tab w:val="center" w:pos="4680"/>
        <w:tab w:val="right" w:pos="9360"/>
      </w:tabs>
    </w:pPr>
  </w:style>
  <w:style w:type="character" w:customStyle="1" w:styleId="HeaderChar">
    <w:name w:val="Header Char"/>
    <w:basedOn w:val="DefaultParagraphFont"/>
    <w:link w:val="Header"/>
    <w:uiPriority w:val="99"/>
    <w:rsid w:val="00532620"/>
  </w:style>
  <w:style w:type="paragraph" w:styleId="Footer">
    <w:name w:val="footer"/>
    <w:basedOn w:val="Normal"/>
    <w:link w:val="FooterChar"/>
    <w:uiPriority w:val="99"/>
    <w:unhideWhenUsed/>
    <w:rsid w:val="00532620"/>
    <w:pPr>
      <w:tabs>
        <w:tab w:val="center" w:pos="4680"/>
        <w:tab w:val="right" w:pos="9360"/>
      </w:tabs>
    </w:pPr>
  </w:style>
  <w:style w:type="character" w:customStyle="1" w:styleId="FooterChar">
    <w:name w:val="Footer Char"/>
    <w:basedOn w:val="DefaultParagraphFont"/>
    <w:link w:val="Footer"/>
    <w:uiPriority w:val="99"/>
    <w:rsid w:val="00532620"/>
  </w:style>
  <w:style w:type="character" w:customStyle="1" w:styleId="Heading1Char">
    <w:name w:val="Heading 1 Char"/>
    <w:basedOn w:val="DefaultParagraphFont"/>
    <w:link w:val="Heading1"/>
    <w:uiPriority w:val="9"/>
    <w:rsid w:val="004756EC"/>
    <w:rPr>
      <w:rFonts w:ascii="Times New Roman" w:eastAsiaTheme="majorEastAsia" w:hAnsi="Times New Roman" w:cstheme="majorBidi"/>
      <w:b/>
      <w:bCs/>
      <w:sz w:val="20"/>
      <w:szCs w:val="28"/>
    </w:rPr>
  </w:style>
  <w:style w:type="paragraph" w:styleId="NoSpacing">
    <w:name w:val="No Spacing"/>
    <w:uiPriority w:val="1"/>
    <w:qFormat/>
    <w:rsid w:val="00050A47"/>
    <w:pPr>
      <w:spacing w:after="0" w:line="240" w:lineRule="auto"/>
    </w:pPr>
    <w:rPr>
      <w:rFonts w:ascii="Times New Roman" w:hAnsi="Times New Roman"/>
      <w:sz w:val="20"/>
    </w:rPr>
  </w:style>
  <w:style w:type="character" w:customStyle="1" w:styleId="Heading2Char">
    <w:name w:val="Heading 2 Char"/>
    <w:basedOn w:val="DefaultParagraphFont"/>
    <w:link w:val="Heading2"/>
    <w:uiPriority w:val="9"/>
    <w:rsid w:val="00050A47"/>
    <w:rPr>
      <w:rFonts w:ascii="Times New Roman" w:eastAsiaTheme="majorEastAsia" w:hAnsi="Times New Roman" w:cstheme="majorBidi"/>
      <w:b/>
      <w:bCs/>
      <w:i/>
      <w:sz w:val="20"/>
      <w:szCs w:val="26"/>
    </w:rPr>
  </w:style>
  <w:style w:type="table" w:styleId="TableGrid">
    <w:name w:val="Table Grid"/>
    <w:basedOn w:val="TableNormal"/>
    <w:uiPriority w:val="59"/>
    <w:rsid w:val="005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2474"/>
    <w:rPr>
      <w:color w:val="0000FF" w:themeColor="hyperlink"/>
      <w:u w:val="single"/>
    </w:rPr>
  </w:style>
  <w:style w:type="character" w:styleId="PlaceholderText">
    <w:name w:val="Placeholder Text"/>
    <w:basedOn w:val="DefaultParagraphFont"/>
    <w:uiPriority w:val="99"/>
    <w:semiHidden/>
    <w:rsid w:val="007C2474"/>
    <w:rPr>
      <w:color w:val="808080"/>
    </w:rPr>
  </w:style>
  <w:style w:type="paragraph" w:styleId="BalloonText">
    <w:name w:val="Balloon Text"/>
    <w:basedOn w:val="Normal"/>
    <w:link w:val="BalloonTextChar"/>
    <w:uiPriority w:val="99"/>
    <w:semiHidden/>
    <w:unhideWhenUsed/>
    <w:rsid w:val="007C2474"/>
    <w:rPr>
      <w:rFonts w:ascii="Tahoma" w:hAnsi="Tahoma" w:cs="Tahoma"/>
      <w:sz w:val="16"/>
      <w:szCs w:val="16"/>
    </w:rPr>
  </w:style>
  <w:style w:type="character" w:customStyle="1" w:styleId="BalloonTextChar">
    <w:name w:val="Balloon Text Char"/>
    <w:basedOn w:val="DefaultParagraphFont"/>
    <w:link w:val="BalloonText"/>
    <w:uiPriority w:val="99"/>
    <w:semiHidden/>
    <w:rsid w:val="007C2474"/>
    <w:rPr>
      <w:rFonts w:ascii="Tahoma" w:hAnsi="Tahoma" w:cs="Tahoma"/>
      <w:sz w:val="16"/>
      <w:szCs w:val="16"/>
    </w:rPr>
  </w:style>
  <w:style w:type="paragraph" w:styleId="Caption">
    <w:name w:val="caption"/>
    <w:basedOn w:val="Normal"/>
    <w:next w:val="Normal"/>
    <w:uiPriority w:val="35"/>
    <w:unhideWhenUsed/>
    <w:qFormat/>
    <w:rsid w:val="00B23B8F"/>
    <w:pPr>
      <w:spacing w:after="200"/>
    </w:pPr>
    <w:rPr>
      <w:bCs/>
      <w:szCs w:val="18"/>
    </w:rPr>
  </w:style>
  <w:style w:type="paragraph" w:styleId="ListParagraph">
    <w:name w:val="List Paragraph"/>
    <w:basedOn w:val="Normal"/>
    <w:uiPriority w:val="34"/>
    <w:qFormat/>
    <w:rsid w:val="00B23B8F"/>
    <w:pPr>
      <w:ind w:left="720"/>
      <w:contextualSpacing/>
    </w:pPr>
  </w:style>
  <w:style w:type="character" w:customStyle="1" w:styleId="Heading3Char">
    <w:name w:val="Heading 3 Char"/>
    <w:basedOn w:val="DefaultParagraphFont"/>
    <w:link w:val="Heading3"/>
    <w:uiPriority w:val="9"/>
    <w:semiHidden/>
    <w:rsid w:val="00B23B8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B23B8F"/>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B23B8F"/>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3B8F"/>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3B8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3B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3B8F"/>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986B74"/>
    <w:rPr>
      <w:sz w:val="16"/>
      <w:szCs w:val="16"/>
    </w:rPr>
  </w:style>
  <w:style w:type="paragraph" w:styleId="CommentText">
    <w:name w:val="annotation text"/>
    <w:basedOn w:val="Normal"/>
    <w:link w:val="CommentTextChar"/>
    <w:uiPriority w:val="99"/>
    <w:semiHidden/>
    <w:unhideWhenUsed/>
    <w:rsid w:val="00986B74"/>
    <w:rPr>
      <w:szCs w:val="20"/>
    </w:rPr>
  </w:style>
  <w:style w:type="character" w:customStyle="1" w:styleId="CommentTextChar">
    <w:name w:val="Comment Text Char"/>
    <w:basedOn w:val="DefaultParagraphFont"/>
    <w:link w:val="CommentText"/>
    <w:uiPriority w:val="99"/>
    <w:semiHidden/>
    <w:rsid w:val="00986B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86B74"/>
    <w:rPr>
      <w:b/>
      <w:bCs/>
    </w:rPr>
  </w:style>
  <w:style w:type="character" w:customStyle="1" w:styleId="CommentSubjectChar">
    <w:name w:val="Comment Subject Char"/>
    <w:basedOn w:val="CommentTextChar"/>
    <w:link w:val="CommentSubject"/>
    <w:uiPriority w:val="99"/>
    <w:semiHidden/>
    <w:rsid w:val="00986B74"/>
    <w:rPr>
      <w:rFonts w:ascii="Times New Roman" w:hAnsi="Times New Roman"/>
      <w:b/>
      <w:bCs/>
      <w:sz w:val="20"/>
      <w:szCs w:val="20"/>
    </w:rPr>
  </w:style>
  <w:style w:type="character" w:styleId="FollowedHyperlink">
    <w:name w:val="FollowedHyperlink"/>
    <w:basedOn w:val="DefaultParagraphFont"/>
    <w:uiPriority w:val="99"/>
    <w:semiHidden/>
    <w:unhideWhenUsed/>
    <w:rsid w:val="00D03AE8"/>
    <w:rPr>
      <w:color w:val="800080" w:themeColor="followedHyperlink"/>
      <w:u w:val="single"/>
    </w:rPr>
  </w:style>
  <w:style w:type="character" w:styleId="Emphasis">
    <w:name w:val="Emphasis"/>
    <w:basedOn w:val="DefaultParagraphFont"/>
    <w:uiPriority w:val="20"/>
    <w:qFormat/>
    <w:rsid w:val="003216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code.google.com/p/iscam-project/" TargetMode="External"/><Relationship Id="rId4" Type="http://schemas.microsoft.com/office/2007/relationships/stylesWithEffects" Target="stylesWithEffects.xml"/><Relationship Id="rId9" Type="http://schemas.openxmlformats.org/officeDocument/2006/relationships/hyperlink" Target="http://www.iccat.int/GBYP/Documents/MODELLING/PHASE%204/BFTMSE_CMG1_Report.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A24FE-6E2A-432C-BCA5-69937A2A3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6875</Words>
  <Characters>39193</Characters>
  <Application>Microsoft Office Word</Application>
  <DocSecurity>0</DocSecurity>
  <Lines>326</Lines>
  <Paragraphs>91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Microsoft</Company>
  <LinksUpToDate>false</LinksUpToDate>
  <CharactersWithSpaces>45977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TomFast</dc:creator>
  <cp:lastModifiedBy>Tom Carruthers</cp:lastModifiedBy>
  <cp:revision>4</cp:revision>
  <cp:lastPrinted>2015-09-19T13:09:00Z</cp:lastPrinted>
  <dcterms:created xsi:type="dcterms:W3CDTF">2015-09-20T20:10:00Z</dcterms:created>
  <dcterms:modified xsi:type="dcterms:W3CDTF">2016-06-15T18:48:00Z</dcterms:modified>
</cp:coreProperties>
</file>